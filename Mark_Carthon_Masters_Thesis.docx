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4C752" w14:textId="28940B5A" w:rsidR="00262C2F" w:rsidRPr="001A4C53" w:rsidRDefault="00EC1873" w:rsidP="00262C2F">
      <w:pPr>
        <w:spacing w:after="0" w:line="480" w:lineRule="auto"/>
        <w:jc w:val="center"/>
        <w:textAlignment w:val="baseline"/>
        <w:rPr>
          <w:rFonts w:eastAsia="Times New Roman"/>
        </w:rPr>
      </w:pPr>
      <w:r w:rsidRPr="006615CB">
        <w:rPr>
          <w:rFonts w:eastAsia="Times New Roman"/>
        </w:rPr>
        <w:t>DICTIONARY-BASED</w:t>
      </w:r>
      <w:r w:rsidR="00065633" w:rsidRPr="006615CB">
        <w:rPr>
          <w:rFonts w:eastAsia="Times New Roman"/>
        </w:rPr>
        <w:t xml:space="preserve"> D</w:t>
      </w:r>
      <w:r w:rsidRPr="006615CB">
        <w:rPr>
          <w:rFonts w:eastAsia="Times New Roman"/>
        </w:rPr>
        <w:t>ATA</w:t>
      </w:r>
      <w:r w:rsidR="00065633" w:rsidRPr="006615CB">
        <w:rPr>
          <w:rFonts w:eastAsia="Times New Roman"/>
        </w:rPr>
        <w:t xml:space="preserve"> G</w:t>
      </w:r>
      <w:r w:rsidRPr="006615CB">
        <w:rPr>
          <w:rFonts w:eastAsia="Times New Roman"/>
        </w:rPr>
        <w:t>ENERATION</w:t>
      </w:r>
      <w:r w:rsidR="00065633" w:rsidRPr="006615CB">
        <w:rPr>
          <w:rFonts w:eastAsia="Times New Roman"/>
        </w:rPr>
        <w:t xml:space="preserve"> </w:t>
      </w:r>
      <w:r w:rsidR="00262C2F" w:rsidRPr="006615CB">
        <w:rPr>
          <w:rFonts w:eastAsia="Times New Roman"/>
        </w:rPr>
        <w:t>FOR</w:t>
      </w:r>
      <w:r w:rsidR="00065633" w:rsidRPr="006615CB">
        <w:rPr>
          <w:rFonts w:eastAsia="Times New Roman"/>
        </w:rPr>
        <w:t xml:space="preserve"> F</w:t>
      </w:r>
      <w:r w:rsidR="00262C2F" w:rsidRPr="006615CB">
        <w:rPr>
          <w:rFonts w:eastAsia="Times New Roman"/>
        </w:rPr>
        <w:t>INE</w:t>
      </w:r>
      <w:r w:rsidR="00065633" w:rsidRPr="006615CB">
        <w:rPr>
          <w:rFonts w:eastAsia="Times New Roman"/>
        </w:rPr>
        <w:t>-T</w:t>
      </w:r>
      <w:r w:rsidR="00262C2F" w:rsidRPr="006615CB">
        <w:rPr>
          <w:rFonts w:eastAsia="Times New Roman"/>
        </w:rPr>
        <w:t>UNING</w:t>
      </w:r>
      <w:r w:rsidR="00065633" w:rsidRPr="006615CB">
        <w:rPr>
          <w:rFonts w:eastAsia="Times New Roman"/>
        </w:rPr>
        <w:t xml:space="preserve"> BERT </w:t>
      </w:r>
      <w:r w:rsidR="00262C2F" w:rsidRPr="006615CB">
        <w:rPr>
          <w:rFonts w:eastAsia="Times New Roman"/>
        </w:rPr>
        <w:t>FOR</w:t>
      </w:r>
      <w:r w:rsidR="00065633" w:rsidRPr="006615CB">
        <w:rPr>
          <w:rFonts w:eastAsia="Times New Roman"/>
        </w:rPr>
        <w:t xml:space="preserve"> </w:t>
      </w:r>
      <w:r w:rsidR="00873FE6" w:rsidRPr="001A4C53">
        <w:rPr>
          <w:rFonts w:eastAsia="Times New Roman"/>
        </w:rPr>
        <w:t xml:space="preserve">ADVERBIAL </w:t>
      </w:r>
      <w:r w:rsidR="00065633" w:rsidRPr="006615CB">
        <w:rPr>
          <w:rFonts w:eastAsia="Times New Roman"/>
        </w:rPr>
        <w:t>P</w:t>
      </w:r>
      <w:r w:rsidR="00262C2F" w:rsidRPr="006615CB">
        <w:rPr>
          <w:rFonts w:eastAsia="Times New Roman"/>
        </w:rPr>
        <w:t>ARAPHRASING</w:t>
      </w:r>
      <w:r w:rsidR="00065633" w:rsidRPr="006615CB">
        <w:rPr>
          <w:rFonts w:eastAsia="Times New Roman"/>
        </w:rPr>
        <w:t xml:space="preserve"> T</w:t>
      </w:r>
      <w:r w:rsidR="00262C2F" w:rsidRPr="006615CB">
        <w:rPr>
          <w:rFonts w:eastAsia="Times New Roman"/>
        </w:rPr>
        <w:t>ASKS</w:t>
      </w:r>
    </w:p>
    <w:p w14:paraId="3ADCE09C" w14:textId="77777777" w:rsidR="00873FE6" w:rsidRPr="006615CB" w:rsidRDefault="00873FE6" w:rsidP="00262C2F">
      <w:pPr>
        <w:spacing w:after="0" w:line="480" w:lineRule="auto"/>
        <w:jc w:val="center"/>
        <w:textAlignment w:val="baseline"/>
        <w:rPr>
          <w:rFonts w:eastAsia="Times New Roman"/>
        </w:rPr>
      </w:pPr>
    </w:p>
    <w:p w14:paraId="1384D05E" w14:textId="00B82110" w:rsidR="00262C2F" w:rsidRPr="006615CB" w:rsidRDefault="00262C2F" w:rsidP="00262C2F">
      <w:pPr>
        <w:spacing w:after="0" w:line="480" w:lineRule="auto"/>
        <w:jc w:val="center"/>
        <w:textAlignment w:val="baseline"/>
        <w:rPr>
          <w:rFonts w:eastAsia="Times New Roman"/>
        </w:rPr>
      </w:pPr>
      <w:r w:rsidRPr="006615CB">
        <w:rPr>
          <w:rFonts w:eastAsia="Times New Roman"/>
        </w:rPr>
        <w:t>by</w:t>
      </w:r>
    </w:p>
    <w:p w14:paraId="3181CAF1" w14:textId="50C7C729" w:rsidR="00065633" w:rsidRPr="006615CB" w:rsidRDefault="00262C2F" w:rsidP="00262C2F">
      <w:pPr>
        <w:spacing w:after="0" w:line="480" w:lineRule="auto"/>
        <w:jc w:val="center"/>
        <w:textAlignment w:val="baseline"/>
        <w:rPr>
          <w:rFonts w:eastAsia="Times New Roman"/>
        </w:rPr>
      </w:pPr>
      <w:r w:rsidRPr="006615CB">
        <w:rPr>
          <w:rFonts w:eastAsia="Times New Roman"/>
        </w:rPr>
        <w:t>Mark Carthon III</w:t>
      </w:r>
    </w:p>
    <w:p w14:paraId="1B305B92" w14:textId="2935A431" w:rsidR="00262C2F" w:rsidRPr="006615CB" w:rsidRDefault="00262C2F" w:rsidP="00262C2F">
      <w:pPr>
        <w:spacing w:after="0" w:line="480" w:lineRule="auto"/>
        <w:jc w:val="center"/>
        <w:textAlignment w:val="baseline"/>
        <w:rPr>
          <w:rFonts w:eastAsia="Times New Roman"/>
        </w:rPr>
      </w:pPr>
    </w:p>
    <w:p w14:paraId="09E8AF77" w14:textId="3EA01C88" w:rsidR="00262C2F" w:rsidRPr="006615CB" w:rsidRDefault="00262C2F" w:rsidP="00262C2F">
      <w:pPr>
        <w:spacing w:after="0" w:line="480" w:lineRule="auto"/>
        <w:jc w:val="center"/>
        <w:textAlignment w:val="baseline"/>
        <w:rPr>
          <w:rFonts w:eastAsia="Times New Roman"/>
        </w:rPr>
      </w:pPr>
    </w:p>
    <w:p w14:paraId="1F735F01" w14:textId="28107BC9" w:rsidR="00262C2F" w:rsidRPr="006615CB" w:rsidRDefault="00262C2F" w:rsidP="00262C2F">
      <w:pPr>
        <w:spacing w:after="0" w:line="480" w:lineRule="auto"/>
        <w:jc w:val="center"/>
        <w:textAlignment w:val="baseline"/>
        <w:rPr>
          <w:rFonts w:eastAsia="Times New Roman"/>
        </w:rPr>
      </w:pPr>
    </w:p>
    <w:p w14:paraId="1B69A05E" w14:textId="3E3A0187" w:rsidR="00262C2F" w:rsidRPr="006615CB" w:rsidRDefault="00262C2F" w:rsidP="00262C2F">
      <w:pPr>
        <w:spacing w:after="0" w:line="480" w:lineRule="auto"/>
        <w:jc w:val="center"/>
        <w:textAlignment w:val="baseline"/>
        <w:rPr>
          <w:rFonts w:eastAsia="Times New Roman"/>
        </w:rPr>
      </w:pPr>
    </w:p>
    <w:p w14:paraId="5259678B" w14:textId="4AE60E9F" w:rsidR="00262C2F" w:rsidRPr="006615CB" w:rsidRDefault="00262C2F" w:rsidP="00262C2F">
      <w:pPr>
        <w:spacing w:after="0" w:line="480" w:lineRule="auto"/>
        <w:jc w:val="center"/>
        <w:textAlignment w:val="baseline"/>
        <w:rPr>
          <w:rFonts w:eastAsia="Times New Roman"/>
        </w:rPr>
      </w:pPr>
    </w:p>
    <w:p w14:paraId="76CBBC68" w14:textId="0107C909" w:rsidR="00262C2F" w:rsidRPr="006615CB" w:rsidRDefault="00262C2F" w:rsidP="00262C2F">
      <w:pPr>
        <w:spacing w:after="0" w:line="480" w:lineRule="auto"/>
        <w:jc w:val="center"/>
        <w:textAlignment w:val="baseline"/>
        <w:rPr>
          <w:rFonts w:eastAsia="Times New Roman"/>
        </w:rPr>
      </w:pPr>
    </w:p>
    <w:p w14:paraId="22B81D70" w14:textId="7C222BDB" w:rsidR="00262C2F" w:rsidRPr="001A4C53" w:rsidRDefault="00262C2F" w:rsidP="00262C2F">
      <w:pPr>
        <w:spacing w:after="0" w:line="480" w:lineRule="auto"/>
        <w:jc w:val="center"/>
        <w:textAlignment w:val="baseline"/>
        <w:rPr>
          <w:rFonts w:eastAsia="Times New Roman"/>
        </w:rPr>
      </w:pPr>
      <w:r w:rsidRPr="006615CB">
        <w:rPr>
          <w:rFonts w:eastAsia="Times New Roman"/>
        </w:rPr>
        <w:t>A Th</w:t>
      </w:r>
      <w:r w:rsidRPr="001A4C53">
        <w:rPr>
          <w:rFonts w:eastAsia="Times New Roman"/>
        </w:rPr>
        <w:t>esis Submitted in</w:t>
      </w:r>
    </w:p>
    <w:p w14:paraId="45F96AEB" w14:textId="06722F21" w:rsidR="00262C2F" w:rsidRPr="001A4C53" w:rsidRDefault="00262C2F" w:rsidP="00262C2F">
      <w:pPr>
        <w:spacing w:after="0" w:line="480" w:lineRule="auto"/>
        <w:jc w:val="center"/>
        <w:textAlignment w:val="baseline"/>
        <w:rPr>
          <w:rFonts w:eastAsia="Times New Roman"/>
        </w:rPr>
      </w:pPr>
      <w:r w:rsidRPr="001A4C53">
        <w:rPr>
          <w:rFonts w:eastAsia="Times New Roman"/>
        </w:rPr>
        <w:t xml:space="preserve">Partial Fulfillment of the </w:t>
      </w:r>
    </w:p>
    <w:p w14:paraId="6586C4E6" w14:textId="326F1ED3" w:rsidR="00262C2F" w:rsidRPr="001A4C53" w:rsidRDefault="00262C2F" w:rsidP="00262C2F">
      <w:pPr>
        <w:spacing w:after="0" w:line="480" w:lineRule="auto"/>
        <w:jc w:val="center"/>
        <w:textAlignment w:val="baseline"/>
        <w:rPr>
          <w:rFonts w:eastAsia="Times New Roman"/>
        </w:rPr>
      </w:pPr>
      <w:r w:rsidRPr="001A4C53">
        <w:rPr>
          <w:rFonts w:eastAsia="Times New Roman"/>
        </w:rPr>
        <w:t>Requirements for the Degree of</w:t>
      </w:r>
    </w:p>
    <w:p w14:paraId="6BFE5679" w14:textId="17484749" w:rsidR="00262C2F" w:rsidRPr="001A4C53" w:rsidRDefault="00262C2F" w:rsidP="00262C2F">
      <w:pPr>
        <w:spacing w:after="0" w:line="480" w:lineRule="auto"/>
        <w:jc w:val="center"/>
        <w:textAlignment w:val="baseline"/>
        <w:rPr>
          <w:rFonts w:eastAsia="Times New Roman"/>
        </w:rPr>
      </w:pPr>
    </w:p>
    <w:p w14:paraId="4AE38194" w14:textId="2D3656CC" w:rsidR="00262C2F" w:rsidRPr="001A4C53" w:rsidRDefault="00262C2F" w:rsidP="00262C2F">
      <w:pPr>
        <w:spacing w:after="0" w:line="480" w:lineRule="auto"/>
        <w:jc w:val="center"/>
        <w:textAlignment w:val="baseline"/>
        <w:rPr>
          <w:rFonts w:eastAsia="Times New Roman"/>
        </w:rPr>
      </w:pPr>
      <w:r w:rsidRPr="001A4C53">
        <w:rPr>
          <w:rFonts w:eastAsia="Times New Roman"/>
        </w:rPr>
        <w:t>Master of Science</w:t>
      </w:r>
    </w:p>
    <w:p w14:paraId="18AC98DE" w14:textId="1FBDB97A" w:rsidR="00262C2F" w:rsidRPr="001A4C53" w:rsidRDefault="00262C2F" w:rsidP="00262C2F">
      <w:pPr>
        <w:spacing w:after="0" w:line="480" w:lineRule="auto"/>
        <w:jc w:val="center"/>
        <w:textAlignment w:val="baseline"/>
        <w:rPr>
          <w:rFonts w:eastAsia="Times New Roman"/>
        </w:rPr>
      </w:pPr>
      <w:r w:rsidRPr="001A4C53">
        <w:rPr>
          <w:rFonts w:eastAsia="Times New Roman"/>
        </w:rPr>
        <w:t>in Mathematics</w:t>
      </w:r>
    </w:p>
    <w:p w14:paraId="4C8146E6" w14:textId="1689CDA2" w:rsidR="00873FE6" w:rsidRPr="001A4C53" w:rsidRDefault="00873FE6" w:rsidP="00262C2F">
      <w:pPr>
        <w:spacing w:after="0" w:line="480" w:lineRule="auto"/>
        <w:jc w:val="center"/>
        <w:textAlignment w:val="baseline"/>
        <w:rPr>
          <w:rFonts w:eastAsia="Times New Roman"/>
        </w:rPr>
      </w:pPr>
    </w:p>
    <w:p w14:paraId="3FA27ECB" w14:textId="754B0B43" w:rsidR="00873FE6" w:rsidRPr="001A4C53" w:rsidRDefault="00873FE6" w:rsidP="00262C2F">
      <w:pPr>
        <w:spacing w:after="0" w:line="480" w:lineRule="auto"/>
        <w:jc w:val="center"/>
        <w:textAlignment w:val="baseline"/>
        <w:rPr>
          <w:rFonts w:eastAsia="Times New Roman"/>
        </w:rPr>
      </w:pPr>
      <w:r w:rsidRPr="001A4C53">
        <w:rPr>
          <w:rFonts w:eastAsia="Times New Roman"/>
        </w:rPr>
        <w:t>at</w:t>
      </w:r>
    </w:p>
    <w:p w14:paraId="5AFBF9BB" w14:textId="58003F09" w:rsidR="00873FE6" w:rsidRPr="001A4C53" w:rsidRDefault="00873FE6" w:rsidP="00262C2F">
      <w:pPr>
        <w:spacing w:after="0" w:line="480" w:lineRule="auto"/>
        <w:jc w:val="center"/>
        <w:textAlignment w:val="baseline"/>
        <w:rPr>
          <w:rFonts w:eastAsia="Times New Roman"/>
        </w:rPr>
      </w:pPr>
      <w:r w:rsidRPr="001A4C53">
        <w:rPr>
          <w:rFonts w:eastAsia="Times New Roman"/>
        </w:rPr>
        <w:t>The University of Wisconsin-Milwaukee</w:t>
      </w:r>
    </w:p>
    <w:p w14:paraId="1C7F1630" w14:textId="071C6A7B" w:rsidR="00873FE6" w:rsidRPr="006615CB" w:rsidRDefault="00873FE6" w:rsidP="006615CB">
      <w:pPr>
        <w:spacing w:after="0" w:line="480" w:lineRule="auto"/>
        <w:jc w:val="center"/>
        <w:textAlignment w:val="baseline"/>
        <w:rPr>
          <w:rFonts w:eastAsia="Times New Roman"/>
        </w:rPr>
      </w:pPr>
      <w:r w:rsidRPr="001A4C53">
        <w:rPr>
          <w:rFonts w:eastAsia="Times New Roman"/>
        </w:rPr>
        <w:t>August 2020</w:t>
      </w:r>
    </w:p>
    <w:p w14:paraId="1C76A63F" w14:textId="0ED46CF9" w:rsidR="00262C2F" w:rsidRPr="006615CB" w:rsidRDefault="00262C2F" w:rsidP="00262C2F">
      <w:pPr>
        <w:spacing w:after="0" w:line="480" w:lineRule="auto"/>
        <w:textAlignment w:val="baseline"/>
        <w:rPr>
          <w:rFonts w:eastAsia="Times New Roman"/>
        </w:rPr>
      </w:pPr>
    </w:p>
    <w:p w14:paraId="066534C6" w14:textId="73A638C3" w:rsidR="00262C2F" w:rsidRPr="006615CB" w:rsidRDefault="00262C2F" w:rsidP="00262C2F">
      <w:pPr>
        <w:spacing w:after="0" w:line="480" w:lineRule="auto"/>
        <w:textAlignment w:val="baseline"/>
        <w:rPr>
          <w:rFonts w:eastAsia="Times New Roman"/>
        </w:rPr>
      </w:pPr>
    </w:p>
    <w:p w14:paraId="4ADC90D1" w14:textId="0C3B9031" w:rsidR="00262C2F" w:rsidRPr="001A4C53" w:rsidRDefault="00873FE6" w:rsidP="00873FE6">
      <w:pPr>
        <w:spacing w:after="0" w:line="480" w:lineRule="auto"/>
        <w:jc w:val="center"/>
        <w:textAlignment w:val="baseline"/>
        <w:rPr>
          <w:rFonts w:eastAsia="Times New Roman"/>
        </w:rPr>
      </w:pPr>
      <w:r w:rsidRPr="001A4C53">
        <w:rPr>
          <w:rFonts w:eastAsia="Times New Roman"/>
        </w:rPr>
        <w:lastRenderedPageBreak/>
        <w:t>ABSTRACT</w:t>
      </w:r>
    </w:p>
    <w:p w14:paraId="64176F35" w14:textId="77777777" w:rsidR="00873FE6" w:rsidRPr="001A4C53" w:rsidRDefault="00873FE6" w:rsidP="00873FE6">
      <w:pPr>
        <w:spacing w:after="0" w:line="480" w:lineRule="auto"/>
        <w:jc w:val="center"/>
        <w:textAlignment w:val="baseline"/>
        <w:rPr>
          <w:rFonts w:eastAsia="Times New Roman"/>
        </w:rPr>
      </w:pPr>
    </w:p>
    <w:p w14:paraId="79BAD31C" w14:textId="50A71579" w:rsidR="00873FE6" w:rsidRPr="001A4C53" w:rsidRDefault="00873FE6">
      <w:pPr>
        <w:pStyle w:val="BodyText"/>
        <w:pPrChange w:id="0" w:author="Mark Anthony Carthon III" w:date="2020-07-27T13:00:00Z">
          <w:pPr>
            <w:spacing w:after="0" w:line="480" w:lineRule="auto"/>
            <w:jc w:val="center"/>
            <w:textAlignment w:val="baseline"/>
          </w:pPr>
        </w:pPrChange>
      </w:pPr>
      <w:r w:rsidRPr="001A4C53">
        <w:t>DICTIONARY-BASED DATA GENERATION FOR FINE-TUNING BERT FOR ADVERBIAL PARAPHRASING TASKS</w:t>
      </w:r>
    </w:p>
    <w:p w14:paraId="55B7A19B" w14:textId="72122210" w:rsidR="00873FE6" w:rsidRPr="001A4C53" w:rsidRDefault="00873FE6" w:rsidP="00873FE6">
      <w:pPr>
        <w:spacing w:after="0" w:line="480" w:lineRule="auto"/>
        <w:jc w:val="center"/>
        <w:textAlignment w:val="baseline"/>
        <w:rPr>
          <w:rFonts w:eastAsia="Times New Roman"/>
        </w:rPr>
      </w:pPr>
    </w:p>
    <w:p w14:paraId="1F631F64" w14:textId="2C513ED3" w:rsidR="00873FE6" w:rsidRPr="001A4C53" w:rsidRDefault="00873FE6" w:rsidP="00873FE6">
      <w:pPr>
        <w:spacing w:after="0" w:line="480" w:lineRule="auto"/>
        <w:jc w:val="center"/>
        <w:textAlignment w:val="baseline"/>
        <w:rPr>
          <w:rFonts w:eastAsia="Times New Roman"/>
        </w:rPr>
      </w:pPr>
      <w:r w:rsidRPr="001A4C53">
        <w:rPr>
          <w:rFonts w:eastAsia="Times New Roman"/>
        </w:rPr>
        <w:t>by</w:t>
      </w:r>
    </w:p>
    <w:p w14:paraId="43E3EDB5" w14:textId="1A23166B" w:rsidR="00873FE6" w:rsidRPr="001A4C53" w:rsidRDefault="00873FE6" w:rsidP="00873FE6">
      <w:pPr>
        <w:spacing w:after="0" w:line="480" w:lineRule="auto"/>
        <w:jc w:val="center"/>
        <w:textAlignment w:val="baseline"/>
        <w:rPr>
          <w:rFonts w:eastAsia="Times New Roman"/>
        </w:rPr>
      </w:pPr>
    </w:p>
    <w:p w14:paraId="4F1FBC4B" w14:textId="70C3E10E" w:rsidR="00873FE6" w:rsidRPr="001A4C53" w:rsidRDefault="00873FE6" w:rsidP="00873FE6">
      <w:pPr>
        <w:spacing w:after="0" w:line="480" w:lineRule="auto"/>
        <w:jc w:val="center"/>
        <w:textAlignment w:val="baseline"/>
        <w:rPr>
          <w:rFonts w:eastAsia="Times New Roman"/>
        </w:rPr>
      </w:pPr>
      <w:r w:rsidRPr="001A4C53">
        <w:rPr>
          <w:rFonts w:eastAsia="Times New Roman"/>
        </w:rPr>
        <w:t>Mark Carthon III</w:t>
      </w:r>
    </w:p>
    <w:p w14:paraId="259DD564" w14:textId="3310282F" w:rsidR="00873FE6" w:rsidRPr="001A4C53" w:rsidRDefault="00873FE6" w:rsidP="00873FE6">
      <w:pPr>
        <w:spacing w:after="0" w:line="480" w:lineRule="auto"/>
        <w:jc w:val="center"/>
        <w:textAlignment w:val="baseline"/>
        <w:rPr>
          <w:rFonts w:eastAsia="Times New Roman"/>
        </w:rPr>
      </w:pPr>
    </w:p>
    <w:p w14:paraId="0DE25829" w14:textId="1535F843" w:rsidR="00873FE6" w:rsidRPr="001A4C53" w:rsidRDefault="00873FE6">
      <w:pPr>
        <w:spacing w:after="0" w:line="240" w:lineRule="auto"/>
        <w:jc w:val="center"/>
        <w:textAlignment w:val="baseline"/>
        <w:rPr>
          <w:rFonts w:eastAsia="Times New Roman"/>
        </w:rPr>
        <w:pPrChange w:id="1" w:author="Mark Anthony Carthon III" w:date="2020-07-27T13:00:00Z">
          <w:pPr>
            <w:spacing w:after="0" w:line="480" w:lineRule="auto"/>
            <w:jc w:val="center"/>
            <w:textAlignment w:val="baseline"/>
          </w:pPr>
        </w:pPrChange>
      </w:pPr>
      <w:r w:rsidRPr="001A4C53">
        <w:rPr>
          <w:rFonts w:eastAsia="Times New Roman"/>
        </w:rPr>
        <w:t>The University of Wisconsin-Milwaukee, 2020</w:t>
      </w:r>
    </w:p>
    <w:p w14:paraId="5281E925" w14:textId="37D69FF7" w:rsidR="00873FE6" w:rsidRPr="001A4C53" w:rsidRDefault="00873FE6">
      <w:pPr>
        <w:spacing w:after="0" w:line="240" w:lineRule="auto"/>
        <w:jc w:val="center"/>
        <w:textAlignment w:val="baseline"/>
        <w:rPr>
          <w:rFonts w:eastAsia="Times New Roman"/>
        </w:rPr>
        <w:pPrChange w:id="2" w:author="Mark Anthony Carthon III" w:date="2020-07-27T13:00:00Z">
          <w:pPr>
            <w:spacing w:after="0" w:line="480" w:lineRule="auto"/>
            <w:jc w:val="center"/>
            <w:textAlignment w:val="baseline"/>
          </w:pPr>
        </w:pPrChange>
      </w:pPr>
      <w:r w:rsidRPr="001A4C53">
        <w:rPr>
          <w:rFonts w:eastAsia="Times New Roman"/>
        </w:rPr>
        <w:t>Under the supervision of Professor Istvan Lauko</w:t>
      </w:r>
    </w:p>
    <w:p w14:paraId="3FC39255" w14:textId="4CD1AB48" w:rsidR="00873FE6" w:rsidRPr="001A4C53" w:rsidRDefault="00873FE6" w:rsidP="00873FE6">
      <w:pPr>
        <w:spacing w:after="0" w:line="480" w:lineRule="auto"/>
        <w:jc w:val="center"/>
        <w:textAlignment w:val="baseline"/>
        <w:rPr>
          <w:rFonts w:eastAsia="Times New Roman"/>
        </w:rPr>
      </w:pPr>
    </w:p>
    <w:p w14:paraId="22A4D248" w14:textId="77777777" w:rsidR="00873FE6" w:rsidRPr="006615CB" w:rsidRDefault="00873FE6" w:rsidP="006615CB">
      <w:pPr>
        <w:pStyle w:val="msonormal0"/>
        <w:spacing w:before="0" w:beforeAutospacing="0" w:after="0" w:afterAutospacing="0" w:line="480" w:lineRule="auto"/>
        <w:textAlignment w:val="baseline"/>
      </w:pPr>
    </w:p>
    <w:p w14:paraId="4D9A5CDE" w14:textId="15956CF1" w:rsidR="00873FE6" w:rsidRPr="001A4C53" w:rsidRDefault="00873FE6" w:rsidP="00262C2F">
      <w:pPr>
        <w:spacing w:after="0" w:line="480" w:lineRule="auto"/>
        <w:textAlignment w:val="baseline"/>
        <w:rPr>
          <w:rFonts w:eastAsia="Times New Roman"/>
        </w:rPr>
      </w:pPr>
      <w:r w:rsidRPr="001A4C53">
        <w:rPr>
          <w:rFonts w:eastAsia="Times New Roman"/>
        </w:rPr>
        <w:tab/>
      </w:r>
      <w:r w:rsidR="00107FFE" w:rsidRPr="001A4C53">
        <w:rPr>
          <w:rFonts w:eastAsia="Times New Roman"/>
          <w:bCs w:val="0"/>
          <w:color w:val="auto"/>
        </w:rPr>
        <w:t xml:space="preserve">Recent advances in natural language processing technology have led to the emergence of large and deep pre-trained neural networks. The use and focus of these networks </w:t>
      </w:r>
      <w:r w:rsidR="00A02582" w:rsidRPr="001A4C53">
        <w:rPr>
          <w:rFonts w:eastAsia="Times New Roman"/>
          <w:bCs w:val="0"/>
          <w:color w:val="auto"/>
        </w:rPr>
        <w:t>are</w:t>
      </w:r>
      <w:r w:rsidR="00107FFE" w:rsidRPr="001A4C53">
        <w:rPr>
          <w:rFonts w:eastAsia="Times New Roman"/>
          <w:bCs w:val="0"/>
          <w:color w:val="auto"/>
        </w:rPr>
        <w:t xml:space="preserve"> on transfer learning. More specifically, </w:t>
      </w:r>
      <w:del w:id="3" w:author="Istvan G Lauko" w:date="2020-07-26T09:02:00Z">
        <w:r w:rsidR="00107FFE" w:rsidRPr="001A4C53" w:rsidDel="006615CB">
          <w:rPr>
            <w:rFonts w:eastAsia="Times New Roman"/>
            <w:bCs w:val="0"/>
            <w:color w:val="auto"/>
          </w:rPr>
          <w:delText xml:space="preserve"> </w:delText>
        </w:r>
      </w:del>
      <w:r w:rsidR="00107FFE" w:rsidRPr="001A4C53">
        <w:rPr>
          <w:rFonts w:eastAsia="Times New Roman"/>
          <w:bCs w:val="0"/>
          <w:color w:val="auto"/>
        </w:rPr>
        <w:t xml:space="preserve">retraining or fine-tuning such pre-trained networks to achieve state of the art performance in a variety of challenging natural language processing/understanding (NLP/NLU) tasks. In this thesis, we focus on identifying paraphrases at the sentence level using the network Bidirectional Encoder Representations from Transformers (BERT).  It is well understood that in deep learning the volume and quality of training data is a determining factor of performance. The objective of this thesis is to develop a methodology for algorithmic generation of </w:t>
      </w:r>
      <w:r w:rsidR="00A02582" w:rsidRPr="001A4C53">
        <w:rPr>
          <w:rFonts w:eastAsia="Times New Roman"/>
          <w:bCs w:val="0"/>
          <w:color w:val="auto"/>
        </w:rPr>
        <w:t>high-quality</w:t>
      </w:r>
      <w:r w:rsidR="00107FFE" w:rsidRPr="001A4C53">
        <w:rPr>
          <w:rFonts w:eastAsia="Times New Roman"/>
          <w:bCs w:val="0"/>
          <w:color w:val="auto"/>
        </w:rPr>
        <w:t xml:space="preserve"> training data for paraphrasing task, an important NLU task, as well as the evaluation of </w:t>
      </w:r>
      <w:del w:id="4" w:author="Istvan G Lauko" w:date="2020-07-26T09:03:00Z">
        <w:r w:rsidR="00107FFE" w:rsidRPr="001A4C53" w:rsidDel="006615CB">
          <w:rPr>
            <w:rFonts w:eastAsia="Times New Roman"/>
            <w:bCs w:val="0"/>
            <w:color w:val="auto"/>
          </w:rPr>
          <w:delText xml:space="preserve"> </w:delText>
        </w:r>
      </w:del>
      <w:r w:rsidR="00107FFE" w:rsidRPr="001A4C53">
        <w:rPr>
          <w:rFonts w:eastAsia="Times New Roman"/>
          <w:bCs w:val="0"/>
          <w:color w:val="auto"/>
        </w:rPr>
        <w:t xml:space="preserve">the resulting training data on fine-tuning BERT to identify paraphrases. Here we will focus on elementary adverbial paraphrases, but the methodology extends to the general case. In this work, training data for adverbial paraphrasing was generated utilizing an Oxford </w:t>
      </w:r>
      <w:r w:rsidR="00107FFE" w:rsidRPr="001A4C53">
        <w:rPr>
          <w:rFonts w:eastAsia="Times New Roman"/>
          <w:bCs w:val="0"/>
          <w:color w:val="auto"/>
        </w:rPr>
        <w:lastRenderedPageBreak/>
        <w:t>synonym dictionary, and we used the generated data to re-train BERT for the paraphrasing task with strong results, achieving a validation accuracy of 96.875%.</w:t>
      </w:r>
    </w:p>
    <w:p w14:paraId="5D39903E" w14:textId="045F7CE9" w:rsidR="00DC1E33" w:rsidRPr="001A4C53" w:rsidRDefault="00DC1E33" w:rsidP="00262C2F">
      <w:pPr>
        <w:spacing w:after="0" w:line="480" w:lineRule="auto"/>
        <w:textAlignment w:val="baseline"/>
        <w:rPr>
          <w:rFonts w:eastAsia="Times New Roman"/>
        </w:rPr>
      </w:pPr>
    </w:p>
    <w:p w14:paraId="5E4796B6" w14:textId="7B6DBA6D" w:rsidR="00DC1E33" w:rsidRPr="001A4C53" w:rsidRDefault="00DC1E33" w:rsidP="00262C2F">
      <w:pPr>
        <w:spacing w:after="0" w:line="480" w:lineRule="auto"/>
        <w:textAlignment w:val="baseline"/>
        <w:rPr>
          <w:rFonts w:eastAsia="Times New Roman"/>
        </w:rPr>
      </w:pPr>
    </w:p>
    <w:p w14:paraId="16DE4CCB" w14:textId="77777777" w:rsidR="00BC4AA4" w:rsidRPr="001A4C53" w:rsidRDefault="00BC4AA4" w:rsidP="00BC4AA4">
      <w:pPr>
        <w:spacing w:after="0" w:line="480" w:lineRule="auto"/>
        <w:jc w:val="center"/>
        <w:textAlignment w:val="baseline"/>
        <w:rPr>
          <w:rFonts w:eastAsia="Times New Roman"/>
        </w:rPr>
      </w:pPr>
    </w:p>
    <w:p w14:paraId="28413CE5" w14:textId="77777777" w:rsidR="00BC4AA4" w:rsidRPr="001A4C53" w:rsidRDefault="00BC4AA4" w:rsidP="00BC4AA4">
      <w:pPr>
        <w:spacing w:after="0" w:line="480" w:lineRule="auto"/>
        <w:jc w:val="center"/>
        <w:textAlignment w:val="baseline"/>
        <w:rPr>
          <w:rFonts w:eastAsia="Times New Roman"/>
        </w:rPr>
      </w:pPr>
    </w:p>
    <w:p w14:paraId="03D7826D" w14:textId="77777777" w:rsidR="00BC4AA4" w:rsidRPr="001A4C53" w:rsidRDefault="00BC4AA4" w:rsidP="00BC4AA4">
      <w:pPr>
        <w:spacing w:after="0" w:line="480" w:lineRule="auto"/>
        <w:jc w:val="center"/>
        <w:textAlignment w:val="baseline"/>
        <w:rPr>
          <w:rFonts w:eastAsia="Times New Roman"/>
        </w:rPr>
      </w:pPr>
    </w:p>
    <w:p w14:paraId="63266A4B" w14:textId="77777777" w:rsidR="00BC4AA4" w:rsidRPr="001A4C53" w:rsidRDefault="00BC4AA4" w:rsidP="006615CB">
      <w:pPr>
        <w:spacing w:after="0" w:line="240" w:lineRule="auto"/>
        <w:contextualSpacing/>
        <w:jc w:val="center"/>
        <w:textAlignment w:val="baseline"/>
        <w:rPr>
          <w:rFonts w:eastAsia="Times New Roman"/>
        </w:rPr>
      </w:pPr>
    </w:p>
    <w:p w14:paraId="556B8736" w14:textId="77777777" w:rsidR="00BC4AA4" w:rsidRPr="001A4C53" w:rsidRDefault="00BC4AA4" w:rsidP="006615CB">
      <w:pPr>
        <w:spacing w:after="0" w:line="240" w:lineRule="auto"/>
        <w:contextualSpacing/>
        <w:jc w:val="center"/>
        <w:textAlignment w:val="baseline"/>
        <w:rPr>
          <w:rFonts w:eastAsia="Times New Roman"/>
        </w:rPr>
      </w:pPr>
    </w:p>
    <w:p w14:paraId="6A73DA0D" w14:textId="77777777" w:rsidR="00BC4AA4" w:rsidRPr="001A4C53" w:rsidRDefault="00BC4AA4" w:rsidP="00BC4AA4">
      <w:pPr>
        <w:spacing w:after="0" w:line="240" w:lineRule="auto"/>
        <w:contextualSpacing/>
        <w:jc w:val="center"/>
        <w:textAlignment w:val="baseline"/>
        <w:rPr>
          <w:rFonts w:eastAsia="Times New Roman"/>
        </w:rPr>
      </w:pPr>
    </w:p>
    <w:p w14:paraId="693ED79B" w14:textId="77777777" w:rsidR="00BC4AA4" w:rsidRPr="001A4C53" w:rsidRDefault="00BC4AA4" w:rsidP="00BC4AA4">
      <w:pPr>
        <w:spacing w:after="0" w:line="240" w:lineRule="auto"/>
        <w:contextualSpacing/>
        <w:jc w:val="center"/>
        <w:textAlignment w:val="baseline"/>
        <w:rPr>
          <w:rFonts w:eastAsia="Times New Roman"/>
        </w:rPr>
      </w:pPr>
    </w:p>
    <w:p w14:paraId="45007667" w14:textId="77777777" w:rsidR="00BC4AA4" w:rsidRPr="001A4C53" w:rsidRDefault="00BC4AA4" w:rsidP="00BC4AA4">
      <w:pPr>
        <w:spacing w:after="0" w:line="240" w:lineRule="auto"/>
        <w:contextualSpacing/>
        <w:jc w:val="center"/>
        <w:textAlignment w:val="baseline"/>
        <w:rPr>
          <w:rFonts w:eastAsia="Times New Roman"/>
        </w:rPr>
      </w:pPr>
    </w:p>
    <w:p w14:paraId="37AD89A1" w14:textId="77777777" w:rsidR="00BC4AA4" w:rsidRPr="001A4C53" w:rsidRDefault="00BC4AA4" w:rsidP="00BC4AA4">
      <w:pPr>
        <w:spacing w:after="0" w:line="240" w:lineRule="auto"/>
        <w:contextualSpacing/>
        <w:jc w:val="center"/>
        <w:textAlignment w:val="baseline"/>
        <w:rPr>
          <w:rFonts w:eastAsia="Times New Roman"/>
        </w:rPr>
      </w:pPr>
    </w:p>
    <w:p w14:paraId="004653FC" w14:textId="77777777" w:rsidR="00BC4AA4" w:rsidRPr="001A4C53" w:rsidRDefault="00BC4AA4" w:rsidP="00BC4AA4">
      <w:pPr>
        <w:spacing w:after="0" w:line="240" w:lineRule="auto"/>
        <w:contextualSpacing/>
        <w:jc w:val="center"/>
        <w:textAlignment w:val="baseline"/>
        <w:rPr>
          <w:rFonts w:eastAsia="Times New Roman"/>
        </w:rPr>
      </w:pPr>
    </w:p>
    <w:p w14:paraId="0B3A4A75" w14:textId="77777777" w:rsidR="00BC4AA4" w:rsidRPr="001A4C53" w:rsidRDefault="00BC4AA4" w:rsidP="00BC4AA4">
      <w:pPr>
        <w:spacing w:after="0" w:line="240" w:lineRule="auto"/>
        <w:contextualSpacing/>
        <w:jc w:val="center"/>
        <w:textAlignment w:val="baseline"/>
        <w:rPr>
          <w:rFonts w:eastAsia="Times New Roman"/>
        </w:rPr>
      </w:pPr>
    </w:p>
    <w:p w14:paraId="02C5E74E" w14:textId="77777777" w:rsidR="00BC4AA4" w:rsidRPr="001A4C53" w:rsidRDefault="00BC4AA4" w:rsidP="00BC4AA4">
      <w:pPr>
        <w:spacing w:after="0" w:line="240" w:lineRule="auto"/>
        <w:contextualSpacing/>
        <w:jc w:val="center"/>
        <w:textAlignment w:val="baseline"/>
        <w:rPr>
          <w:rFonts w:eastAsia="Times New Roman"/>
        </w:rPr>
      </w:pPr>
    </w:p>
    <w:p w14:paraId="35060376" w14:textId="77777777" w:rsidR="00BC4AA4" w:rsidRPr="001A4C53" w:rsidRDefault="00BC4AA4" w:rsidP="00BC4AA4">
      <w:pPr>
        <w:spacing w:after="0" w:line="240" w:lineRule="auto"/>
        <w:contextualSpacing/>
        <w:jc w:val="center"/>
        <w:textAlignment w:val="baseline"/>
        <w:rPr>
          <w:rFonts w:eastAsia="Times New Roman"/>
        </w:rPr>
      </w:pPr>
    </w:p>
    <w:p w14:paraId="3C635212" w14:textId="77777777" w:rsidR="00BC4AA4" w:rsidRPr="001A4C53" w:rsidRDefault="00BC4AA4" w:rsidP="00BC4AA4">
      <w:pPr>
        <w:spacing w:after="0" w:line="240" w:lineRule="auto"/>
        <w:contextualSpacing/>
        <w:jc w:val="center"/>
        <w:textAlignment w:val="baseline"/>
        <w:rPr>
          <w:rFonts w:eastAsia="Times New Roman"/>
        </w:rPr>
      </w:pPr>
    </w:p>
    <w:p w14:paraId="2A22B802" w14:textId="77777777" w:rsidR="00BC4AA4" w:rsidRPr="001A4C53" w:rsidRDefault="00BC4AA4" w:rsidP="00BC4AA4">
      <w:pPr>
        <w:spacing w:after="0" w:line="240" w:lineRule="auto"/>
        <w:contextualSpacing/>
        <w:jc w:val="center"/>
        <w:textAlignment w:val="baseline"/>
        <w:rPr>
          <w:rFonts w:eastAsia="Times New Roman"/>
        </w:rPr>
      </w:pPr>
    </w:p>
    <w:p w14:paraId="5D43E4EA" w14:textId="77777777" w:rsidR="00BC4AA4" w:rsidRPr="001A4C53" w:rsidRDefault="00BC4AA4" w:rsidP="00BC4AA4">
      <w:pPr>
        <w:spacing w:after="0" w:line="240" w:lineRule="auto"/>
        <w:contextualSpacing/>
        <w:jc w:val="center"/>
        <w:textAlignment w:val="baseline"/>
        <w:rPr>
          <w:rFonts w:eastAsia="Times New Roman"/>
        </w:rPr>
      </w:pPr>
    </w:p>
    <w:p w14:paraId="0DE4FD27" w14:textId="77777777" w:rsidR="00BC4AA4" w:rsidRPr="001A4C53" w:rsidRDefault="00BC4AA4" w:rsidP="00BC4AA4">
      <w:pPr>
        <w:spacing w:after="0" w:line="240" w:lineRule="auto"/>
        <w:contextualSpacing/>
        <w:jc w:val="center"/>
        <w:textAlignment w:val="baseline"/>
        <w:rPr>
          <w:rFonts w:eastAsia="Times New Roman"/>
        </w:rPr>
      </w:pPr>
    </w:p>
    <w:p w14:paraId="25283F60" w14:textId="77777777" w:rsidR="00BC4AA4" w:rsidRPr="001A4C53" w:rsidRDefault="00BC4AA4" w:rsidP="00BC4AA4">
      <w:pPr>
        <w:spacing w:after="0" w:line="240" w:lineRule="auto"/>
        <w:contextualSpacing/>
        <w:jc w:val="center"/>
        <w:textAlignment w:val="baseline"/>
        <w:rPr>
          <w:rFonts w:eastAsia="Times New Roman"/>
        </w:rPr>
      </w:pPr>
    </w:p>
    <w:p w14:paraId="46D33381" w14:textId="77777777" w:rsidR="00E85761" w:rsidRPr="001A4C53" w:rsidRDefault="00E85761">
      <w:pPr>
        <w:spacing w:after="0" w:line="240" w:lineRule="auto"/>
        <w:contextualSpacing/>
        <w:jc w:val="center"/>
        <w:textAlignment w:val="baseline"/>
        <w:rPr>
          <w:rFonts w:eastAsia="Times New Roman"/>
        </w:rPr>
      </w:pPr>
    </w:p>
    <w:p w14:paraId="51A811C1" w14:textId="77777777" w:rsidR="00E85761" w:rsidRPr="001A4C53" w:rsidRDefault="00E85761">
      <w:pPr>
        <w:spacing w:after="0" w:line="240" w:lineRule="auto"/>
        <w:contextualSpacing/>
        <w:jc w:val="center"/>
        <w:textAlignment w:val="baseline"/>
        <w:rPr>
          <w:rFonts w:eastAsia="Times New Roman"/>
        </w:rPr>
      </w:pPr>
    </w:p>
    <w:p w14:paraId="0B7A9F33" w14:textId="77777777" w:rsidR="00E85761" w:rsidRPr="001A4C53" w:rsidRDefault="00E85761">
      <w:pPr>
        <w:spacing w:after="0" w:line="240" w:lineRule="auto"/>
        <w:contextualSpacing/>
        <w:jc w:val="center"/>
        <w:textAlignment w:val="baseline"/>
        <w:rPr>
          <w:rFonts w:eastAsia="Times New Roman"/>
        </w:rPr>
      </w:pPr>
    </w:p>
    <w:p w14:paraId="2047DCC4" w14:textId="77777777" w:rsidR="00E85761" w:rsidRPr="001A4C53" w:rsidRDefault="00E85761">
      <w:pPr>
        <w:spacing w:after="0" w:line="240" w:lineRule="auto"/>
        <w:contextualSpacing/>
        <w:jc w:val="center"/>
        <w:textAlignment w:val="baseline"/>
        <w:rPr>
          <w:rFonts w:eastAsia="Times New Roman"/>
        </w:rPr>
      </w:pPr>
    </w:p>
    <w:p w14:paraId="422CA84C" w14:textId="77777777" w:rsidR="00E85761" w:rsidRPr="001A4C53" w:rsidRDefault="00E85761">
      <w:pPr>
        <w:spacing w:after="0" w:line="240" w:lineRule="auto"/>
        <w:contextualSpacing/>
        <w:jc w:val="center"/>
        <w:textAlignment w:val="baseline"/>
        <w:rPr>
          <w:rFonts w:eastAsia="Times New Roman"/>
        </w:rPr>
      </w:pPr>
    </w:p>
    <w:p w14:paraId="502C28CB" w14:textId="77777777" w:rsidR="00E85761" w:rsidRPr="001A4C53" w:rsidRDefault="00E85761">
      <w:pPr>
        <w:spacing w:after="0" w:line="240" w:lineRule="auto"/>
        <w:contextualSpacing/>
        <w:jc w:val="center"/>
        <w:textAlignment w:val="baseline"/>
        <w:rPr>
          <w:rFonts w:eastAsia="Times New Roman"/>
        </w:rPr>
      </w:pPr>
    </w:p>
    <w:p w14:paraId="4DA55EA0" w14:textId="77777777" w:rsidR="00E85761" w:rsidRPr="001A4C53" w:rsidRDefault="00E85761">
      <w:pPr>
        <w:spacing w:after="0" w:line="240" w:lineRule="auto"/>
        <w:contextualSpacing/>
        <w:jc w:val="center"/>
        <w:textAlignment w:val="baseline"/>
        <w:rPr>
          <w:rFonts w:eastAsia="Times New Roman"/>
        </w:rPr>
      </w:pPr>
    </w:p>
    <w:p w14:paraId="1DFECBF5" w14:textId="77777777" w:rsidR="00E85761" w:rsidRPr="001A4C53" w:rsidRDefault="00E85761">
      <w:pPr>
        <w:spacing w:after="0" w:line="240" w:lineRule="auto"/>
        <w:contextualSpacing/>
        <w:jc w:val="center"/>
        <w:textAlignment w:val="baseline"/>
        <w:rPr>
          <w:rFonts w:eastAsia="Times New Roman"/>
        </w:rPr>
      </w:pPr>
    </w:p>
    <w:p w14:paraId="715352FD" w14:textId="77777777" w:rsidR="00E85761" w:rsidRPr="001A4C53" w:rsidRDefault="00E85761">
      <w:pPr>
        <w:spacing w:after="0" w:line="240" w:lineRule="auto"/>
        <w:contextualSpacing/>
        <w:jc w:val="center"/>
        <w:textAlignment w:val="baseline"/>
        <w:rPr>
          <w:rFonts w:eastAsia="Times New Roman"/>
        </w:rPr>
      </w:pPr>
    </w:p>
    <w:p w14:paraId="35BA9FDF" w14:textId="77777777" w:rsidR="00E85761" w:rsidRPr="001A4C53" w:rsidRDefault="00E85761">
      <w:pPr>
        <w:spacing w:after="0" w:line="240" w:lineRule="auto"/>
        <w:contextualSpacing/>
        <w:jc w:val="center"/>
        <w:textAlignment w:val="baseline"/>
        <w:rPr>
          <w:rFonts w:eastAsia="Times New Roman"/>
        </w:rPr>
      </w:pPr>
    </w:p>
    <w:p w14:paraId="6FB9367A" w14:textId="77777777" w:rsidR="00E85761" w:rsidRPr="001A4C53" w:rsidRDefault="00E85761">
      <w:pPr>
        <w:spacing w:after="0" w:line="240" w:lineRule="auto"/>
        <w:contextualSpacing/>
        <w:jc w:val="center"/>
        <w:textAlignment w:val="baseline"/>
        <w:rPr>
          <w:rFonts w:eastAsia="Times New Roman"/>
        </w:rPr>
      </w:pPr>
    </w:p>
    <w:p w14:paraId="5A324BF2" w14:textId="77777777" w:rsidR="00E85761" w:rsidRPr="001A4C53" w:rsidRDefault="00E85761">
      <w:pPr>
        <w:spacing w:after="0" w:line="240" w:lineRule="auto"/>
        <w:contextualSpacing/>
        <w:jc w:val="center"/>
        <w:textAlignment w:val="baseline"/>
        <w:rPr>
          <w:rFonts w:eastAsia="Times New Roman"/>
        </w:rPr>
      </w:pPr>
    </w:p>
    <w:p w14:paraId="2E33C966" w14:textId="77777777" w:rsidR="00E85761" w:rsidRPr="001A4C53" w:rsidRDefault="00E85761">
      <w:pPr>
        <w:spacing w:after="0" w:line="240" w:lineRule="auto"/>
        <w:contextualSpacing/>
        <w:jc w:val="center"/>
        <w:textAlignment w:val="baseline"/>
        <w:rPr>
          <w:rFonts w:eastAsia="Times New Roman"/>
        </w:rPr>
      </w:pPr>
    </w:p>
    <w:p w14:paraId="1895C3FB" w14:textId="77777777" w:rsidR="00E85761" w:rsidRPr="001A4C53" w:rsidRDefault="00E85761">
      <w:pPr>
        <w:spacing w:after="0" w:line="240" w:lineRule="auto"/>
        <w:contextualSpacing/>
        <w:jc w:val="center"/>
        <w:textAlignment w:val="baseline"/>
        <w:rPr>
          <w:rFonts w:eastAsia="Times New Roman"/>
        </w:rPr>
      </w:pPr>
    </w:p>
    <w:p w14:paraId="51E85866" w14:textId="77777777" w:rsidR="00E85761" w:rsidRPr="001A4C53" w:rsidRDefault="00E85761">
      <w:pPr>
        <w:spacing w:after="0" w:line="240" w:lineRule="auto"/>
        <w:contextualSpacing/>
        <w:jc w:val="center"/>
        <w:textAlignment w:val="baseline"/>
        <w:rPr>
          <w:rFonts w:eastAsia="Times New Roman"/>
        </w:rPr>
      </w:pPr>
    </w:p>
    <w:p w14:paraId="23BE5F02" w14:textId="77777777" w:rsidR="00E85761" w:rsidRPr="001A4C53" w:rsidRDefault="00E85761">
      <w:pPr>
        <w:spacing w:after="0" w:line="240" w:lineRule="auto"/>
        <w:contextualSpacing/>
        <w:jc w:val="center"/>
        <w:textAlignment w:val="baseline"/>
        <w:rPr>
          <w:rFonts w:eastAsia="Times New Roman"/>
        </w:rPr>
      </w:pPr>
    </w:p>
    <w:p w14:paraId="5F349C57" w14:textId="77777777" w:rsidR="00E85761" w:rsidRPr="001A4C53" w:rsidRDefault="00E85761">
      <w:pPr>
        <w:spacing w:after="0" w:line="240" w:lineRule="auto"/>
        <w:contextualSpacing/>
        <w:jc w:val="center"/>
        <w:textAlignment w:val="baseline"/>
        <w:rPr>
          <w:rFonts w:eastAsia="Times New Roman"/>
        </w:rPr>
      </w:pPr>
    </w:p>
    <w:p w14:paraId="47613232" w14:textId="77777777" w:rsidR="00E85761" w:rsidRPr="001A4C53" w:rsidRDefault="00E85761">
      <w:pPr>
        <w:spacing w:after="0" w:line="240" w:lineRule="auto"/>
        <w:contextualSpacing/>
        <w:jc w:val="center"/>
        <w:textAlignment w:val="baseline"/>
        <w:rPr>
          <w:rFonts w:eastAsia="Times New Roman"/>
        </w:rPr>
      </w:pPr>
    </w:p>
    <w:p w14:paraId="143C4396" w14:textId="77777777" w:rsidR="00E85761" w:rsidRPr="001A4C53" w:rsidRDefault="00E85761">
      <w:pPr>
        <w:spacing w:after="0" w:line="240" w:lineRule="auto"/>
        <w:contextualSpacing/>
        <w:jc w:val="center"/>
        <w:textAlignment w:val="baseline"/>
        <w:rPr>
          <w:rFonts w:eastAsia="Times New Roman"/>
        </w:rPr>
      </w:pPr>
    </w:p>
    <w:p w14:paraId="0CEAB5B8" w14:textId="77777777" w:rsidR="00E85761" w:rsidRPr="001A4C53" w:rsidRDefault="00E85761">
      <w:pPr>
        <w:spacing w:after="0" w:line="240" w:lineRule="auto"/>
        <w:contextualSpacing/>
        <w:jc w:val="center"/>
        <w:textAlignment w:val="baseline"/>
        <w:rPr>
          <w:rFonts w:eastAsia="Times New Roman"/>
        </w:rPr>
      </w:pPr>
    </w:p>
    <w:p w14:paraId="69A02B1D" w14:textId="77777777" w:rsidR="00E85761" w:rsidRPr="001A4C53" w:rsidRDefault="00E85761">
      <w:pPr>
        <w:spacing w:after="0" w:line="240" w:lineRule="auto"/>
        <w:contextualSpacing/>
        <w:jc w:val="center"/>
        <w:textAlignment w:val="baseline"/>
        <w:rPr>
          <w:rFonts w:eastAsia="Times New Roman"/>
        </w:rPr>
      </w:pPr>
    </w:p>
    <w:p w14:paraId="463228E7" w14:textId="77777777" w:rsidR="00E85761" w:rsidRPr="001A4C53" w:rsidRDefault="00E85761">
      <w:pPr>
        <w:spacing w:after="0" w:line="240" w:lineRule="auto"/>
        <w:contextualSpacing/>
        <w:jc w:val="center"/>
        <w:textAlignment w:val="baseline"/>
        <w:rPr>
          <w:rFonts w:eastAsia="Times New Roman"/>
        </w:rPr>
      </w:pPr>
    </w:p>
    <w:p w14:paraId="039F8B4A" w14:textId="77777777" w:rsidR="00E85761" w:rsidRPr="001A4C53" w:rsidRDefault="00E85761">
      <w:pPr>
        <w:spacing w:after="0" w:line="240" w:lineRule="auto"/>
        <w:contextualSpacing/>
        <w:jc w:val="center"/>
        <w:textAlignment w:val="baseline"/>
        <w:rPr>
          <w:rFonts w:eastAsia="Times New Roman"/>
        </w:rPr>
      </w:pPr>
    </w:p>
    <w:p w14:paraId="5410C3E6" w14:textId="77777777" w:rsidR="00E85761" w:rsidRPr="001A4C53" w:rsidRDefault="00E85761">
      <w:pPr>
        <w:spacing w:after="0" w:line="240" w:lineRule="auto"/>
        <w:contextualSpacing/>
        <w:jc w:val="center"/>
        <w:textAlignment w:val="baseline"/>
        <w:rPr>
          <w:rFonts w:eastAsia="Times New Roman"/>
        </w:rPr>
      </w:pPr>
    </w:p>
    <w:p w14:paraId="62B9D699" w14:textId="77777777" w:rsidR="00E85761" w:rsidRPr="001A4C53" w:rsidRDefault="00E85761">
      <w:pPr>
        <w:spacing w:after="0" w:line="240" w:lineRule="auto"/>
        <w:contextualSpacing/>
        <w:jc w:val="center"/>
        <w:textAlignment w:val="baseline"/>
        <w:rPr>
          <w:rFonts w:eastAsia="Times New Roman"/>
        </w:rPr>
      </w:pPr>
    </w:p>
    <w:p w14:paraId="2B1F68C8" w14:textId="2D682705" w:rsidR="00E85761" w:rsidRDefault="00E85761">
      <w:pPr>
        <w:spacing w:after="0" w:line="240" w:lineRule="auto"/>
        <w:contextualSpacing/>
        <w:jc w:val="center"/>
        <w:textAlignment w:val="baseline"/>
        <w:rPr>
          <w:ins w:id="5" w:author="Mark Anthony Carthon III" w:date="2020-07-27T13:00:00Z"/>
          <w:rFonts w:eastAsia="Times New Roman"/>
        </w:rPr>
      </w:pPr>
    </w:p>
    <w:p w14:paraId="0FADB706" w14:textId="16530A3E" w:rsidR="00FD1E0D" w:rsidRDefault="00FD1E0D">
      <w:pPr>
        <w:spacing w:after="0" w:line="240" w:lineRule="auto"/>
        <w:contextualSpacing/>
        <w:jc w:val="center"/>
        <w:textAlignment w:val="baseline"/>
        <w:rPr>
          <w:ins w:id="6" w:author="Mark Anthony Carthon III" w:date="2020-07-27T13:00:00Z"/>
          <w:rFonts w:eastAsia="Times New Roman"/>
        </w:rPr>
      </w:pPr>
    </w:p>
    <w:p w14:paraId="0ABCB4AF" w14:textId="046C4DFB" w:rsidR="00FD1E0D" w:rsidRDefault="00FD1E0D">
      <w:pPr>
        <w:spacing w:after="0" w:line="240" w:lineRule="auto"/>
        <w:contextualSpacing/>
        <w:jc w:val="center"/>
        <w:textAlignment w:val="baseline"/>
        <w:rPr>
          <w:ins w:id="7" w:author="Mark Anthony Carthon III" w:date="2020-07-27T13:00:00Z"/>
          <w:rFonts w:eastAsia="Times New Roman"/>
        </w:rPr>
      </w:pPr>
    </w:p>
    <w:p w14:paraId="49F856B2" w14:textId="77777777" w:rsidR="00FD1E0D" w:rsidRPr="001A4C53" w:rsidRDefault="00FD1E0D">
      <w:pPr>
        <w:spacing w:after="0" w:line="240" w:lineRule="auto"/>
        <w:contextualSpacing/>
        <w:jc w:val="center"/>
        <w:textAlignment w:val="baseline"/>
        <w:rPr>
          <w:rFonts w:eastAsia="Times New Roman"/>
        </w:rPr>
      </w:pPr>
    </w:p>
    <w:p w14:paraId="774DD730" w14:textId="77777777" w:rsidR="00E85761" w:rsidRPr="001A4C53" w:rsidRDefault="00E85761">
      <w:pPr>
        <w:spacing w:after="0" w:line="240" w:lineRule="auto"/>
        <w:contextualSpacing/>
        <w:jc w:val="center"/>
        <w:textAlignment w:val="baseline"/>
        <w:rPr>
          <w:rFonts w:eastAsia="Times New Roman"/>
        </w:rPr>
      </w:pPr>
    </w:p>
    <w:p w14:paraId="7A69A60D" w14:textId="77777777" w:rsidR="00E85761" w:rsidRPr="001A4C53" w:rsidRDefault="00E85761">
      <w:pPr>
        <w:spacing w:after="0" w:line="240" w:lineRule="auto"/>
        <w:contextualSpacing/>
        <w:jc w:val="center"/>
        <w:textAlignment w:val="baseline"/>
        <w:rPr>
          <w:rFonts w:eastAsia="Times New Roman"/>
        </w:rPr>
      </w:pPr>
    </w:p>
    <w:p w14:paraId="1C31597F" w14:textId="77777777" w:rsidR="00E85761" w:rsidRPr="001A4C53" w:rsidRDefault="00E85761">
      <w:pPr>
        <w:spacing w:after="0" w:line="240" w:lineRule="auto"/>
        <w:contextualSpacing/>
        <w:jc w:val="center"/>
        <w:textAlignment w:val="baseline"/>
        <w:rPr>
          <w:rFonts w:eastAsia="Times New Roman"/>
        </w:rPr>
      </w:pPr>
    </w:p>
    <w:p w14:paraId="274261C8" w14:textId="77777777" w:rsidR="00E85761" w:rsidRPr="001A4C53" w:rsidRDefault="00E85761">
      <w:pPr>
        <w:spacing w:after="0" w:line="240" w:lineRule="auto"/>
        <w:contextualSpacing/>
        <w:jc w:val="center"/>
        <w:textAlignment w:val="baseline"/>
        <w:rPr>
          <w:rFonts w:eastAsia="Times New Roman"/>
        </w:rPr>
      </w:pPr>
    </w:p>
    <w:p w14:paraId="069883B4" w14:textId="77777777" w:rsidR="00E85761" w:rsidRPr="001A4C53" w:rsidRDefault="00E85761">
      <w:pPr>
        <w:spacing w:after="0" w:line="240" w:lineRule="auto"/>
        <w:contextualSpacing/>
        <w:jc w:val="center"/>
        <w:textAlignment w:val="baseline"/>
        <w:rPr>
          <w:rFonts w:eastAsia="Times New Roman"/>
        </w:rPr>
      </w:pPr>
    </w:p>
    <w:p w14:paraId="5F984D30" w14:textId="77777777" w:rsidR="00E85761" w:rsidRPr="001A4C53" w:rsidRDefault="00E85761">
      <w:pPr>
        <w:spacing w:after="0" w:line="240" w:lineRule="auto"/>
        <w:contextualSpacing/>
        <w:jc w:val="center"/>
        <w:textAlignment w:val="baseline"/>
        <w:rPr>
          <w:rFonts w:eastAsia="Times New Roman"/>
        </w:rPr>
      </w:pPr>
    </w:p>
    <w:p w14:paraId="5F64EEED" w14:textId="77777777" w:rsidR="001A4C53" w:rsidRPr="001A4C53" w:rsidRDefault="001A4C53">
      <w:pPr>
        <w:spacing w:after="0" w:line="240" w:lineRule="auto"/>
        <w:contextualSpacing/>
        <w:jc w:val="center"/>
        <w:textAlignment w:val="baseline"/>
        <w:rPr>
          <w:rFonts w:eastAsia="Times New Roman"/>
        </w:rPr>
      </w:pPr>
    </w:p>
    <w:p w14:paraId="25ADC50E" w14:textId="77777777" w:rsidR="001A4C53" w:rsidRPr="001A4C53" w:rsidRDefault="001A4C53">
      <w:pPr>
        <w:spacing w:after="0" w:line="240" w:lineRule="auto"/>
        <w:contextualSpacing/>
        <w:jc w:val="center"/>
        <w:textAlignment w:val="baseline"/>
        <w:rPr>
          <w:rFonts w:eastAsia="Times New Roman"/>
        </w:rPr>
      </w:pPr>
    </w:p>
    <w:p w14:paraId="7E183E8E" w14:textId="77777777" w:rsidR="001A4C53" w:rsidRPr="001A4C53" w:rsidRDefault="001A4C53">
      <w:pPr>
        <w:spacing w:after="0" w:line="240" w:lineRule="auto"/>
        <w:contextualSpacing/>
        <w:jc w:val="center"/>
        <w:textAlignment w:val="baseline"/>
        <w:rPr>
          <w:rFonts w:eastAsia="Times New Roman"/>
        </w:rPr>
      </w:pPr>
    </w:p>
    <w:p w14:paraId="37F4592A" w14:textId="77777777" w:rsidR="001A4C53" w:rsidRPr="001A4C53" w:rsidRDefault="001A4C53">
      <w:pPr>
        <w:spacing w:after="0" w:line="240" w:lineRule="auto"/>
        <w:contextualSpacing/>
        <w:jc w:val="center"/>
        <w:textAlignment w:val="baseline"/>
        <w:rPr>
          <w:rFonts w:eastAsia="Times New Roman"/>
        </w:rPr>
      </w:pPr>
    </w:p>
    <w:p w14:paraId="39FCAD29" w14:textId="340D7920" w:rsidR="00BC4AA4" w:rsidRPr="001A4C53" w:rsidRDefault="00BC4AA4" w:rsidP="006615CB">
      <w:pPr>
        <w:spacing w:after="0" w:line="240" w:lineRule="auto"/>
        <w:contextualSpacing/>
        <w:jc w:val="center"/>
        <w:textAlignment w:val="baseline"/>
        <w:rPr>
          <w:rFonts w:eastAsia="Times New Roman"/>
        </w:rPr>
      </w:pPr>
      <w:r w:rsidRPr="001A4C53">
        <w:rPr>
          <w:rFonts w:eastAsia="Times New Roman"/>
        </w:rPr>
        <w:t>© Copyright by Mark Carthon, 2020</w:t>
      </w:r>
    </w:p>
    <w:p w14:paraId="3D8C60C4" w14:textId="15782FAB" w:rsidR="00BC4AA4" w:rsidRPr="001A4C53" w:rsidRDefault="00BC4AA4" w:rsidP="006615CB">
      <w:pPr>
        <w:spacing w:after="0" w:line="240" w:lineRule="auto"/>
        <w:contextualSpacing/>
        <w:jc w:val="center"/>
        <w:textAlignment w:val="baseline"/>
        <w:rPr>
          <w:rFonts w:eastAsia="Times New Roman"/>
        </w:rPr>
      </w:pPr>
      <w:r w:rsidRPr="001A4C53">
        <w:rPr>
          <w:rFonts w:eastAsia="Times New Roman"/>
        </w:rPr>
        <w:t>All Rights Reserved</w:t>
      </w:r>
    </w:p>
    <w:p w14:paraId="67A9A6EF" w14:textId="77777777" w:rsidR="00BC4AA4" w:rsidRPr="001A4C53" w:rsidRDefault="00BC4AA4" w:rsidP="00BC4AA4">
      <w:pPr>
        <w:spacing w:after="0" w:line="480" w:lineRule="auto"/>
        <w:jc w:val="center"/>
        <w:textAlignment w:val="baseline"/>
        <w:rPr>
          <w:rFonts w:eastAsia="Times New Roman"/>
        </w:rPr>
      </w:pPr>
    </w:p>
    <w:p w14:paraId="36357C60" w14:textId="77777777" w:rsidR="00BC4AA4" w:rsidRPr="001A4C53" w:rsidRDefault="00BC4AA4" w:rsidP="00BC4AA4">
      <w:pPr>
        <w:spacing w:after="0" w:line="480" w:lineRule="auto"/>
        <w:jc w:val="center"/>
        <w:textAlignment w:val="baseline"/>
        <w:rPr>
          <w:rFonts w:eastAsia="Times New Roman"/>
        </w:rPr>
      </w:pPr>
    </w:p>
    <w:p w14:paraId="0CE48429" w14:textId="77777777" w:rsidR="00BC4AA4" w:rsidRPr="001A4C53" w:rsidRDefault="00BC4AA4" w:rsidP="00BC4AA4">
      <w:pPr>
        <w:spacing w:after="0" w:line="480" w:lineRule="auto"/>
        <w:jc w:val="center"/>
        <w:textAlignment w:val="baseline"/>
        <w:rPr>
          <w:rFonts w:eastAsia="Times New Roman"/>
        </w:rPr>
      </w:pPr>
    </w:p>
    <w:p w14:paraId="0D5EF023" w14:textId="77777777" w:rsidR="00BC4AA4" w:rsidRPr="001A4C53" w:rsidRDefault="00BC4AA4" w:rsidP="00BC4AA4">
      <w:pPr>
        <w:spacing w:after="0" w:line="480" w:lineRule="auto"/>
        <w:jc w:val="center"/>
        <w:textAlignment w:val="baseline"/>
        <w:rPr>
          <w:rFonts w:eastAsia="Times New Roman"/>
        </w:rPr>
      </w:pPr>
    </w:p>
    <w:p w14:paraId="40D80821" w14:textId="77777777" w:rsidR="00BC4AA4" w:rsidRPr="001A4C53" w:rsidRDefault="00BC4AA4" w:rsidP="00BC4AA4">
      <w:pPr>
        <w:spacing w:after="0" w:line="480" w:lineRule="auto"/>
        <w:jc w:val="center"/>
        <w:textAlignment w:val="baseline"/>
        <w:rPr>
          <w:rFonts w:eastAsia="Times New Roman"/>
        </w:rPr>
      </w:pPr>
    </w:p>
    <w:p w14:paraId="7376E741" w14:textId="77777777" w:rsidR="00BC4AA4" w:rsidRPr="001A4C53" w:rsidRDefault="00BC4AA4" w:rsidP="00BC4AA4">
      <w:pPr>
        <w:spacing w:after="0" w:line="480" w:lineRule="auto"/>
        <w:jc w:val="center"/>
        <w:textAlignment w:val="baseline"/>
        <w:rPr>
          <w:rFonts w:eastAsia="Times New Roman"/>
        </w:rPr>
      </w:pPr>
    </w:p>
    <w:p w14:paraId="1C072FD0" w14:textId="77777777" w:rsidR="00BC4AA4" w:rsidRPr="001A4C53" w:rsidRDefault="00BC4AA4" w:rsidP="00BC4AA4">
      <w:pPr>
        <w:spacing w:after="0" w:line="480" w:lineRule="auto"/>
        <w:jc w:val="center"/>
        <w:textAlignment w:val="baseline"/>
        <w:rPr>
          <w:rFonts w:eastAsia="Times New Roman"/>
        </w:rPr>
      </w:pPr>
    </w:p>
    <w:p w14:paraId="60ED3315" w14:textId="77777777" w:rsidR="00BC4AA4" w:rsidRPr="001A4C53" w:rsidRDefault="00BC4AA4" w:rsidP="00BC4AA4">
      <w:pPr>
        <w:spacing w:after="0" w:line="480" w:lineRule="auto"/>
        <w:jc w:val="center"/>
        <w:textAlignment w:val="baseline"/>
        <w:rPr>
          <w:rFonts w:eastAsia="Times New Roman"/>
        </w:rPr>
      </w:pPr>
    </w:p>
    <w:p w14:paraId="190234DC" w14:textId="77777777" w:rsidR="00BC4AA4" w:rsidRPr="001A4C53" w:rsidRDefault="00BC4AA4" w:rsidP="00BC4AA4">
      <w:pPr>
        <w:spacing w:after="0" w:line="480" w:lineRule="auto"/>
        <w:jc w:val="center"/>
        <w:textAlignment w:val="baseline"/>
        <w:rPr>
          <w:rFonts w:eastAsia="Times New Roman"/>
        </w:rPr>
      </w:pPr>
    </w:p>
    <w:p w14:paraId="51AFA82A" w14:textId="77777777" w:rsidR="00BC4AA4" w:rsidRPr="001A4C53" w:rsidRDefault="00BC4AA4" w:rsidP="00BC4AA4">
      <w:pPr>
        <w:spacing w:after="0" w:line="480" w:lineRule="auto"/>
        <w:jc w:val="center"/>
        <w:textAlignment w:val="baseline"/>
        <w:rPr>
          <w:rFonts w:eastAsia="Times New Roman"/>
        </w:rPr>
      </w:pPr>
    </w:p>
    <w:p w14:paraId="7495314F" w14:textId="77777777" w:rsidR="00BC4AA4" w:rsidRPr="001A4C53" w:rsidRDefault="00BC4AA4" w:rsidP="00BC4AA4">
      <w:pPr>
        <w:spacing w:after="0" w:line="480" w:lineRule="auto"/>
        <w:jc w:val="center"/>
        <w:textAlignment w:val="baseline"/>
        <w:rPr>
          <w:rFonts w:eastAsia="Times New Roman"/>
        </w:rPr>
      </w:pPr>
    </w:p>
    <w:p w14:paraId="5E7ADB8F" w14:textId="77777777" w:rsidR="00BC4AA4" w:rsidRPr="001A4C53" w:rsidRDefault="00BC4AA4" w:rsidP="00BC4AA4">
      <w:pPr>
        <w:spacing w:after="0" w:line="480" w:lineRule="auto"/>
        <w:jc w:val="center"/>
        <w:textAlignment w:val="baseline"/>
        <w:rPr>
          <w:rFonts w:eastAsia="Times New Roman"/>
        </w:rPr>
      </w:pPr>
    </w:p>
    <w:p w14:paraId="58054A3F" w14:textId="77777777" w:rsidR="00BC4AA4" w:rsidRPr="001A4C53" w:rsidRDefault="00BC4AA4" w:rsidP="00BC4AA4">
      <w:pPr>
        <w:spacing w:after="0" w:line="480" w:lineRule="auto"/>
        <w:jc w:val="center"/>
        <w:textAlignment w:val="baseline"/>
        <w:rPr>
          <w:rFonts w:eastAsia="Times New Roman"/>
        </w:rPr>
      </w:pPr>
    </w:p>
    <w:p w14:paraId="7D81F0A8" w14:textId="77777777" w:rsidR="00BC4AA4" w:rsidRPr="001A4C53" w:rsidRDefault="00BC4AA4" w:rsidP="00BC4AA4">
      <w:pPr>
        <w:spacing w:after="0" w:line="480" w:lineRule="auto"/>
        <w:jc w:val="center"/>
        <w:textAlignment w:val="baseline"/>
        <w:rPr>
          <w:rFonts w:eastAsia="Times New Roman"/>
        </w:rPr>
      </w:pPr>
    </w:p>
    <w:p w14:paraId="4D1F9D70" w14:textId="77777777" w:rsidR="00BC4AA4" w:rsidRPr="001A4C53" w:rsidRDefault="00BC4AA4" w:rsidP="00BC4AA4">
      <w:pPr>
        <w:spacing w:after="0" w:line="480" w:lineRule="auto"/>
        <w:jc w:val="center"/>
        <w:textAlignment w:val="baseline"/>
        <w:rPr>
          <w:rFonts w:eastAsia="Times New Roman"/>
        </w:rPr>
      </w:pPr>
    </w:p>
    <w:p w14:paraId="613F1C23" w14:textId="77777777" w:rsidR="00BC4AA4" w:rsidRPr="001A4C53" w:rsidRDefault="00BC4AA4" w:rsidP="00BC4AA4">
      <w:pPr>
        <w:spacing w:after="0" w:line="480" w:lineRule="auto"/>
        <w:jc w:val="center"/>
        <w:textAlignment w:val="baseline"/>
        <w:rPr>
          <w:rFonts w:eastAsia="Times New Roman"/>
        </w:rPr>
      </w:pPr>
    </w:p>
    <w:p w14:paraId="7A1E437B" w14:textId="77777777" w:rsidR="00BC4AA4" w:rsidRPr="001A4C53" w:rsidRDefault="00BC4AA4" w:rsidP="00BC4AA4">
      <w:pPr>
        <w:spacing w:after="0" w:line="480" w:lineRule="auto"/>
        <w:jc w:val="center"/>
        <w:textAlignment w:val="baseline"/>
        <w:rPr>
          <w:rFonts w:eastAsia="Times New Roman"/>
        </w:rPr>
      </w:pPr>
    </w:p>
    <w:p w14:paraId="57D3B3DE" w14:textId="77777777" w:rsidR="00BC4AA4" w:rsidRPr="001A4C53" w:rsidRDefault="00BC4AA4" w:rsidP="00BC4AA4">
      <w:pPr>
        <w:spacing w:after="0" w:line="480" w:lineRule="auto"/>
        <w:jc w:val="center"/>
        <w:textAlignment w:val="baseline"/>
        <w:rPr>
          <w:rFonts w:eastAsia="Times New Roman"/>
        </w:rPr>
      </w:pPr>
    </w:p>
    <w:p w14:paraId="209BFF1E" w14:textId="77777777" w:rsidR="00BC4AA4" w:rsidRPr="001A4C53" w:rsidRDefault="00BC4AA4" w:rsidP="00BC4AA4">
      <w:pPr>
        <w:spacing w:after="0" w:line="480" w:lineRule="auto"/>
        <w:jc w:val="center"/>
        <w:textAlignment w:val="baseline"/>
        <w:rPr>
          <w:rFonts w:eastAsia="Times New Roman"/>
        </w:rPr>
      </w:pPr>
    </w:p>
    <w:p w14:paraId="3DAEBA5B" w14:textId="77777777" w:rsidR="001A4C53" w:rsidRPr="001A4C53" w:rsidRDefault="001A4C53" w:rsidP="00BC4AA4">
      <w:pPr>
        <w:spacing w:after="0" w:line="480" w:lineRule="auto"/>
        <w:jc w:val="center"/>
        <w:textAlignment w:val="baseline"/>
        <w:rPr>
          <w:rFonts w:eastAsia="Times New Roman"/>
        </w:rPr>
      </w:pPr>
    </w:p>
    <w:p w14:paraId="0E62EA86" w14:textId="7A8B363D" w:rsidR="00BC4AA4" w:rsidRPr="001A4C53" w:rsidRDefault="00BC4AA4" w:rsidP="00BC4AA4">
      <w:pPr>
        <w:spacing w:after="0" w:line="480" w:lineRule="auto"/>
        <w:jc w:val="center"/>
        <w:textAlignment w:val="baseline"/>
        <w:rPr>
          <w:rFonts w:eastAsia="Times New Roman"/>
        </w:rPr>
      </w:pPr>
      <w:r w:rsidRPr="001A4C53">
        <w:rPr>
          <w:rFonts w:eastAsia="Times New Roman"/>
        </w:rPr>
        <w:t>To</w:t>
      </w:r>
    </w:p>
    <w:p w14:paraId="5072174A" w14:textId="62D576BE" w:rsidR="00D5519A" w:rsidRPr="001A4C53" w:rsidRDefault="00D5519A" w:rsidP="00BC4AA4">
      <w:pPr>
        <w:spacing w:after="0" w:line="480" w:lineRule="auto"/>
        <w:jc w:val="center"/>
        <w:textAlignment w:val="baseline"/>
        <w:rPr>
          <w:rFonts w:eastAsia="Times New Roman"/>
        </w:rPr>
      </w:pPr>
      <w:r w:rsidRPr="001A4C53">
        <w:rPr>
          <w:rFonts w:eastAsia="Times New Roman"/>
        </w:rPr>
        <w:t>Yahweh,</w:t>
      </w:r>
    </w:p>
    <w:p w14:paraId="7FD09B20" w14:textId="75DDA2AC" w:rsidR="00BC4AA4" w:rsidRPr="001A4C53" w:rsidRDefault="00BC4AA4" w:rsidP="00BC4AA4">
      <w:pPr>
        <w:spacing w:after="0" w:line="480" w:lineRule="auto"/>
        <w:jc w:val="center"/>
        <w:textAlignment w:val="baseline"/>
        <w:rPr>
          <w:rFonts w:eastAsia="Times New Roman"/>
        </w:rPr>
      </w:pPr>
      <w:r w:rsidRPr="001A4C53">
        <w:rPr>
          <w:rFonts w:eastAsia="Times New Roman"/>
        </w:rPr>
        <w:t>Sam,</w:t>
      </w:r>
    </w:p>
    <w:p w14:paraId="52B69B97" w14:textId="294B48CF" w:rsidR="00BC4AA4" w:rsidRPr="001A4C53" w:rsidRDefault="00BC4AA4" w:rsidP="00BC4AA4">
      <w:pPr>
        <w:spacing w:after="0" w:line="480" w:lineRule="auto"/>
        <w:jc w:val="center"/>
        <w:textAlignment w:val="baseline"/>
        <w:rPr>
          <w:rFonts w:eastAsia="Times New Roman"/>
        </w:rPr>
      </w:pPr>
      <w:r w:rsidRPr="001A4C53">
        <w:rPr>
          <w:rFonts w:eastAsia="Times New Roman"/>
        </w:rPr>
        <w:t>my loved ones,</w:t>
      </w:r>
    </w:p>
    <w:p w14:paraId="4834E445" w14:textId="2574515A" w:rsidR="00BC4AA4" w:rsidRPr="001A4C53" w:rsidRDefault="00BC4AA4">
      <w:pPr>
        <w:spacing w:after="0" w:line="480" w:lineRule="auto"/>
        <w:jc w:val="center"/>
        <w:textAlignment w:val="baseline"/>
        <w:rPr>
          <w:rFonts w:eastAsia="Times New Roman"/>
        </w:rPr>
      </w:pPr>
      <w:r w:rsidRPr="001A4C53">
        <w:rPr>
          <w:rFonts w:eastAsia="Times New Roman"/>
        </w:rPr>
        <w:t>and all those who supported me</w:t>
      </w:r>
    </w:p>
    <w:p w14:paraId="32EAFEE2" w14:textId="77777777" w:rsidR="00BC4AA4" w:rsidRPr="001A4C53" w:rsidRDefault="00BC4AA4" w:rsidP="00BC4AA4">
      <w:pPr>
        <w:spacing w:after="0" w:line="480" w:lineRule="auto"/>
        <w:jc w:val="center"/>
        <w:textAlignment w:val="baseline"/>
        <w:rPr>
          <w:rFonts w:eastAsia="Times New Roman"/>
        </w:rPr>
      </w:pPr>
    </w:p>
    <w:p w14:paraId="621BF216" w14:textId="77777777" w:rsidR="00BC4AA4" w:rsidRPr="001A4C53" w:rsidRDefault="00BC4AA4" w:rsidP="00BC4AA4">
      <w:pPr>
        <w:spacing w:after="0" w:line="480" w:lineRule="auto"/>
        <w:jc w:val="center"/>
        <w:textAlignment w:val="baseline"/>
        <w:rPr>
          <w:rFonts w:eastAsia="Times New Roman"/>
        </w:rPr>
      </w:pPr>
    </w:p>
    <w:p w14:paraId="0FE09080" w14:textId="77777777" w:rsidR="00BC4AA4" w:rsidRPr="001A4C53" w:rsidRDefault="00BC4AA4" w:rsidP="00BC4AA4">
      <w:pPr>
        <w:spacing w:after="0" w:line="480" w:lineRule="auto"/>
        <w:jc w:val="center"/>
        <w:textAlignment w:val="baseline"/>
        <w:rPr>
          <w:rFonts w:eastAsia="Times New Roman"/>
        </w:rPr>
      </w:pPr>
    </w:p>
    <w:p w14:paraId="6186643C" w14:textId="77777777" w:rsidR="00BC4AA4" w:rsidRPr="001A4C53" w:rsidRDefault="00BC4AA4" w:rsidP="00BC4AA4">
      <w:pPr>
        <w:spacing w:after="0" w:line="480" w:lineRule="auto"/>
        <w:jc w:val="center"/>
        <w:textAlignment w:val="baseline"/>
        <w:rPr>
          <w:rFonts w:eastAsia="Times New Roman"/>
        </w:rPr>
      </w:pPr>
    </w:p>
    <w:p w14:paraId="17AFCE5F" w14:textId="77777777" w:rsidR="00BC4AA4" w:rsidRPr="001A4C53" w:rsidRDefault="00BC4AA4" w:rsidP="00BC4AA4">
      <w:pPr>
        <w:spacing w:after="0" w:line="480" w:lineRule="auto"/>
        <w:jc w:val="center"/>
        <w:textAlignment w:val="baseline"/>
        <w:rPr>
          <w:rFonts w:eastAsia="Times New Roman"/>
        </w:rPr>
      </w:pPr>
    </w:p>
    <w:p w14:paraId="0A29C5DC" w14:textId="77777777" w:rsidR="00BC4AA4" w:rsidRPr="001A4C53" w:rsidRDefault="00BC4AA4" w:rsidP="00BC4AA4">
      <w:pPr>
        <w:spacing w:after="0" w:line="480" w:lineRule="auto"/>
        <w:jc w:val="center"/>
        <w:textAlignment w:val="baseline"/>
        <w:rPr>
          <w:rFonts w:eastAsia="Times New Roman"/>
        </w:rPr>
      </w:pPr>
    </w:p>
    <w:p w14:paraId="10A20C17" w14:textId="77777777" w:rsidR="00BC4AA4" w:rsidRPr="001A4C53" w:rsidRDefault="00BC4AA4" w:rsidP="00BC4AA4">
      <w:pPr>
        <w:spacing w:after="0" w:line="480" w:lineRule="auto"/>
        <w:jc w:val="center"/>
        <w:textAlignment w:val="baseline"/>
        <w:rPr>
          <w:rFonts w:eastAsia="Times New Roman"/>
        </w:rPr>
      </w:pPr>
    </w:p>
    <w:p w14:paraId="7AD0A35C" w14:textId="77777777" w:rsidR="00BC4AA4" w:rsidRPr="001A4C53" w:rsidRDefault="00BC4AA4" w:rsidP="00BC4AA4">
      <w:pPr>
        <w:spacing w:after="0" w:line="480" w:lineRule="auto"/>
        <w:jc w:val="center"/>
        <w:textAlignment w:val="baseline"/>
        <w:rPr>
          <w:rFonts w:eastAsia="Times New Roman"/>
        </w:rPr>
      </w:pPr>
    </w:p>
    <w:p w14:paraId="7F449E3C" w14:textId="77777777" w:rsidR="00BC4AA4" w:rsidRPr="001A4C53" w:rsidRDefault="00BC4AA4" w:rsidP="00BC4AA4">
      <w:pPr>
        <w:spacing w:after="0" w:line="480" w:lineRule="auto"/>
        <w:jc w:val="center"/>
        <w:textAlignment w:val="baseline"/>
        <w:rPr>
          <w:rFonts w:eastAsia="Times New Roman"/>
        </w:rPr>
      </w:pPr>
    </w:p>
    <w:p w14:paraId="3C9DAF77" w14:textId="4788FEF0" w:rsidR="00D5519A" w:rsidRPr="001A4C53" w:rsidRDefault="00BC4AA4">
      <w:pPr>
        <w:spacing w:after="0" w:line="480" w:lineRule="auto"/>
        <w:contextualSpacing/>
        <w:jc w:val="center"/>
        <w:textAlignment w:val="baseline"/>
        <w:rPr>
          <w:rFonts w:eastAsia="Times New Roman"/>
        </w:rPr>
      </w:pPr>
      <w:r w:rsidRPr="001A4C53">
        <w:rPr>
          <w:rFonts w:eastAsia="Times New Roman"/>
        </w:rPr>
        <w:lastRenderedPageBreak/>
        <w:t>TABLE OF CONTENTS</w:t>
      </w:r>
    </w:p>
    <w:p w14:paraId="101BEB4D" w14:textId="353CC20E" w:rsidR="008722B9" w:rsidRPr="001A4C53" w:rsidRDefault="008722B9" w:rsidP="006615CB">
      <w:pPr>
        <w:spacing w:line="480" w:lineRule="auto"/>
        <w:contextualSpacing/>
      </w:pPr>
    </w:p>
    <w:p w14:paraId="09D457E8" w14:textId="1510D25C" w:rsidR="00A31BAD" w:rsidRDefault="008722B9" w:rsidP="00A31BAD">
      <w:pPr>
        <w:pStyle w:val="Heading2"/>
        <w:spacing w:line="480" w:lineRule="auto"/>
        <w:contextualSpacing/>
        <w:rPr>
          <w:bCs/>
        </w:rPr>
      </w:pPr>
      <w:r w:rsidRPr="001A4C53">
        <w:rPr>
          <w:bCs/>
        </w:rPr>
        <w:t>List of Figures</w:t>
      </w:r>
      <w:r w:rsidR="00145C5F" w:rsidRPr="001A4C53">
        <w:rPr>
          <w:bCs/>
        </w:rPr>
        <w:t>………………………………………………………………………………</w:t>
      </w:r>
      <w:r w:rsidR="0030131F" w:rsidRPr="001A4C53">
        <w:rPr>
          <w:bCs/>
        </w:rPr>
        <w:t>......vii</w:t>
      </w:r>
      <w:r w:rsidRPr="001A4C53">
        <w:rPr>
          <w:bCs/>
        </w:rPr>
        <w:t xml:space="preserve">      </w:t>
      </w:r>
    </w:p>
    <w:p w14:paraId="7265A99E" w14:textId="4162D536" w:rsidR="008722B9" w:rsidRPr="006615CB" w:rsidRDefault="00A31BAD" w:rsidP="006615CB">
      <w:pPr>
        <w:pStyle w:val="Heading2"/>
        <w:spacing w:line="480" w:lineRule="auto"/>
        <w:contextualSpacing/>
      </w:pPr>
      <w:r>
        <w:rPr>
          <w:bCs/>
        </w:rPr>
        <w:t>List of Abbreviations..................................................................................................................viii</w:t>
      </w:r>
      <w:r w:rsidR="008722B9" w:rsidRPr="001A4C53">
        <w:rPr>
          <w:bCs/>
        </w:rPr>
        <w:t xml:space="preserve">                                                                                                                                                 </w:t>
      </w:r>
    </w:p>
    <w:p w14:paraId="4FD16C91" w14:textId="7600A4D1" w:rsidR="008722B9" w:rsidRPr="001A4C53" w:rsidRDefault="008722B9" w:rsidP="006615CB">
      <w:pPr>
        <w:spacing w:line="480" w:lineRule="auto"/>
        <w:contextualSpacing/>
        <w:rPr>
          <w:b/>
          <w:bCs w:val="0"/>
        </w:rPr>
      </w:pPr>
      <w:r w:rsidRPr="006615CB">
        <w:rPr>
          <w:b/>
        </w:rPr>
        <w:t xml:space="preserve">1 History of </w:t>
      </w:r>
      <w:r w:rsidRPr="001A4C53">
        <w:rPr>
          <w:b/>
        </w:rPr>
        <w:t>NLP</w:t>
      </w:r>
      <w:r w:rsidR="00145C5F" w:rsidRPr="001A4C53">
        <w:rPr>
          <w:b/>
        </w:rPr>
        <w:t>………………………………………………………………………………..</w:t>
      </w:r>
      <w:r w:rsidR="0030131F" w:rsidRPr="001A4C53">
        <w:rPr>
          <w:b/>
        </w:rPr>
        <w:t>..</w:t>
      </w:r>
      <w:r w:rsidR="00145C5F" w:rsidRPr="001A4C53">
        <w:rPr>
          <w:b/>
        </w:rPr>
        <w:t>1</w:t>
      </w:r>
    </w:p>
    <w:p w14:paraId="02742E2C" w14:textId="11BFE9F4" w:rsidR="008722B9" w:rsidRPr="001A4C53" w:rsidRDefault="008722B9" w:rsidP="006615CB">
      <w:pPr>
        <w:spacing w:line="480" w:lineRule="auto"/>
        <w:contextualSpacing/>
        <w:rPr>
          <w:b/>
          <w:bCs w:val="0"/>
        </w:rPr>
      </w:pPr>
      <w:r w:rsidRPr="001A4C53">
        <w:rPr>
          <w:b/>
        </w:rPr>
        <w:t>2 Applications of NLP</w:t>
      </w:r>
      <w:r w:rsidR="00145C5F" w:rsidRPr="001A4C53">
        <w:rPr>
          <w:b/>
        </w:rPr>
        <w:t>…………………………………………………………………………..</w:t>
      </w:r>
      <w:r w:rsidR="0030131F" w:rsidRPr="001A4C53">
        <w:rPr>
          <w:b/>
        </w:rPr>
        <w:t>.9</w:t>
      </w:r>
    </w:p>
    <w:p w14:paraId="21706B97" w14:textId="7E134085" w:rsidR="008722B9" w:rsidRPr="001A4C53" w:rsidRDefault="008722B9" w:rsidP="006615CB">
      <w:pPr>
        <w:spacing w:line="480" w:lineRule="auto"/>
        <w:contextualSpacing/>
        <w:rPr>
          <w:b/>
          <w:bCs w:val="0"/>
        </w:rPr>
      </w:pPr>
      <w:r w:rsidRPr="001A4C53">
        <w:rPr>
          <w:b/>
        </w:rPr>
        <w:t xml:space="preserve">3 </w:t>
      </w:r>
      <w:r w:rsidR="007241BF">
        <w:rPr>
          <w:b/>
        </w:rPr>
        <w:t>Motivation for Data Generation</w:t>
      </w:r>
      <w:r w:rsidR="00145C5F" w:rsidRPr="001A4C53">
        <w:rPr>
          <w:b/>
        </w:rPr>
        <w:t>……………</w:t>
      </w:r>
      <w:r w:rsidR="007241BF">
        <w:rPr>
          <w:b/>
        </w:rPr>
        <w:t>...................................</w:t>
      </w:r>
      <w:r w:rsidR="00145C5F" w:rsidRPr="001A4C53">
        <w:rPr>
          <w:b/>
        </w:rPr>
        <w:t>….</w:t>
      </w:r>
      <w:r w:rsidR="0030131F" w:rsidRPr="001A4C53">
        <w:rPr>
          <w:b/>
        </w:rPr>
        <w:t>..................................11</w:t>
      </w:r>
    </w:p>
    <w:p w14:paraId="3BADADB7" w14:textId="439F1F29" w:rsidR="008722B9" w:rsidRPr="001A4C53" w:rsidRDefault="008722B9" w:rsidP="006615CB">
      <w:pPr>
        <w:spacing w:line="480" w:lineRule="auto"/>
        <w:contextualSpacing/>
        <w:rPr>
          <w:b/>
          <w:bCs w:val="0"/>
        </w:rPr>
      </w:pPr>
      <w:r w:rsidRPr="001A4C53">
        <w:rPr>
          <w:b/>
        </w:rPr>
        <w:t>4 Regular Expressions</w:t>
      </w:r>
      <w:r w:rsidR="00145C5F" w:rsidRPr="001A4C53">
        <w:rPr>
          <w:b/>
        </w:rPr>
        <w:t>…………………………………………………………………………</w:t>
      </w:r>
      <w:r w:rsidR="0030131F" w:rsidRPr="001A4C53">
        <w:rPr>
          <w:b/>
        </w:rPr>
        <w:t>.</w:t>
      </w:r>
      <w:r w:rsidR="00145C5F" w:rsidRPr="001A4C53">
        <w:rPr>
          <w:b/>
        </w:rPr>
        <w:t>1</w:t>
      </w:r>
      <w:r w:rsidR="0030131F" w:rsidRPr="001A4C53">
        <w:rPr>
          <w:b/>
        </w:rPr>
        <w:t>6</w:t>
      </w:r>
    </w:p>
    <w:p w14:paraId="677E802B" w14:textId="4A7B30A6" w:rsidR="008722B9" w:rsidRPr="006615CB" w:rsidRDefault="008722B9" w:rsidP="006615CB">
      <w:pPr>
        <w:pStyle w:val="Heading2"/>
        <w:spacing w:line="480" w:lineRule="auto"/>
        <w:contextualSpacing/>
      </w:pPr>
      <w:r w:rsidRPr="001A4C53">
        <w:rPr>
          <w:bCs/>
        </w:rPr>
        <w:t>5 Structure of Transformer Networks</w:t>
      </w:r>
      <w:r w:rsidR="00145C5F" w:rsidRPr="001A4C53">
        <w:rPr>
          <w:bCs/>
        </w:rPr>
        <w:t>………………………………………………………..</w:t>
      </w:r>
      <w:r w:rsidR="0030131F" w:rsidRPr="001A4C53">
        <w:rPr>
          <w:bCs/>
        </w:rPr>
        <w:t>.2</w:t>
      </w:r>
      <w:r w:rsidR="00A31BAD">
        <w:rPr>
          <w:bCs/>
        </w:rPr>
        <w:t>2</w:t>
      </w:r>
    </w:p>
    <w:p w14:paraId="6D0DF998" w14:textId="32B8B346" w:rsidR="00961430" w:rsidRPr="001A4C53" w:rsidRDefault="00961430" w:rsidP="006615CB">
      <w:pPr>
        <w:spacing w:line="480" w:lineRule="auto"/>
        <w:contextualSpacing/>
        <w:rPr>
          <w:rFonts w:eastAsia="Times New Roman"/>
          <w:b/>
          <w:bCs w:val="0"/>
        </w:rPr>
      </w:pPr>
      <w:r w:rsidRPr="001A4C53">
        <w:rPr>
          <w:b/>
          <w:bCs w:val="0"/>
        </w:rPr>
        <w:t xml:space="preserve">6 </w:t>
      </w:r>
      <w:r w:rsidRPr="006615CB">
        <w:rPr>
          <w:rFonts w:eastAsia="Times New Roman"/>
          <w:b/>
          <w:bCs w:val="0"/>
        </w:rPr>
        <w:t>Data</w:t>
      </w:r>
      <w:r w:rsidR="0030131F" w:rsidRPr="001A4C53">
        <w:rPr>
          <w:rFonts w:eastAsia="Times New Roman"/>
          <w:b/>
          <w:bCs w:val="0"/>
        </w:rPr>
        <w:t xml:space="preserve"> </w:t>
      </w:r>
      <w:r w:rsidRPr="006615CB">
        <w:rPr>
          <w:rFonts w:eastAsia="Times New Roman"/>
          <w:b/>
          <w:bCs w:val="0"/>
        </w:rPr>
        <w:t>Generation</w:t>
      </w:r>
      <w:r w:rsidR="00145C5F" w:rsidRPr="001A4C53">
        <w:rPr>
          <w:rFonts w:eastAsia="Times New Roman"/>
          <w:b/>
          <w:bCs w:val="0"/>
        </w:rPr>
        <w:t>…………………………………………………………………</w:t>
      </w:r>
      <w:r w:rsidR="0030131F" w:rsidRPr="001A4C53">
        <w:rPr>
          <w:rFonts w:eastAsia="Times New Roman"/>
          <w:b/>
          <w:bCs w:val="0"/>
        </w:rPr>
        <w:t>...................</w:t>
      </w:r>
      <w:r w:rsidR="00A31BAD">
        <w:rPr>
          <w:rFonts w:eastAsia="Times New Roman"/>
          <w:b/>
          <w:bCs w:val="0"/>
        </w:rPr>
        <w:t>30</w:t>
      </w:r>
      <w:r w:rsidRPr="006615CB">
        <w:rPr>
          <w:rFonts w:eastAsia="Times New Roman"/>
          <w:b/>
          <w:bCs w:val="0"/>
        </w:rPr>
        <w:t> </w:t>
      </w:r>
    </w:p>
    <w:p w14:paraId="75AA3784" w14:textId="2923D9B5" w:rsidR="008722B9" w:rsidRDefault="00961430" w:rsidP="00A31BAD">
      <w:pPr>
        <w:shd w:val="clear" w:color="auto" w:fill="FFFFFF"/>
        <w:spacing w:after="0" w:line="480" w:lineRule="auto"/>
        <w:contextualSpacing/>
        <w:textAlignment w:val="baseline"/>
        <w:rPr>
          <w:rFonts w:eastAsia="Times New Roman"/>
          <w:b/>
          <w:bCs w:val="0"/>
          <w:color w:val="222222"/>
        </w:rPr>
      </w:pPr>
      <w:r w:rsidRPr="001A4C53">
        <w:rPr>
          <w:rFonts w:eastAsia="Times New Roman"/>
          <w:b/>
          <w:bCs w:val="0"/>
        </w:rPr>
        <w:t xml:space="preserve">7 </w:t>
      </w:r>
      <w:r w:rsidRPr="006615CB">
        <w:rPr>
          <w:rFonts w:eastAsia="Times New Roman"/>
          <w:b/>
          <w:bCs w:val="0"/>
          <w:color w:val="222222"/>
          <w:shd w:val="clear" w:color="auto" w:fill="FFFFFF"/>
          <w:lang w:val="en-AU"/>
        </w:rPr>
        <w:t>Implementation of Training</w:t>
      </w:r>
      <w:r w:rsidR="00145C5F" w:rsidRPr="001A4C53">
        <w:rPr>
          <w:rFonts w:eastAsia="Times New Roman"/>
          <w:b/>
          <w:bCs w:val="0"/>
          <w:color w:val="222222"/>
          <w:shd w:val="clear" w:color="auto" w:fill="FFFFFF"/>
          <w:lang w:val="en-AU"/>
        </w:rPr>
        <w:t>……………………………………………………………</w:t>
      </w:r>
      <w:r w:rsidR="0030131F" w:rsidRPr="001A4C53">
        <w:rPr>
          <w:rFonts w:eastAsia="Times New Roman"/>
          <w:b/>
          <w:bCs w:val="0"/>
          <w:color w:val="222222"/>
          <w:shd w:val="clear" w:color="auto" w:fill="FFFFFF"/>
          <w:lang w:val="en-AU"/>
        </w:rPr>
        <w:t>....</w:t>
      </w:r>
      <w:r w:rsidR="00145C5F" w:rsidRPr="001A4C53">
        <w:rPr>
          <w:rFonts w:eastAsia="Times New Roman"/>
          <w:b/>
          <w:bCs w:val="0"/>
          <w:color w:val="222222"/>
          <w:shd w:val="clear" w:color="auto" w:fill="FFFFFF"/>
          <w:lang w:val="en-AU"/>
        </w:rPr>
        <w:t>…</w:t>
      </w:r>
      <w:r w:rsidR="00A31BAD">
        <w:rPr>
          <w:rFonts w:eastAsia="Times New Roman"/>
          <w:b/>
          <w:bCs w:val="0"/>
          <w:color w:val="222222"/>
          <w:shd w:val="clear" w:color="auto" w:fill="FFFFFF"/>
          <w:lang w:val="en-AU"/>
        </w:rPr>
        <w:t>40</w:t>
      </w:r>
      <w:r w:rsidRPr="006615CB">
        <w:rPr>
          <w:rFonts w:eastAsia="Times New Roman"/>
          <w:b/>
          <w:bCs w:val="0"/>
          <w:color w:val="222222"/>
        </w:rPr>
        <w:t> </w:t>
      </w:r>
      <w:r w:rsidR="00A31BAD">
        <w:rPr>
          <w:rFonts w:eastAsia="Times New Roman"/>
          <w:b/>
          <w:bCs w:val="0"/>
          <w:color w:val="222222"/>
        </w:rPr>
        <w:t xml:space="preserve">                           </w:t>
      </w:r>
    </w:p>
    <w:p w14:paraId="4B47E420" w14:textId="2185684A" w:rsidR="00A31BAD" w:rsidRDefault="00A31BAD">
      <w:pPr>
        <w:shd w:val="clear" w:color="auto" w:fill="FFFFFF"/>
        <w:spacing w:after="0" w:line="480" w:lineRule="auto"/>
        <w:contextualSpacing/>
        <w:textAlignment w:val="baseline"/>
        <w:rPr>
          <w:rFonts w:eastAsia="Times New Roman"/>
          <w:b/>
          <w:bCs w:val="0"/>
          <w:color w:val="222222"/>
        </w:rPr>
      </w:pPr>
      <w:r>
        <w:rPr>
          <w:rFonts w:eastAsia="Times New Roman"/>
          <w:b/>
          <w:bCs w:val="0"/>
          <w:color w:val="222222"/>
        </w:rPr>
        <w:t>References.....................................................................................................................................42</w:t>
      </w:r>
    </w:p>
    <w:p w14:paraId="516AB859" w14:textId="6557A7AB" w:rsidR="00A31BAD" w:rsidRPr="006615CB" w:rsidRDefault="00A31BAD" w:rsidP="006615CB">
      <w:pPr>
        <w:shd w:val="clear" w:color="auto" w:fill="FFFFFF"/>
        <w:spacing w:after="0" w:line="480" w:lineRule="auto"/>
        <w:contextualSpacing/>
        <w:textAlignment w:val="baseline"/>
        <w:rPr>
          <w:rFonts w:eastAsia="Times New Roman"/>
          <w:b/>
          <w:bCs w:val="0"/>
          <w:color w:val="222222"/>
        </w:rPr>
      </w:pPr>
      <w:r>
        <w:rPr>
          <w:rFonts w:eastAsia="Times New Roman"/>
          <w:b/>
          <w:bCs w:val="0"/>
          <w:color w:val="222222"/>
        </w:rPr>
        <w:t>Appendix.......................................................................................................................................43</w:t>
      </w:r>
    </w:p>
    <w:p w14:paraId="78234B5B" w14:textId="77777777" w:rsidR="00D5519A" w:rsidRPr="001A4C53" w:rsidRDefault="00D5519A" w:rsidP="006615CB">
      <w:pPr>
        <w:spacing w:after="0" w:line="480" w:lineRule="auto"/>
        <w:jc w:val="center"/>
        <w:textAlignment w:val="baseline"/>
        <w:rPr>
          <w:rFonts w:eastAsia="Times New Roman"/>
        </w:rPr>
      </w:pPr>
    </w:p>
    <w:p w14:paraId="57F28EB7" w14:textId="0945BAD9" w:rsidR="00D5519A" w:rsidRPr="001A4C53" w:rsidRDefault="00D5519A" w:rsidP="00262C2F">
      <w:pPr>
        <w:spacing w:after="0" w:line="480" w:lineRule="auto"/>
        <w:textAlignment w:val="baseline"/>
        <w:rPr>
          <w:rFonts w:eastAsia="Times New Roman"/>
        </w:rPr>
      </w:pPr>
    </w:p>
    <w:p w14:paraId="31C6CD7E" w14:textId="32C62242" w:rsidR="00DC1E33" w:rsidRPr="001A4C53" w:rsidRDefault="00DC1E33" w:rsidP="00262C2F">
      <w:pPr>
        <w:spacing w:after="0" w:line="480" w:lineRule="auto"/>
        <w:textAlignment w:val="baseline"/>
        <w:rPr>
          <w:rFonts w:eastAsia="Times New Roman"/>
        </w:rPr>
      </w:pPr>
    </w:p>
    <w:p w14:paraId="761CFC64" w14:textId="510B6DEE" w:rsidR="00DC1E33" w:rsidRPr="001A4C53" w:rsidRDefault="00DC1E33" w:rsidP="00262C2F">
      <w:pPr>
        <w:spacing w:after="0" w:line="480" w:lineRule="auto"/>
        <w:textAlignment w:val="baseline"/>
        <w:rPr>
          <w:rFonts w:eastAsia="Times New Roman"/>
        </w:rPr>
      </w:pPr>
    </w:p>
    <w:p w14:paraId="3E8528FD" w14:textId="15825079" w:rsidR="00DC1E33" w:rsidRPr="001A4C53" w:rsidRDefault="00DC1E33" w:rsidP="00262C2F">
      <w:pPr>
        <w:spacing w:after="0" w:line="480" w:lineRule="auto"/>
        <w:textAlignment w:val="baseline"/>
        <w:rPr>
          <w:rFonts w:eastAsia="Times New Roman"/>
        </w:rPr>
      </w:pPr>
    </w:p>
    <w:p w14:paraId="4355EE46" w14:textId="52A2D5BC" w:rsidR="00DC1E33" w:rsidRPr="001A4C53" w:rsidRDefault="00DC1E33" w:rsidP="00262C2F">
      <w:pPr>
        <w:spacing w:after="0" w:line="480" w:lineRule="auto"/>
        <w:textAlignment w:val="baseline"/>
        <w:rPr>
          <w:rFonts w:eastAsia="Times New Roman"/>
        </w:rPr>
      </w:pPr>
    </w:p>
    <w:p w14:paraId="67ABF44E" w14:textId="77777777" w:rsidR="00E85761" w:rsidRPr="001A4C53" w:rsidRDefault="00E85761" w:rsidP="0071306A">
      <w:pPr>
        <w:pStyle w:val="msonormal0"/>
        <w:spacing w:before="0" w:beforeAutospacing="0" w:after="0" w:afterAutospacing="0" w:line="480" w:lineRule="auto"/>
        <w:jc w:val="center"/>
        <w:textAlignment w:val="baseline"/>
      </w:pPr>
    </w:p>
    <w:p w14:paraId="7D583DBD" w14:textId="77777777" w:rsidR="00E85761" w:rsidRPr="001A4C53" w:rsidRDefault="00E85761" w:rsidP="0071306A">
      <w:pPr>
        <w:pStyle w:val="msonormal0"/>
        <w:spacing w:before="0" w:beforeAutospacing="0" w:after="0" w:afterAutospacing="0" w:line="480" w:lineRule="auto"/>
        <w:jc w:val="center"/>
        <w:textAlignment w:val="baseline"/>
      </w:pPr>
    </w:p>
    <w:p w14:paraId="2E545788" w14:textId="77777777" w:rsidR="00E85761" w:rsidRPr="001A4C53" w:rsidRDefault="00E85761" w:rsidP="0071306A">
      <w:pPr>
        <w:pStyle w:val="msonormal0"/>
        <w:spacing w:before="0" w:beforeAutospacing="0" w:after="0" w:afterAutospacing="0" w:line="480" w:lineRule="auto"/>
        <w:jc w:val="center"/>
        <w:textAlignment w:val="baseline"/>
      </w:pPr>
    </w:p>
    <w:p w14:paraId="32BB763F" w14:textId="157E26B3" w:rsidR="00F6527B" w:rsidRPr="001A4C53" w:rsidRDefault="0071306A" w:rsidP="0071306A">
      <w:pPr>
        <w:pStyle w:val="msonormal0"/>
        <w:spacing w:before="0" w:beforeAutospacing="0" w:after="0" w:afterAutospacing="0" w:line="480" w:lineRule="auto"/>
        <w:jc w:val="center"/>
        <w:textAlignment w:val="baseline"/>
      </w:pPr>
      <w:r w:rsidRPr="001A4C53">
        <w:lastRenderedPageBreak/>
        <w:t>LIST OF FIGURES</w:t>
      </w:r>
    </w:p>
    <w:p w14:paraId="4B4EE56F" w14:textId="2CC4B1E3" w:rsidR="0071306A" w:rsidRPr="001A4C53" w:rsidRDefault="0071306A" w:rsidP="0071306A">
      <w:pPr>
        <w:pStyle w:val="msonormal0"/>
        <w:spacing w:before="0" w:beforeAutospacing="0" w:after="0" w:afterAutospacing="0" w:line="480" w:lineRule="auto"/>
        <w:textAlignment w:val="baseline"/>
      </w:pPr>
    </w:p>
    <w:p w14:paraId="10E90DC9" w14:textId="76A91967" w:rsidR="0071306A" w:rsidRPr="006615CB" w:rsidRDefault="0071306A">
      <w:pPr>
        <w:pStyle w:val="msonormal0"/>
        <w:spacing w:before="0" w:beforeAutospacing="0" w:after="0" w:afterAutospacing="0" w:line="480" w:lineRule="auto"/>
        <w:textAlignment w:val="baseline"/>
        <w:rPr>
          <w:b/>
          <w:bCs w:val="0"/>
        </w:rPr>
      </w:pPr>
      <w:r w:rsidRPr="006615CB">
        <w:rPr>
          <w:b/>
          <w:bCs w:val="0"/>
        </w:rPr>
        <w:t xml:space="preserve">Figure 1. The Transformer – model </w:t>
      </w:r>
      <w:r w:rsidR="00C5330B" w:rsidRPr="006615CB">
        <w:rPr>
          <w:b/>
          <w:bCs w:val="0"/>
        </w:rPr>
        <w:t>architecture.....................................................................</w:t>
      </w:r>
      <w:r w:rsidR="005C5035">
        <w:rPr>
          <w:b/>
          <w:bCs w:val="0"/>
        </w:rPr>
        <w:t>22</w:t>
      </w:r>
    </w:p>
    <w:p w14:paraId="0340FF23" w14:textId="147D2EBD" w:rsidR="00F6527B" w:rsidRPr="001A4C53" w:rsidRDefault="0030131F" w:rsidP="00F6527B">
      <w:pPr>
        <w:pStyle w:val="msonormal0"/>
        <w:spacing w:before="0" w:beforeAutospacing="0" w:after="0" w:afterAutospacing="0" w:line="480" w:lineRule="auto"/>
        <w:textAlignment w:val="baseline"/>
        <w:rPr>
          <w:b/>
          <w:bCs w:val="0"/>
        </w:rPr>
      </w:pPr>
      <w:r w:rsidRPr="001A4C53">
        <w:rPr>
          <w:b/>
          <w:bCs w:val="0"/>
        </w:rPr>
        <w:t>Figure 2. BERT architecture......................................................................................................25</w:t>
      </w:r>
    </w:p>
    <w:p w14:paraId="2176C415" w14:textId="31C5B281" w:rsidR="0030131F" w:rsidRDefault="0030131F" w:rsidP="00F6527B">
      <w:pPr>
        <w:pStyle w:val="msonormal0"/>
        <w:spacing w:before="0" w:beforeAutospacing="0" w:after="0" w:afterAutospacing="0" w:line="480" w:lineRule="auto"/>
        <w:textAlignment w:val="baseline"/>
        <w:rPr>
          <w:b/>
          <w:bCs w:val="0"/>
        </w:rPr>
      </w:pPr>
      <w:r w:rsidRPr="001A4C53">
        <w:rPr>
          <w:b/>
          <w:bCs w:val="0"/>
        </w:rPr>
        <w:t xml:space="preserve">Figure 3. </w:t>
      </w:r>
      <w:r w:rsidR="001A4C53" w:rsidRPr="001A4C53">
        <w:rPr>
          <w:b/>
          <w:bCs w:val="0"/>
        </w:rPr>
        <w:t>BERT performing spam classification......................................................................25</w:t>
      </w:r>
    </w:p>
    <w:p w14:paraId="0EF3F53F" w14:textId="0194F596" w:rsidR="005C5035" w:rsidRPr="006F410B" w:rsidRDefault="005C5035" w:rsidP="006615CB">
      <w:pPr>
        <w:spacing w:after="0" w:line="480" w:lineRule="auto"/>
        <w:textAlignment w:val="baseline"/>
        <w:rPr>
          <w:rFonts w:eastAsia="Times New Roman"/>
          <w:b/>
          <w:bCs w:val="0"/>
        </w:rPr>
      </w:pPr>
      <w:r>
        <w:rPr>
          <w:rFonts w:eastAsia="Times New Roman"/>
          <w:b/>
          <w:bCs w:val="0"/>
        </w:rPr>
        <w:t>Figure 4: BERT input representation........................................................................................28</w:t>
      </w:r>
    </w:p>
    <w:p w14:paraId="085DBBA2" w14:textId="77777777" w:rsidR="005C5035" w:rsidRPr="006615CB" w:rsidRDefault="005C5035" w:rsidP="00F6527B">
      <w:pPr>
        <w:pStyle w:val="msonormal0"/>
        <w:spacing w:before="0" w:beforeAutospacing="0" w:after="0" w:afterAutospacing="0" w:line="480" w:lineRule="auto"/>
        <w:textAlignment w:val="baseline"/>
        <w:rPr>
          <w:b/>
          <w:bCs w:val="0"/>
        </w:rPr>
      </w:pPr>
    </w:p>
    <w:p w14:paraId="68798BD3" w14:textId="77777777" w:rsidR="00F6527B" w:rsidRPr="001A4C53" w:rsidRDefault="00F6527B" w:rsidP="00F6527B">
      <w:pPr>
        <w:pStyle w:val="msonormal0"/>
        <w:spacing w:before="0" w:beforeAutospacing="0" w:after="0" w:afterAutospacing="0" w:line="480" w:lineRule="auto"/>
        <w:textAlignment w:val="baseline"/>
      </w:pPr>
    </w:p>
    <w:p w14:paraId="0CE225EA" w14:textId="77777777" w:rsidR="00F6527B" w:rsidRPr="001A4C53" w:rsidRDefault="00F6527B" w:rsidP="00F6527B">
      <w:pPr>
        <w:pStyle w:val="msonormal0"/>
        <w:spacing w:before="0" w:beforeAutospacing="0" w:after="0" w:afterAutospacing="0" w:line="480" w:lineRule="auto"/>
        <w:textAlignment w:val="baseline"/>
      </w:pPr>
    </w:p>
    <w:p w14:paraId="3FDC2E72" w14:textId="77777777" w:rsidR="00F6527B" w:rsidRPr="001A4C53" w:rsidRDefault="00F6527B" w:rsidP="00F6527B">
      <w:pPr>
        <w:pStyle w:val="msonormal0"/>
        <w:spacing w:before="0" w:beforeAutospacing="0" w:after="0" w:afterAutospacing="0" w:line="480" w:lineRule="auto"/>
        <w:textAlignment w:val="baseline"/>
      </w:pPr>
    </w:p>
    <w:p w14:paraId="67D3DC7A" w14:textId="77777777" w:rsidR="00F6527B" w:rsidRPr="001A4C53" w:rsidRDefault="00F6527B" w:rsidP="00F6527B">
      <w:pPr>
        <w:pStyle w:val="msonormal0"/>
        <w:spacing w:before="0" w:beforeAutospacing="0" w:after="0" w:afterAutospacing="0" w:line="480" w:lineRule="auto"/>
        <w:textAlignment w:val="baseline"/>
      </w:pPr>
    </w:p>
    <w:p w14:paraId="2987F1AB" w14:textId="77777777" w:rsidR="00F6527B" w:rsidRPr="001A4C53" w:rsidRDefault="00F6527B" w:rsidP="00F6527B">
      <w:pPr>
        <w:pStyle w:val="msonormal0"/>
        <w:spacing w:before="0" w:beforeAutospacing="0" w:after="0" w:afterAutospacing="0" w:line="480" w:lineRule="auto"/>
        <w:textAlignment w:val="baseline"/>
      </w:pPr>
    </w:p>
    <w:p w14:paraId="73BFB493" w14:textId="77777777" w:rsidR="00F6527B" w:rsidRPr="001A4C53" w:rsidRDefault="00F6527B" w:rsidP="00F6527B">
      <w:pPr>
        <w:pStyle w:val="msonormal0"/>
        <w:spacing w:before="0" w:beforeAutospacing="0" w:after="0" w:afterAutospacing="0" w:line="480" w:lineRule="auto"/>
        <w:textAlignment w:val="baseline"/>
      </w:pPr>
    </w:p>
    <w:p w14:paraId="5CA98993" w14:textId="77777777" w:rsidR="00F6527B" w:rsidRPr="001A4C53" w:rsidRDefault="00F6527B" w:rsidP="00F6527B">
      <w:pPr>
        <w:pStyle w:val="msonormal0"/>
        <w:spacing w:before="0" w:beforeAutospacing="0" w:after="0" w:afterAutospacing="0" w:line="480" w:lineRule="auto"/>
        <w:textAlignment w:val="baseline"/>
      </w:pPr>
    </w:p>
    <w:p w14:paraId="4968E7AA" w14:textId="77777777" w:rsidR="00F6527B" w:rsidRPr="001A4C53" w:rsidRDefault="00F6527B" w:rsidP="00F6527B">
      <w:pPr>
        <w:pStyle w:val="msonormal0"/>
        <w:spacing w:before="0" w:beforeAutospacing="0" w:after="0" w:afterAutospacing="0" w:line="480" w:lineRule="auto"/>
        <w:textAlignment w:val="baseline"/>
      </w:pPr>
    </w:p>
    <w:p w14:paraId="191070D3" w14:textId="77777777" w:rsidR="00F6527B" w:rsidRPr="001A4C53" w:rsidRDefault="00F6527B" w:rsidP="00F6527B">
      <w:pPr>
        <w:pStyle w:val="msonormal0"/>
        <w:spacing w:before="0" w:beforeAutospacing="0" w:after="0" w:afterAutospacing="0" w:line="480" w:lineRule="auto"/>
        <w:textAlignment w:val="baseline"/>
      </w:pPr>
    </w:p>
    <w:p w14:paraId="6F067C9F" w14:textId="77777777" w:rsidR="00F6527B" w:rsidRPr="001A4C53" w:rsidRDefault="00F6527B" w:rsidP="00F6527B">
      <w:pPr>
        <w:pStyle w:val="msonormal0"/>
        <w:spacing w:before="0" w:beforeAutospacing="0" w:after="0" w:afterAutospacing="0" w:line="480" w:lineRule="auto"/>
        <w:textAlignment w:val="baseline"/>
      </w:pPr>
    </w:p>
    <w:p w14:paraId="69458FF1" w14:textId="77777777" w:rsidR="00F6527B" w:rsidRPr="001A4C53" w:rsidRDefault="00F6527B" w:rsidP="00F6527B">
      <w:pPr>
        <w:pStyle w:val="msonormal0"/>
        <w:spacing w:before="0" w:beforeAutospacing="0" w:after="0" w:afterAutospacing="0" w:line="480" w:lineRule="auto"/>
        <w:textAlignment w:val="baseline"/>
      </w:pPr>
    </w:p>
    <w:p w14:paraId="7435AAB2" w14:textId="77777777" w:rsidR="00F6527B" w:rsidRPr="001A4C53" w:rsidRDefault="00F6527B" w:rsidP="00F6527B">
      <w:pPr>
        <w:pStyle w:val="msonormal0"/>
        <w:spacing w:before="0" w:beforeAutospacing="0" w:after="0" w:afterAutospacing="0" w:line="480" w:lineRule="auto"/>
        <w:textAlignment w:val="baseline"/>
      </w:pPr>
    </w:p>
    <w:p w14:paraId="1677A432" w14:textId="769FA42D" w:rsidR="00F6527B" w:rsidRDefault="00F6527B" w:rsidP="00F6527B">
      <w:pPr>
        <w:pStyle w:val="msonormal0"/>
        <w:spacing w:before="0" w:beforeAutospacing="0" w:after="0" w:afterAutospacing="0" w:line="480" w:lineRule="auto"/>
        <w:textAlignment w:val="baseline"/>
      </w:pPr>
    </w:p>
    <w:p w14:paraId="656A540C" w14:textId="3B273A62" w:rsidR="00A31BAD" w:rsidRDefault="00A31BAD" w:rsidP="00F6527B">
      <w:pPr>
        <w:pStyle w:val="msonormal0"/>
        <w:spacing w:before="0" w:beforeAutospacing="0" w:after="0" w:afterAutospacing="0" w:line="480" w:lineRule="auto"/>
        <w:textAlignment w:val="baseline"/>
      </w:pPr>
    </w:p>
    <w:p w14:paraId="6AF79C43" w14:textId="715F894C" w:rsidR="00A31BAD" w:rsidRDefault="00A31BAD" w:rsidP="00F6527B">
      <w:pPr>
        <w:pStyle w:val="msonormal0"/>
        <w:spacing w:before="0" w:beforeAutospacing="0" w:after="0" w:afterAutospacing="0" w:line="480" w:lineRule="auto"/>
        <w:textAlignment w:val="baseline"/>
      </w:pPr>
    </w:p>
    <w:p w14:paraId="7923110E" w14:textId="77777777" w:rsidR="00400B1D" w:rsidRDefault="00400B1D" w:rsidP="00F6527B">
      <w:pPr>
        <w:pStyle w:val="msonormal0"/>
        <w:spacing w:before="0" w:beforeAutospacing="0" w:after="0" w:afterAutospacing="0" w:line="480" w:lineRule="auto"/>
        <w:textAlignment w:val="baseline"/>
      </w:pPr>
    </w:p>
    <w:p w14:paraId="59766FFB" w14:textId="37F6EDDD" w:rsidR="00C5330B" w:rsidRPr="001A4C53" w:rsidRDefault="00C5330B" w:rsidP="00C5330B">
      <w:pPr>
        <w:pStyle w:val="msonormal0"/>
        <w:spacing w:before="0" w:beforeAutospacing="0" w:after="0" w:afterAutospacing="0" w:line="480" w:lineRule="auto"/>
        <w:jc w:val="center"/>
        <w:textAlignment w:val="baseline"/>
      </w:pPr>
      <w:r w:rsidRPr="001A4C53">
        <w:lastRenderedPageBreak/>
        <w:t>LIST OF ABBREVIATIONS</w:t>
      </w:r>
    </w:p>
    <w:p w14:paraId="219B691A" w14:textId="621BD6B8" w:rsidR="00C5330B" w:rsidRPr="001A4C53" w:rsidRDefault="00C5330B" w:rsidP="00C5330B">
      <w:pPr>
        <w:pStyle w:val="msonormal0"/>
        <w:spacing w:before="0" w:beforeAutospacing="0" w:after="0" w:afterAutospacing="0" w:line="480" w:lineRule="auto"/>
        <w:jc w:val="center"/>
        <w:textAlignment w:val="baseline"/>
      </w:pPr>
    </w:p>
    <w:p w14:paraId="61094D99" w14:textId="77777777" w:rsidR="00C5330B" w:rsidRPr="001A4C53" w:rsidRDefault="00C5330B" w:rsidP="006615CB">
      <w:pPr>
        <w:pStyle w:val="msonormal0"/>
        <w:spacing w:before="0" w:beforeAutospacing="0" w:after="0" w:afterAutospacing="0" w:line="480" w:lineRule="auto"/>
        <w:jc w:val="center"/>
        <w:textAlignment w:val="baseline"/>
      </w:pPr>
    </w:p>
    <w:p w14:paraId="7BB79A6C" w14:textId="08C53F04" w:rsidR="00C5330B" w:rsidRPr="006615CB" w:rsidRDefault="00C5330B" w:rsidP="00F6527B">
      <w:pPr>
        <w:pStyle w:val="msonormal0"/>
        <w:spacing w:before="0" w:beforeAutospacing="0" w:after="0" w:afterAutospacing="0" w:line="480" w:lineRule="auto"/>
        <w:textAlignment w:val="baseline"/>
      </w:pPr>
      <w:r w:rsidRPr="001A4C53">
        <w:rPr>
          <w:b/>
          <w:bCs w:val="0"/>
        </w:rPr>
        <w:t xml:space="preserve">AI </w:t>
      </w:r>
      <w:r w:rsidR="007700AC" w:rsidRPr="001A4C53">
        <w:t xml:space="preserve">  Artificial </w:t>
      </w:r>
      <w:r w:rsidR="00A02582" w:rsidRPr="001A4C53">
        <w:t>Intelligence</w:t>
      </w:r>
    </w:p>
    <w:p w14:paraId="5EE1FEFD" w14:textId="27057E92" w:rsidR="00C5330B" w:rsidRPr="001A4C53" w:rsidRDefault="00C5330B" w:rsidP="00F6527B">
      <w:pPr>
        <w:pStyle w:val="msonormal0"/>
        <w:spacing w:before="0" w:beforeAutospacing="0" w:after="0" w:afterAutospacing="0" w:line="480" w:lineRule="auto"/>
        <w:textAlignment w:val="baseline"/>
      </w:pPr>
      <w:r w:rsidRPr="001A4C53">
        <w:rPr>
          <w:b/>
          <w:bCs w:val="0"/>
        </w:rPr>
        <w:t>UWM</w:t>
      </w:r>
      <w:r w:rsidR="007700AC" w:rsidRPr="001A4C53">
        <w:rPr>
          <w:b/>
          <w:bCs w:val="0"/>
        </w:rPr>
        <w:t xml:space="preserve">   </w:t>
      </w:r>
      <w:r w:rsidR="007700AC" w:rsidRPr="001A4C53">
        <w:t>University of Wisconsin - Milwaukee</w:t>
      </w:r>
    </w:p>
    <w:p w14:paraId="6162E6D3" w14:textId="7977F1C3" w:rsidR="00C5330B" w:rsidRPr="001A4C53" w:rsidRDefault="00C5330B" w:rsidP="00F6527B">
      <w:pPr>
        <w:pStyle w:val="msonormal0"/>
        <w:spacing w:before="0" w:beforeAutospacing="0" w:after="0" w:afterAutospacing="0" w:line="480" w:lineRule="auto"/>
        <w:textAlignment w:val="baseline"/>
      </w:pPr>
      <w:r w:rsidRPr="001A4C53">
        <w:rPr>
          <w:b/>
          <w:bCs w:val="0"/>
        </w:rPr>
        <w:t>MT</w:t>
      </w:r>
      <w:r w:rsidR="007700AC" w:rsidRPr="001A4C53">
        <w:rPr>
          <w:b/>
          <w:bCs w:val="0"/>
        </w:rPr>
        <w:t xml:space="preserve">   </w:t>
      </w:r>
      <w:r w:rsidR="007700AC" w:rsidRPr="001A4C53">
        <w:t>Machine Translation</w:t>
      </w:r>
    </w:p>
    <w:p w14:paraId="28D3BE37" w14:textId="64FC2CF6" w:rsidR="00C5330B" w:rsidRPr="001A4C53" w:rsidRDefault="00C5330B" w:rsidP="00F6527B">
      <w:pPr>
        <w:pStyle w:val="msonormal0"/>
        <w:spacing w:before="0" w:beforeAutospacing="0" w:after="0" w:afterAutospacing="0" w:line="480" w:lineRule="auto"/>
        <w:textAlignment w:val="baseline"/>
      </w:pPr>
      <w:r w:rsidRPr="001A4C53">
        <w:rPr>
          <w:b/>
          <w:bCs w:val="0"/>
        </w:rPr>
        <w:t>NLP</w:t>
      </w:r>
      <w:r w:rsidR="007700AC" w:rsidRPr="001A4C53">
        <w:rPr>
          <w:b/>
          <w:bCs w:val="0"/>
        </w:rPr>
        <w:t xml:space="preserve">    </w:t>
      </w:r>
      <w:r w:rsidR="007700AC" w:rsidRPr="001A4C53">
        <w:t>Natural Language Processing</w:t>
      </w:r>
    </w:p>
    <w:p w14:paraId="32C3A122" w14:textId="1B349318" w:rsidR="00C5330B" w:rsidRPr="001A4C53" w:rsidRDefault="00C5330B" w:rsidP="00F6527B">
      <w:pPr>
        <w:pStyle w:val="msonormal0"/>
        <w:spacing w:before="0" w:beforeAutospacing="0" w:after="0" w:afterAutospacing="0" w:line="480" w:lineRule="auto"/>
        <w:textAlignment w:val="baseline"/>
      </w:pPr>
      <w:r w:rsidRPr="001A4C53">
        <w:rPr>
          <w:b/>
          <w:bCs w:val="0"/>
        </w:rPr>
        <w:t>NLU</w:t>
      </w:r>
      <w:r w:rsidR="007700AC" w:rsidRPr="001A4C53">
        <w:rPr>
          <w:b/>
          <w:bCs w:val="0"/>
        </w:rPr>
        <w:t xml:space="preserve">    </w:t>
      </w:r>
      <w:r w:rsidR="007700AC" w:rsidRPr="001A4C53">
        <w:t>Natural Language Understanding</w:t>
      </w:r>
    </w:p>
    <w:p w14:paraId="7F2D0850" w14:textId="12317067" w:rsidR="00C5330B" w:rsidRPr="001A4C53" w:rsidRDefault="00C5330B" w:rsidP="00F6527B">
      <w:pPr>
        <w:pStyle w:val="msonormal0"/>
        <w:spacing w:before="0" w:beforeAutospacing="0" w:after="0" w:afterAutospacing="0" w:line="480" w:lineRule="auto"/>
        <w:textAlignment w:val="baseline"/>
      </w:pPr>
      <w:r w:rsidRPr="001A4C53">
        <w:rPr>
          <w:b/>
          <w:bCs w:val="0"/>
        </w:rPr>
        <w:t>BERT</w:t>
      </w:r>
      <w:r w:rsidR="007700AC" w:rsidRPr="001A4C53">
        <w:rPr>
          <w:b/>
          <w:bCs w:val="0"/>
        </w:rPr>
        <w:t xml:space="preserve">    </w:t>
      </w:r>
      <w:r w:rsidR="007700AC" w:rsidRPr="001A4C53">
        <w:t>Bidirectional Encoder Representations from Transformers</w:t>
      </w:r>
    </w:p>
    <w:p w14:paraId="368F7AF8" w14:textId="36B8224A" w:rsidR="00C5330B" w:rsidRPr="001A4C53" w:rsidRDefault="00C5330B" w:rsidP="00F6527B">
      <w:pPr>
        <w:pStyle w:val="msonormal0"/>
        <w:spacing w:before="0" w:beforeAutospacing="0" w:after="0" w:afterAutospacing="0" w:line="480" w:lineRule="auto"/>
        <w:textAlignment w:val="baseline"/>
      </w:pPr>
      <w:r w:rsidRPr="001A4C53">
        <w:rPr>
          <w:b/>
          <w:bCs w:val="0"/>
        </w:rPr>
        <w:t>IBM</w:t>
      </w:r>
      <w:r w:rsidR="007700AC" w:rsidRPr="001A4C53">
        <w:rPr>
          <w:b/>
          <w:bCs w:val="0"/>
        </w:rPr>
        <w:t xml:space="preserve">   </w:t>
      </w:r>
      <w:r w:rsidR="007700AC" w:rsidRPr="001A4C53">
        <w:t>International Business Machines</w:t>
      </w:r>
    </w:p>
    <w:p w14:paraId="6219B5A7" w14:textId="2C86CD86" w:rsidR="00C5330B" w:rsidRPr="006615CB" w:rsidRDefault="00C5330B" w:rsidP="00F6527B">
      <w:pPr>
        <w:pStyle w:val="msonormal0"/>
        <w:spacing w:before="0" w:beforeAutospacing="0" w:after="0" w:afterAutospacing="0" w:line="480" w:lineRule="auto"/>
        <w:textAlignment w:val="baseline"/>
      </w:pPr>
      <w:r w:rsidRPr="001A4C53">
        <w:rPr>
          <w:b/>
          <w:bCs w:val="0"/>
        </w:rPr>
        <w:t>ALPAC</w:t>
      </w:r>
      <w:r w:rsidR="007700AC" w:rsidRPr="001A4C53">
        <w:rPr>
          <w:b/>
          <w:bCs w:val="0"/>
        </w:rPr>
        <w:t xml:space="preserve">    </w:t>
      </w:r>
      <w:r w:rsidR="007700AC" w:rsidRPr="001A4C53">
        <w:t>Automatic Language Processing Advisory Committee</w:t>
      </w:r>
    </w:p>
    <w:p w14:paraId="28C84D99" w14:textId="27EDDC06" w:rsidR="0086735C" w:rsidRPr="001A4C53" w:rsidRDefault="0086735C" w:rsidP="00F6527B">
      <w:pPr>
        <w:pStyle w:val="msonormal0"/>
        <w:spacing w:before="0" w:beforeAutospacing="0" w:after="0" w:afterAutospacing="0" w:line="480" w:lineRule="auto"/>
        <w:textAlignment w:val="baseline"/>
      </w:pPr>
      <w:r w:rsidRPr="006615CB">
        <w:rPr>
          <w:b/>
          <w:bCs w:val="0"/>
          <w:color w:val="000000"/>
          <w:shd w:val="clear" w:color="auto" w:fill="FFFFFF"/>
        </w:rPr>
        <w:t xml:space="preserve">ETAOINSHRDLU   </w:t>
      </w:r>
      <w:r w:rsidRPr="006615CB">
        <w:rPr>
          <w:color w:val="000000"/>
          <w:shd w:val="clear" w:color="auto" w:fill="FFFFFF"/>
        </w:rPr>
        <w:t>Freque</w:t>
      </w:r>
      <w:r w:rsidRPr="001A4C53">
        <w:rPr>
          <w:color w:val="000000"/>
          <w:shd w:val="clear" w:color="auto" w:fill="FFFFFF"/>
        </w:rPr>
        <w:t>ncy order of letters in the English Language</w:t>
      </w:r>
    </w:p>
    <w:p w14:paraId="23998266" w14:textId="35F9C2C8" w:rsidR="00C5330B" w:rsidRPr="001A4C53" w:rsidRDefault="00C5330B" w:rsidP="00F6527B">
      <w:pPr>
        <w:pStyle w:val="msonormal0"/>
        <w:spacing w:before="0" w:beforeAutospacing="0" w:after="0" w:afterAutospacing="0" w:line="480" w:lineRule="auto"/>
        <w:textAlignment w:val="baseline"/>
      </w:pPr>
      <w:r w:rsidRPr="001A4C53">
        <w:rPr>
          <w:b/>
          <w:bCs w:val="0"/>
        </w:rPr>
        <w:t>ATN</w:t>
      </w:r>
      <w:r w:rsidR="00E33F84" w:rsidRPr="001A4C53">
        <w:rPr>
          <w:b/>
          <w:bCs w:val="0"/>
        </w:rPr>
        <w:t xml:space="preserve">    </w:t>
      </w:r>
      <w:r w:rsidR="00E33F84" w:rsidRPr="001A4C53">
        <w:t>Augmented Transition Network</w:t>
      </w:r>
    </w:p>
    <w:p w14:paraId="66901EE6" w14:textId="191F8D1A" w:rsidR="00C5330B" w:rsidRPr="001A4C53" w:rsidRDefault="00DF158E" w:rsidP="00F6527B">
      <w:pPr>
        <w:pStyle w:val="msonormal0"/>
        <w:spacing w:before="0" w:beforeAutospacing="0" w:after="0" w:afterAutospacing="0" w:line="480" w:lineRule="auto"/>
        <w:textAlignment w:val="baseline"/>
      </w:pPr>
      <w:r w:rsidRPr="001A4C53">
        <w:rPr>
          <w:b/>
          <w:bCs w:val="0"/>
        </w:rPr>
        <w:t>LSTM</w:t>
      </w:r>
      <w:r w:rsidR="00E33F84" w:rsidRPr="001A4C53">
        <w:rPr>
          <w:b/>
          <w:bCs w:val="0"/>
        </w:rPr>
        <w:t xml:space="preserve">   </w:t>
      </w:r>
      <w:r w:rsidR="00E33F84" w:rsidRPr="001A4C53">
        <w:t>Long short-term memory</w:t>
      </w:r>
    </w:p>
    <w:p w14:paraId="52661AEE" w14:textId="567FB502" w:rsidR="00C5330B" w:rsidRPr="001A4C53" w:rsidRDefault="00DF158E" w:rsidP="00F6527B">
      <w:pPr>
        <w:pStyle w:val="msonormal0"/>
        <w:spacing w:before="0" w:beforeAutospacing="0" w:after="0" w:afterAutospacing="0" w:line="480" w:lineRule="auto"/>
        <w:textAlignment w:val="baseline"/>
      </w:pPr>
      <w:r w:rsidRPr="001A4C53">
        <w:rPr>
          <w:b/>
          <w:bCs w:val="0"/>
        </w:rPr>
        <w:t>SYSTRAN</w:t>
      </w:r>
      <w:r w:rsidR="0086735C" w:rsidRPr="001A4C53">
        <w:rPr>
          <w:b/>
          <w:bCs w:val="0"/>
        </w:rPr>
        <w:t xml:space="preserve">    </w:t>
      </w:r>
      <w:r w:rsidR="0086735C" w:rsidRPr="001A4C53">
        <w:t>System Analysis Translator</w:t>
      </w:r>
    </w:p>
    <w:p w14:paraId="28C3B89D" w14:textId="71D1D440" w:rsidR="00C5330B" w:rsidRPr="001A4C53" w:rsidRDefault="00DF158E" w:rsidP="00F6527B">
      <w:pPr>
        <w:pStyle w:val="msonormal0"/>
        <w:spacing w:before="0" w:beforeAutospacing="0" w:after="0" w:afterAutospacing="0" w:line="480" w:lineRule="auto"/>
        <w:textAlignment w:val="baseline"/>
      </w:pPr>
      <w:r w:rsidRPr="001A4C53">
        <w:rPr>
          <w:b/>
          <w:bCs w:val="0"/>
        </w:rPr>
        <w:t>RNN</w:t>
      </w:r>
      <w:r w:rsidR="0086735C" w:rsidRPr="001A4C53">
        <w:rPr>
          <w:b/>
          <w:bCs w:val="0"/>
        </w:rPr>
        <w:t xml:space="preserve">    </w:t>
      </w:r>
      <w:r w:rsidR="0086735C" w:rsidRPr="001A4C53">
        <w:t>Recurrent Neural Network</w:t>
      </w:r>
    </w:p>
    <w:p w14:paraId="2126B4BA" w14:textId="4E89C50F" w:rsidR="00C5330B" w:rsidRPr="001A4C53" w:rsidRDefault="00DF158E" w:rsidP="00F6527B">
      <w:pPr>
        <w:pStyle w:val="msonormal0"/>
        <w:spacing w:before="0" w:beforeAutospacing="0" w:after="0" w:afterAutospacing="0" w:line="480" w:lineRule="auto"/>
        <w:textAlignment w:val="baseline"/>
      </w:pPr>
      <w:r w:rsidRPr="001A4C53">
        <w:rPr>
          <w:b/>
          <w:bCs w:val="0"/>
        </w:rPr>
        <w:t>FFNN</w:t>
      </w:r>
      <w:r w:rsidR="00E33F84" w:rsidRPr="001A4C53">
        <w:rPr>
          <w:b/>
          <w:bCs w:val="0"/>
        </w:rPr>
        <w:t xml:space="preserve">   </w:t>
      </w:r>
      <w:r w:rsidR="00E33F84" w:rsidRPr="001A4C53">
        <w:t>Feed Forward Neural Network</w:t>
      </w:r>
    </w:p>
    <w:p w14:paraId="6A0F9D8A" w14:textId="458B4D75" w:rsidR="00C5330B" w:rsidRPr="001A4C53" w:rsidRDefault="00DF158E" w:rsidP="00F6527B">
      <w:pPr>
        <w:pStyle w:val="msonormal0"/>
        <w:spacing w:before="0" w:beforeAutospacing="0" w:after="0" w:afterAutospacing="0" w:line="480" w:lineRule="auto"/>
        <w:textAlignment w:val="baseline"/>
      </w:pPr>
      <w:r w:rsidRPr="001A4C53">
        <w:rPr>
          <w:b/>
          <w:bCs w:val="0"/>
        </w:rPr>
        <w:t>MARGIE</w:t>
      </w:r>
      <w:r w:rsidR="00E33F84" w:rsidRPr="001A4C53">
        <w:rPr>
          <w:b/>
          <w:bCs w:val="0"/>
        </w:rPr>
        <w:t xml:space="preserve">    </w:t>
      </w:r>
      <w:r w:rsidR="00E33F84" w:rsidRPr="001A4C53">
        <w:t>Memory Analysis Response Generation in English</w:t>
      </w:r>
    </w:p>
    <w:p w14:paraId="63E28C1B" w14:textId="781869B7" w:rsidR="00C5330B" w:rsidRPr="001A4C53" w:rsidRDefault="00DF158E" w:rsidP="00F6527B">
      <w:pPr>
        <w:pStyle w:val="msonormal0"/>
        <w:spacing w:before="0" w:beforeAutospacing="0" w:after="0" w:afterAutospacing="0" w:line="480" w:lineRule="auto"/>
        <w:textAlignment w:val="baseline"/>
      </w:pPr>
      <w:r w:rsidRPr="001A4C53">
        <w:rPr>
          <w:b/>
          <w:bCs w:val="0"/>
        </w:rPr>
        <w:t>APE(X)C</w:t>
      </w:r>
      <w:r w:rsidR="00003D52" w:rsidRPr="001A4C53">
        <w:rPr>
          <w:b/>
          <w:bCs w:val="0"/>
        </w:rPr>
        <w:t xml:space="preserve">    </w:t>
      </w:r>
      <w:r w:rsidR="000A41B8" w:rsidRPr="001A4C53">
        <w:t>All Purpose Electric (X) Computer</w:t>
      </w:r>
    </w:p>
    <w:p w14:paraId="16D8B414" w14:textId="1F551A8C" w:rsidR="00C5330B" w:rsidRPr="001A4C53" w:rsidRDefault="00DF158E" w:rsidP="00F6527B">
      <w:pPr>
        <w:pStyle w:val="msonormal0"/>
        <w:spacing w:before="0" w:beforeAutospacing="0" w:after="0" w:afterAutospacing="0" w:line="480" w:lineRule="auto"/>
        <w:textAlignment w:val="baseline"/>
      </w:pPr>
      <w:r w:rsidRPr="001A4C53">
        <w:rPr>
          <w:b/>
          <w:bCs w:val="0"/>
        </w:rPr>
        <w:t>OTAZ</w:t>
      </w:r>
      <w:r w:rsidR="00E33F84" w:rsidRPr="001A4C53">
        <w:rPr>
          <w:b/>
          <w:bCs w:val="0"/>
        </w:rPr>
        <w:t xml:space="preserve">   </w:t>
      </w:r>
      <w:r w:rsidR="00E33F84" w:rsidRPr="001A4C53">
        <w:t>Oxford Thesaurus A to Z</w:t>
      </w:r>
    </w:p>
    <w:p w14:paraId="0106DE06" w14:textId="40597B15" w:rsidR="00C5330B" w:rsidRPr="001A4C53" w:rsidRDefault="00DF158E" w:rsidP="00F6527B">
      <w:pPr>
        <w:pStyle w:val="msonormal0"/>
        <w:spacing w:before="0" w:beforeAutospacing="0" w:after="0" w:afterAutospacing="0" w:line="480" w:lineRule="auto"/>
        <w:textAlignment w:val="baseline"/>
      </w:pPr>
      <w:r w:rsidRPr="001A4C53">
        <w:rPr>
          <w:b/>
          <w:bCs w:val="0"/>
        </w:rPr>
        <w:t>OT</w:t>
      </w:r>
      <w:r w:rsidR="0086735C" w:rsidRPr="001A4C53">
        <w:rPr>
          <w:b/>
          <w:bCs w:val="0"/>
        </w:rPr>
        <w:t xml:space="preserve">    </w:t>
      </w:r>
      <w:r w:rsidR="0086735C" w:rsidRPr="001A4C53">
        <w:t>Oxford Thesaurus</w:t>
      </w:r>
    </w:p>
    <w:p w14:paraId="4A480453" w14:textId="0E2810A9" w:rsidR="00C5330B" w:rsidRPr="001A4C53" w:rsidRDefault="00DF158E" w:rsidP="00F6527B">
      <w:pPr>
        <w:pStyle w:val="msonormal0"/>
        <w:spacing w:before="0" w:beforeAutospacing="0" w:after="0" w:afterAutospacing="0" w:line="480" w:lineRule="auto"/>
        <w:textAlignment w:val="baseline"/>
      </w:pPr>
      <w:r w:rsidRPr="001A4C53">
        <w:rPr>
          <w:b/>
          <w:bCs w:val="0"/>
        </w:rPr>
        <w:t>RE</w:t>
      </w:r>
      <w:r w:rsidR="0086735C" w:rsidRPr="001A4C53">
        <w:rPr>
          <w:b/>
          <w:bCs w:val="0"/>
        </w:rPr>
        <w:t xml:space="preserve">    </w:t>
      </w:r>
      <w:r w:rsidR="0086735C" w:rsidRPr="001A4C53">
        <w:t>Regular Expressions</w:t>
      </w:r>
    </w:p>
    <w:p w14:paraId="17A7E5CC" w14:textId="3626E04C" w:rsidR="00DF158E" w:rsidRPr="001A4C53" w:rsidRDefault="00DF158E" w:rsidP="00F6527B">
      <w:pPr>
        <w:pStyle w:val="msonormal0"/>
        <w:spacing w:before="0" w:beforeAutospacing="0" w:after="0" w:afterAutospacing="0" w:line="480" w:lineRule="auto"/>
        <w:textAlignment w:val="baseline"/>
      </w:pPr>
      <w:r w:rsidRPr="001A4C53">
        <w:rPr>
          <w:b/>
          <w:bCs w:val="0"/>
        </w:rPr>
        <w:t>GPU</w:t>
      </w:r>
      <w:r w:rsidR="000A41B8" w:rsidRPr="001A4C53">
        <w:rPr>
          <w:b/>
          <w:bCs w:val="0"/>
        </w:rPr>
        <w:t xml:space="preserve">    </w:t>
      </w:r>
      <w:r w:rsidR="000A41B8" w:rsidRPr="001A4C53">
        <w:t>Graphics Processing Unit</w:t>
      </w:r>
    </w:p>
    <w:p w14:paraId="490B5E02" w14:textId="61080667" w:rsidR="00DF158E" w:rsidRPr="001A4C53" w:rsidRDefault="00DF158E" w:rsidP="00F6527B">
      <w:pPr>
        <w:pStyle w:val="msonormal0"/>
        <w:spacing w:before="0" w:beforeAutospacing="0" w:after="0" w:afterAutospacing="0" w:line="480" w:lineRule="auto"/>
        <w:textAlignment w:val="baseline"/>
      </w:pPr>
      <w:r w:rsidRPr="001A4C53">
        <w:rPr>
          <w:b/>
          <w:bCs w:val="0"/>
        </w:rPr>
        <w:lastRenderedPageBreak/>
        <w:t>TPU</w:t>
      </w:r>
      <w:r w:rsidR="000A41B8" w:rsidRPr="001A4C53">
        <w:rPr>
          <w:b/>
          <w:bCs w:val="0"/>
        </w:rPr>
        <w:t xml:space="preserve">     </w:t>
      </w:r>
      <w:r w:rsidR="000A41B8" w:rsidRPr="001A4C53">
        <w:t>T</w:t>
      </w:r>
      <w:r w:rsidR="007241BF">
        <w:t>ensor</w:t>
      </w:r>
      <w:r w:rsidR="000A41B8" w:rsidRPr="001A4C53">
        <w:t xml:space="preserve"> Processing Unit</w:t>
      </w:r>
    </w:p>
    <w:p w14:paraId="423F2F97" w14:textId="79AA65FF" w:rsidR="00DF158E" w:rsidRDefault="00DF158E" w:rsidP="00F6527B">
      <w:pPr>
        <w:pStyle w:val="msonormal0"/>
        <w:spacing w:before="0" w:beforeAutospacing="0" w:after="0" w:afterAutospacing="0" w:line="480" w:lineRule="auto"/>
        <w:textAlignment w:val="baseline"/>
      </w:pPr>
      <w:r w:rsidRPr="001A4C53">
        <w:rPr>
          <w:b/>
          <w:bCs w:val="0"/>
        </w:rPr>
        <w:t>CoLab</w:t>
      </w:r>
      <w:r w:rsidR="000A41B8" w:rsidRPr="001A4C53">
        <w:rPr>
          <w:b/>
          <w:bCs w:val="0"/>
        </w:rPr>
        <w:t xml:space="preserve">   </w:t>
      </w:r>
      <w:r w:rsidR="00A02582" w:rsidRPr="001A4C53">
        <w:t>Collaboratory</w:t>
      </w:r>
    </w:p>
    <w:p w14:paraId="1917F255" w14:textId="36F7D106" w:rsidR="009B1CFE" w:rsidRPr="009B1CFE" w:rsidRDefault="009B1CFE" w:rsidP="00F6527B">
      <w:pPr>
        <w:pStyle w:val="msonormal0"/>
        <w:spacing w:before="0" w:beforeAutospacing="0" w:after="0" w:afterAutospacing="0" w:line="480" w:lineRule="auto"/>
        <w:textAlignment w:val="baseline"/>
      </w:pPr>
      <w:r>
        <w:rPr>
          <w:b/>
          <w:bCs w:val="0"/>
        </w:rPr>
        <w:t xml:space="preserve">NER     </w:t>
      </w:r>
      <w:r>
        <w:t>Named Entity Recognition</w:t>
      </w:r>
    </w:p>
    <w:p w14:paraId="757B7713" w14:textId="749D7D65" w:rsidR="00DF158E" w:rsidRPr="009B1CFE" w:rsidRDefault="009B1CFE" w:rsidP="00F6527B">
      <w:pPr>
        <w:pStyle w:val="msonormal0"/>
        <w:spacing w:before="0" w:beforeAutospacing="0" w:after="0" w:afterAutospacing="0" w:line="480" w:lineRule="auto"/>
        <w:textAlignment w:val="baseline"/>
      </w:pPr>
      <w:r>
        <w:rPr>
          <w:b/>
          <w:bCs w:val="0"/>
        </w:rPr>
        <w:t xml:space="preserve">NEL     </w:t>
      </w:r>
      <w:r>
        <w:t>Named Entity Labeling</w:t>
      </w:r>
    </w:p>
    <w:p w14:paraId="7686B08E" w14:textId="77777777" w:rsidR="00DF158E" w:rsidRPr="001A4C53" w:rsidRDefault="00DF158E" w:rsidP="00F6527B">
      <w:pPr>
        <w:pStyle w:val="msonormal0"/>
        <w:spacing w:before="0" w:beforeAutospacing="0" w:after="0" w:afterAutospacing="0" w:line="480" w:lineRule="auto"/>
        <w:textAlignment w:val="baseline"/>
      </w:pPr>
    </w:p>
    <w:p w14:paraId="5AB9CAA5" w14:textId="77777777" w:rsidR="00DF158E" w:rsidRPr="001A4C53" w:rsidRDefault="00DF158E" w:rsidP="00F6527B">
      <w:pPr>
        <w:pStyle w:val="msonormal0"/>
        <w:spacing w:before="0" w:beforeAutospacing="0" w:after="0" w:afterAutospacing="0" w:line="480" w:lineRule="auto"/>
        <w:textAlignment w:val="baseline"/>
      </w:pPr>
    </w:p>
    <w:p w14:paraId="2B67C001" w14:textId="77777777" w:rsidR="00DF158E" w:rsidRPr="001A4C53" w:rsidRDefault="00DF158E" w:rsidP="00F6527B">
      <w:pPr>
        <w:pStyle w:val="msonormal0"/>
        <w:spacing w:before="0" w:beforeAutospacing="0" w:after="0" w:afterAutospacing="0" w:line="480" w:lineRule="auto"/>
        <w:textAlignment w:val="baseline"/>
      </w:pPr>
    </w:p>
    <w:p w14:paraId="4A063C6F" w14:textId="77777777" w:rsidR="00DF158E" w:rsidRPr="001A4C53" w:rsidRDefault="00DF158E" w:rsidP="00F6527B">
      <w:pPr>
        <w:pStyle w:val="msonormal0"/>
        <w:spacing w:before="0" w:beforeAutospacing="0" w:after="0" w:afterAutospacing="0" w:line="480" w:lineRule="auto"/>
        <w:textAlignment w:val="baseline"/>
      </w:pPr>
    </w:p>
    <w:p w14:paraId="51B2ECD1" w14:textId="77777777" w:rsidR="00DF158E" w:rsidRPr="001A4C53" w:rsidRDefault="00DF158E" w:rsidP="00F6527B">
      <w:pPr>
        <w:pStyle w:val="msonormal0"/>
        <w:spacing w:before="0" w:beforeAutospacing="0" w:after="0" w:afterAutospacing="0" w:line="480" w:lineRule="auto"/>
        <w:textAlignment w:val="baseline"/>
      </w:pPr>
    </w:p>
    <w:p w14:paraId="5D6E37EC" w14:textId="77777777" w:rsidR="00DF158E" w:rsidRPr="001A4C53" w:rsidRDefault="00DF158E" w:rsidP="00F6527B">
      <w:pPr>
        <w:pStyle w:val="msonormal0"/>
        <w:spacing w:before="0" w:beforeAutospacing="0" w:after="0" w:afterAutospacing="0" w:line="480" w:lineRule="auto"/>
        <w:textAlignment w:val="baseline"/>
      </w:pPr>
    </w:p>
    <w:p w14:paraId="67ACFACC" w14:textId="77777777" w:rsidR="00DF158E" w:rsidRPr="001A4C53" w:rsidRDefault="00DF158E" w:rsidP="00F6527B">
      <w:pPr>
        <w:pStyle w:val="msonormal0"/>
        <w:spacing w:before="0" w:beforeAutospacing="0" w:after="0" w:afterAutospacing="0" w:line="480" w:lineRule="auto"/>
        <w:textAlignment w:val="baseline"/>
      </w:pPr>
    </w:p>
    <w:p w14:paraId="0DE21D74" w14:textId="77777777" w:rsidR="00DF158E" w:rsidRPr="001A4C53" w:rsidRDefault="00DF158E" w:rsidP="00F6527B">
      <w:pPr>
        <w:pStyle w:val="msonormal0"/>
        <w:spacing w:before="0" w:beforeAutospacing="0" w:after="0" w:afterAutospacing="0" w:line="480" w:lineRule="auto"/>
        <w:textAlignment w:val="baseline"/>
      </w:pPr>
    </w:p>
    <w:p w14:paraId="63BD751B" w14:textId="77777777" w:rsidR="00DF158E" w:rsidRPr="001A4C53" w:rsidRDefault="00DF158E" w:rsidP="00F6527B">
      <w:pPr>
        <w:pStyle w:val="msonormal0"/>
        <w:spacing w:before="0" w:beforeAutospacing="0" w:after="0" w:afterAutospacing="0" w:line="480" w:lineRule="auto"/>
        <w:textAlignment w:val="baseline"/>
      </w:pPr>
    </w:p>
    <w:p w14:paraId="6E2EEB8A" w14:textId="77777777" w:rsidR="00DF158E" w:rsidRPr="001A4C53" w:rsidRDefault="00DF158E" w:rsidP="00F6527B">
      <w:pPr>
        <w:pStyle w:val="msonormal0"/>
        <w:spacing w:before="0" w:beforeAutospacing="0" w:after="0" w:afterAutospacing="0" w:line="480" w:lineRule="auto"/>
        <w:textAlignment w:val="baseline"/>
      </w:pPr>
    </w:p>
    <w:p w14:paraId="71966CF4" w14:textId="77777777" w:rsidR="00DF158E" w:rsidRPr="001A4C53" w:rsidRDefault="00DF158E" w:rsidP="00F6527B">
      <w:pPr>
        <w:pStyle w:val="msonormal0"/>
        <w:spacing w:before="0" w:beforeAutospacing="0" w:after="0" w:afterAutospacing="0" w:line="480" w:lineRule="auto"/>
        <w:textAlignment w:val="baseline"/>
      </w:pPr>
    </w:p>
    <w:p w14:paraId="246E99F2" w14:textId="77777777" w:rsidR="00DF158E" w:rsidRPr="001A4C53" w:rsidRDefault="00DF158E" w:rsidP="00F6527B">
      <w:pPr>
        <w:pStyle w:val="msonormal0"/>
        <w:spacing w:before="0" w:beforeAutospacing="0" w:after="0" w:afterAutospacing="0" w:line="480" w:lineRule="auto"/>
        <w:textAlignment w:val="baseline"/>
      </w:pPr>
    </w:p>
    <w:p w14:paraId="2AEA3806" w14:textId="77777777" w:rsidR="00DF158E" w:rsidRPr="001A4C53" w:rsidRDefault="00DF158E" w:rsidP="00F6527B">
      <w:pPr>
        <w:pStyle w:val="msonormal0"/>
        <w:spacing w:before="0" w:beforeAutospacing="0" w:after="0" w:afterAutospacing="0" w:line="480" w:lineRule="auto"/>
        <w:textAlignment w:val="baseline"/>
      </w:pPr>
    </w:p>
    <w:p w14:paraId="5F1DA5BC" w14:textId="77777777" w:rsidR="00DF158E" w:rsidRPr="001A4C53" w:rsidRDefault="00DF158E" w:rsidP="00F6527B">
      <w:pPr>
        <w:pStyle w:val="msonormal0"/>
        <w:spacing w:before="0" w:beforeAutospacing="0" w:after="0" w:afterAutospacing="0" w:line="480" w:lineRule="auto"/>
        <w:textAlignment w:val="baseline"/>
      </w:pPr>
    </w:p>
    <w:p w14:paraId="40FC9173" w14:textId="77777777" w:rsidR="00DF158E" w:rsidRPr="001A4C53" w:rsidRDefault="00DF158E" w:rsidP="00F6527B">
      <w:pPr>
        <w:pStyle w:val="msonormal0"/>
        <w:spacing w:before="0" w:beforeAutospacing="0" w:after="0" w:afterAutospacing="0" w:line="480" w:lineRule="auto"/>
        <w:textAlignment w:val="baseline"/>
      </w:pPr>
    </w:p>
    <w:p w14:paraId="17C1C220" w14:textId="77777777" w:rsidR="00DF158E" w:rsidRPr="001A4C53" w:rsidRDefault="00DF158E" w:rsidP="00F6527B">
      <w:pPr>
        <w:pStyle w:val="msonormal0"/>
        <w:spacing w:before="0" w:beforeAutospacing="0" w:after="0" w:afterAutospacing="0" w:line="480" w:lineRule="auto"/>
        <w:textAlignment w:val="baseline"/>
      </w:pPr>
    </w:p>
    <w:p w14:paraId="7D8C8A7D" w14:textId="77777777" w:rsidR="00DF158E" w:rsidRPr="001A4C53" w:rsidRDefault="00DF158E" w:rsidP="00F6527B">
      <w:pPr>
        <w:pStyle w:val="msonormal0"/>
        <w:spacing w:before="0" w:beforeAutospacing="0" w:after="0" w:afterAutospacing="0" w:line="480" w:lineRule="auto"/>
        <w:textAlignment w:val="baseline"/>
      </w:pPr>
    </w:p>
    <w:p w14:paraId="77039DA4" w14:textId="77777777" w:rsidR="00DF158E" w:rsidRPr="001A4C53" w:rsidRDefault="00DF158E" w:rsidP="00F6527B">
      <w:pPr>
        <w:pStyle w:val="msonormal0"/>
        <w:spacing w:before="0" w:beforeAutospacing="0" w:after="0" w:afterAutospacing="0" w:line="480" w:lineRule="auto"/>
        <w:textAlignment w:val="baseline"/>
      </w:pPr>
    </w:p>
    <w:p w14:paraId="49D8A832" w14:textId="77777777" w:rsidR="00DF158E" w:rsidRPr="001A4C53" w:rsidRDefault="00DF158E" w:rsidP="00F6527B">
      <w:pPr>
        <w:pStyle w:val="msonormal0"/>
        <w:spacing w:before="0" w:beforeAutospacing="0" w:after="0" w:afterAutospacing="0" w:line="480" w:lineRule="auto"/>
        <w:textAlignment w:val="baseline"/>
      </w:pPr>
    </w:p>
    <w:p w14:paraId="044EBEB7" w14:textId="77777777" w:rsidR="00A5095D" w:rsidRPr="006615CB" w:rsidRDefault="00A5095D" w:rsidP="006615CB">
      <w:pPr>
        <w:pStyle w:val="ListParagraph"/>
        <w:numPr>
          <w:ilvl w:val="0"/>
          <w:numId w:val="1"/>
        </w:numPr>
        <w:spacing w:after="0" w:line="480" w:lineRule="auto"/>
        <w:textAlignment w:val="baseline"/>
        <w:rPr>
          <w:rFonts w:eastAsia="Times New Roman"/>
        </w:rPr>
        <w:sectPr w:rsidR="00A5095D" w:rsidRPr="006615CB" w:rsidSect="008C687D">
          <w:footerReference w:type="default" r:id="rId11"/>
          <w:footerReference w:type="first" r:id="rId12"/>
          <w:pgSz w:w="12240" w:h="15840"/>
          <w:pgMar w:top="1440" w:right="1440" w:bottom="1440" w:left="1440" w:header="720" w:footer="720" w:gutter="0"/>
          <w:pgNumType w:fmt="lowerRoman"/>
          <w:cols w:space="720"/>
          <w:titlePg/>
          <w:docGrid w:linePitch="360"/>
        </w:sectPr>
      </w:pPr>
    </w:p>
    <w:p w14:paraId="20EAAAA3" w14:textId="11642121" w:rsidR="00065633" w:rsidRPr="006615CB" w:rsidRDefault="00065633" w:rsidP="006615CB">
      <w:pPr>
        <w:pStyle w:val="IntenseQuote"/>
        <w:rPr>
          <w:color w:val="auto"/>
          <w:sz w:val="56"/>
          <w:szCs w:val="56"/>
          <w:vertAlign w:val="subscript"/>
        </w:rPr>
      </w:pPr>
      <w:r w:rsidRPr="006615CB">
        <w:rPr>
          <w:color w:val="auto"/>
          <w:sz w:val="56"/>
          <w:szCs w:val="56"/>
        </w:rPr>
        <w:lastRenderedPageBreak/>
        <w:t>History of Natural Language Processing (NLP)  </w:t>
      </w:r>
      <w:r w:rsidR="00EC1873" w:rsidRPr="006615CB">
        <w:rPr>
          <w:color w:val="auto"/>
          <w:sz w:val="56"/>
          <w:szCs w:val="56"/>
        </w:rPr>
        <w:softHyphen/>
      </w:r>
      <w:r w:rsidR="00EC1873" w:rsidRPr="006615CB">
        <w:rPr>
          <w:color w:val="auto"/>
          <w:sz w:val="56"/>
          <w:szCs w:val="56"/>
        </w:rPr>
        <w:softHyphen/>
      </w:r>
      <w:r w:rsidR="00EC1873" w:rsidRPr="006615CB">
        <w:rPr>
          <w:color w:val="auto"/>
          <w:sz w:val="56"/>
          <w:szCs w:val="56"/>
        </w:rPr>
        <w:softHyphen/>
      </w:r>
      <w:r w:rsidR="00EC1873" w:rsidRPr="006615CB">
        <w:rPr>
          <w:color w:val="auto"/>
          <w:sz w:val="56"/>
          <w:szCs w:val="56"/>
        </w:rPr>
        <w:softHyphen/>
      </w:r>
      <w:r w:rsidR="00EC1873" w:rsidRPr="006615CB">
        <w:rPr>
          <w:color w:val="auto"/>
          <w:sz w:val="56"/>
          <w:szCs w:val="56"/>
        </w:rPr>
        <w:softHyphen/>
      </w:r>
      <w:r w:rsidR="00EC1873" w:rsidRPr="006615CB">
        <w:rPr>
          <w:color w:val="auto"/>
          <w:sz w:val="56"/>
          <w:szCs w:val="56"/>
          <w:vertAlign w:val="subscript"/>
        </w:rPr>
        <w:softHyphen/>
      </w:r>
      <w:r w:rsidR="00EC1873" w:rsidRPr="006615CB">
        <w:rPr>
          <w:color w:val="auto"/>
          <w:sz w:val="56"/>
          <w:szCs w:val="56"/>
          <w:vertAlign w:val="subscript"/>
        </w:rPr>
        <w:softHyphen/>
      </w:r>
    </w:p>
    <w:p w14:paraId="65A0ECA7"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4EB852C6" w14:textId="594F8669" w:rsidR="00045105" w:rsidRPr="006615CB" w:rsidRDefault="00065633" w:rsidP="006615CB">
      <w:pPr>
        <w:spacing w:after="0" w:line="480" w:lineRule="auto"/>
        <w:textAlignment w:val="baseline"/>
        <w:rPr>
          <w:rFonts w:eastAsia="Times New Roman"/>
        </w:rPr>
      </w:pPr>
      <w:r w:rsidRPr="006615CB">
        <w:rPr>
          <w:rFonts w:eastAsia="Times New Roman"/>
        </w:rPr>
        <w:t xml:space="preserve">The field of NLP comes from a field called Machine Translation (MT). Machine Translation is the study of how to algorithmically translate one language to another. One of the first people to work in Machine Translation </w:t>
      </w:r>
      <w:ins w:id="8" w:author="Mark Anthony Carthon III" w:date="2020-07-30T10:59:00Z">
        <w:r w:rsidR="00AD761C">
          <w:rPr>
            <w:rFonts w:eastAsia="Times New Roman"/>
          </w:rPr>
          <w:t xml:space="preserve">was </w:t>
        </w:r>
      </w:ins>
      <w:r w:rsidRPr="006615CB">
        <w:rPr>
          <w:rFonts w:eastAsia="Times New Roman"/>
        </w:rPr>
        <w:t>a Persian intellectual named Al-Kindi (circa 801 AD - 873 AD). Al-Kindi was born in a city named </w:t>
      </w:r>
      <w:proofErr w:type="spellStart"/>
      <w:r w:rsidR="00BC7777" w:rsidRPr="006615CB">
        <w:rPr>
          <w:rFonts w:eastAsia="Times New Roman"/>
        </w:rPr>
        <w:t>Kufa</w:t>
      </w:r>
      <w:proofErr w:type="spellEnd"/>
      <w:r w:rsidR="00BC7777" w:rsidRPr="006615CB">
        <w:rPr>
          <w:rFonts w:eastAsia="Times New Roman"/>
        </w:rPr>
        <w:t xml:space="preserve"> but</w:t>
      </w:r>
      <w:r w:rsidRPr="006615CB">
        <w:rPr>
          <w:rFonts w:eastAsia="Times New Roman"/>
        </w:rPr>
        <w:t> was educated in Bagdad. He was a prominent figure in the Grand Library of Bagdad. This was a public academy and the intellectual center of Bagdad during the Islamic Golden Age. </w:t>
      </w:r>
      <w:r w:rsidR="00BC7777" w:rsidRPr="006615CB">
        <w:rPr>
          <w:rFonts w:eastAsia="Times New Roman"/>
        </w:rPr>
        <w:t>Several</w:t>
      </w:r>
      <w:r w:rsidRPr="006615CB">
        <w:rPr>
          <w:rFonts w:eastAsia="Times New Roman"/>
        </w:rPr>
        <w:t> </w:t>
      </w:r>
      <w:r w:rsidR="00BC7777" w:rsidRPr="006615CB">
        <w:rPr>
          <w:rFonts w:eastAsia="Times New Roman"/>
        </w:rPr>
        <w:t>Abbasid</w:t>
      </w:r>
      <w:r w:rsidRPr="006615CB">
        <w:rPr>
          <w:rFonts w:eastAsia="Times New Roman"/>
        </w:rPr>
        <w:t> caliphs appointed Al-Kindi to oversee the translation of Greek scientific and philosophical texts into the Arabic language. Al-Kindi developed various methods to do this. These methods relied on the frequency of the characters that were used in the texts. He developed techniques for systematic language translation including, but not limited to: cryptanalysis, frequency analysis, probability theory, and statistics, all of which are used in modern machine translation.  </w:t>
      </w:r>
    </w:p>
    <w:p w14:paraId="4A273A4E" w14:textId="463EC9B8" w:rsidR="00065633" w:rsidRPr="006615CB" w:rsidRDefault="00065633" w:rsidP="006615CB">
      <w:pPr>
        <w:spacing w:after="0" w:line="480" w:lineRule="auto"/>
        <w:textAlignment w:val="baseline"/>
        <w:rPr>
          <w:rFonts w:eastAsia="Times New Roman"/>
        </w:rPr>
      </w:pPr>
    </w:p>
    <w:p w14:paraId="5DF49C06" w14:textId="44908AE5" w:rsidR="00065633" w:rsidRPr="006615CB" w:rsidRDefault="00444F5D" w:rsidP="006615CB">
      <w:pPr>
        <w:spacing w:after="0" w:line="480" w:lineRule="auto"/>
        <w:textAlignment w:val="baseline"/>
        <w:rPr>
          <w:rFonts w:eastAsia="Times New Roman"/>
        </w:rPr>
      </w:pPr>
      <w:r w:rsidRPr="006615CB">
        <w:rPr>
          <w:rFonts w:eastAsia="Times New Roman"/>
        </w:rPr>
        <w:t>In</w:t>
      </w:r>
      <w:r w:rsidR="00065633" w:rsidRPr="006615CB">
        <w:rPr>
          <w:rFonts w:eastAsia="Times New Roman"/>
        </w:rPr>
        <w:t xml:space="preserve"> 162</w:t>
      </w:r>
      <w:ins w:id="9" w:author="Mark Anthony Carthon III" w:date="2020-07-30T11:00:00Z">
        <w:r w:rsidR="00AD761C">
          <w:rPr>
            <w:rFonts w:eastAsia="Times New Roman"/>
          </w:rPr>
          <w:t xml:space="preserve">3, </w:t>
        </w:r>
      </w:ins>
      <w:del w:id="10" w:author="Mark Anthony Carthon III" w:date="2020-07-30T11:00:00Z">
        <w:r w:rsidR="00065633" w:rsidRPr="006615CB" w:rsidDel="00AD761C">
          <w:rPr>
            <w:rFonts w:eastAsia="Times New Roman"/>
          </w:rPr>
          <w:delText xml:space="preserve">3 when </w:delText>
        </w:r>
      </w:del>
      <w:r w:rsidR="00065633" w:rsidRPr="006615CB">
        <w:rPr>
          <w:rFonts w:eastAsia="Times New Roman"/>
        </w:rPr>
        <w:t>Rene Descartes (and others) proposed an artificial universal language; in this language, equivalent ideas in different languages would share the same symbol. Both Leibniz and Descartes put forward proposals for codes which would relate words between languages. Of course, </w:t>
      </w:r>
      <w:r w:rsidR="00BC7777" w:rsidRPr="006615CB">
        <w:rPr>
          <w:rFonts w:eastAsia="Times New Roman"/>
        </w:rPr>
        <w:t>all</w:t>
      </w:r>
      <w:r w:rsidR="00065633" w:rsidRPr="006615CB">
        <w:rPr>
          <w:rFonts w:eastAsia="Times New Roman"/>
        </w:rPr>
        <w:t xml:space="preserve"> these proposals were purely theoretical, and none of them resulted in the development of an actual algorithm for language translation. </w:t>
      </w:r>
      <w:r w:rsidRPr="006615CB">
        <w:rPr>
          <w:rFonts w:eastAsia="Times New Roman"/>
        </w:rPr>
        <w:t>During</w:t>
      </w:r>
      <w:r w:rsidR="00065633" w:rsidRPr="006615CB">
        <w:rPr>
          <w:rFonts w:eastAsia="Times New Roman"/>
        </w:rPr>
        <w:t xml:space="preserve"> the mid-1930s when </w:t>
      </w:r>
      <w:r w:rsidRPr="006615CB">
        <w:rPr>
          <w:rFonts w:eastAsia="Times New Roman"/>
        </w:rPr>
        <w:t>the</w:t>
      </w:r>
      <w:r w:rsidR="00065633" w:rsidRPr="006615CB">
        <w:rPr>
          <w:rFonts w:eastAsia="Times New Roman"/>
        </w:rPr>
        <w:t> first patents for ”translating machines” were applied for</w:t>
      </w:r>
      <w:ins w:id="11" w:author="Mark Anthony Carthon III" w:date="2020-07-30T11:00:00Z">
        <w:r w:rsidR="00AD761C">
          <w:rPr>
            <w:rFonts w:eastAsia="Times New Roman"/>
          </w:rPr>
          <w:t>, one</w:t>
        </w:r>
      </w:ins>
      <w:del w:id="12" w:author="Mark Anthony Carthon III" w:date="2020-07-30T11:00:00Z">
        <w:r w:rsidR="00065633" w:rsidRPr="006615CB" w:rsidDel="00AD761C">
          <w:rPr>
            <w:rFonts w:eastAsia="Times New Roman"/>
          </w:rPr>
          <w:delText>. One</w:delText>
        </w:r>
      </w:del>
      <w:r w:rsidR="00065633" w:rsidRPr="006615CB">
        <w:rPr>
          <w:rFonts w:eastAsia="Times New Roman"/>
        </w:rPr>
        <w:t xml:space="preserve"> proposal by Georges Antsrouni was simply an </w:t>
      </w:r>
      <w:r w:rsidR="00065633" w:rsidRPr="006615CB">
        <w:rPr>
          <w:rFonts w:eastAsia="Times New Roman"/>
        </w:rPr>
        <w:lastRenderedPageBreak/>
        <w:t>automatic bilingual dictionary using </w:t>
      </w:r>
      <w:r w:rsidRPr="006615CB">
        <w:rPr>
          <w:rFonts w:eastAsia="Times New Roman"/>
        </w:rPr>
        <w:t>paper tape</w:t>
      </w:r>
      <w:r w:rsidR="00065633" w:rsidRPr="006615CB">
        <w:rPr>
          <w:rFonts w:eastAsia="Times New Roman"/>
        </w:rPr>
        <w:t>. </w:t>
      </w:r>
      <w:r w:rsidRPr="006615CB">
        <w:rPr>
          <w:rFonts w:eastAsia="Times New Roman"/>
        </w:rPr>
        <w:t>Paper tape</w:t>
      </w:r>
      <w:r w:rsidR="00065633" w:rsidRPr="006615CB">
        <w:rPr>
          <w:rFonts w:eastAsia="Times New Roman"/>
        </w:rPr>
        <w:t> was a form of data storage that consisted of a long strip of paper in which holes were punched. </w:t>
      </w:r>
      <w:r w:rsidRPr="006615CB">
        <w:rPr>
          <w:rFonts w:eastAsia="Times New Roman"/>
        </w:rPr>
        <w:t>Paper tape</w:t>
      </w:r>
      <w:r w:rsidR="00065633" w:rsidRPr="006615CB">
        <w:rPr>
          <w:rFonts w:eastAsia="Times New Roman"/>
        </w:rPr>
        <w:t> was used mostly during the 19th and 20th centuries. They were effective with teleprinter </w:t>
      </w:r>
      <w:r w:rsidR="007E1552" w:rsidRPr="006615CB">
        <w:rPr>
          <w:rFonts w:eastAsia="Times New Roman"/>
        </w:rPr>
        <w:t>communication as</w:t>
      </w:r>
      <w:r w:rsidR="00065633" w:rsidRPr="006615CB">
        <w:rPr>
          <w:rFonts w:eastAsia="Times New Roman"/>
        </w:rPr>
        <w:t> input for computers of the 1950s a</w:t>
      </w:r>
      <w:r w:rsidR="007E1552" w:rsidRPr="006615CB">
        <w:rPr>
          <w:rFonts w:eastAsia="Times New Roman"/>
        </w:rPr>
        <w:t>n</w:t>
      </w:r>
      <w:r w:rsidR="00065633" w:rsidRPr="006615CB">
        <w:rPr>
          <w:rFonts w:eastAsia="Times New Roman"/>
        </w:rPr>
        <w:t>d 1960s, and later as a storage medium for minicomputers and CNC machine tools. Another proposal was made by Peter Troyanski, a Russian who included a bilingual dictionary, and a method for dealing with grammatical roles between languages based on Esperanto.  </w:t>
      </w:r>
    </w:p>
    <w:p w14:paraId="0C127C48"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3C36916D" w14:textId="3ED59B4E" w:rsidR="00065633" w:rsidRPr="006615CB" w:rsidRDefault="00065633" w:rsidP="006615CB">
      <w:pPr>
        <w:spacing w:after="0" w:line="480" w:lineRule="auto"/>
        <w:textAlignment w:val="baseline"/>
        <w:rPr>
          <w:rFonts w:eastAsia="Times New Roman"/>
        </w:rPr>
      </w:pPr>
      <w:r w:rsidRPr="006615CB">
        <w:rPr>
          <w:rFonts w:eastAsia="Times New Roman"/>
        </w:rPr>
        <w:t>Esperanto was the most widely spoken constructed international auxiliary language. It was created by a Polish </w:t>
      </w:r>
      <w:r w:rsidR="00003893" w:rsidRPr="006615CB">
        <w:rPr>
          <w:rFonts w:eastAsia="Times New Roman"/>
        </w:rPr>
        <w:t>ophthalmologist</w:t>
      </w:r>
      <w:r w:rsidRPr="006615CB">
        <w:rPr>
          <w:rFonts w:eastAsia="Times New Roman"/>
        </w:rPr>
        <w:t> called Ludwik Lejzer Zamenhof in 1887. The purpose of this universal language Esperanto was to create a flexible </w:t>
      </w:r>
      <w:r w:rsidR="00003893" w:rsidRPr="006615CB">
        <w:rPr>
          <w:rFonts w:eastAsia="Times New Roman"/>
        </w:rPr>
        <w:t>language</w:t>
      </w:r>
      <w:r w:rsidRPr="006615CB">
        <w:rPr>
          <w:rFonts w:eastAsia="Times New Roman"/>
        </w:rPr>
        <w:t> that would serve as a universal second language to foster world peace, international understanding, and to build a ”community of speakers”. Peter Troyanski’s proposal was a system that was separated into three stages. The first stage consisted of a native-speaking editor in the source language to organize the words into their logical forms and to exercise the syntactic functions. A logical form of a syntactic expression is a </w:t>
      </w:r>
      <w:r w:rsidR="00681BDF" w:rsidRPr="006615CB">
        <w:rPr>
          <w:rFonts w:eastAsia="Times New Roman"/>
        </w:rPr>
        <w:t>precisely specified</w:t>
      </w:r>
      <w:r w:rsidRPr="006615CB">
        <w:rPr>
          <w:rFonts w:eastAsia="Times New Roman"/>
        </w:rPr>
        <w:t> semantic version of that expression in some formal system. Think of this first stage as tokenization for BERT. The second stage of Troyanski’s proposal was for the machine (such a machine </w:t>
      </w:r>
      <w:r w:rsidR="00681BDF" w:rsidRPr="006615CB">
        <w:rPr>
          <w:rFonts w:eastAsia="Times New Roman"/>
        </w:rPr>
        <w:t>did not</w:t>
      </w:r>
      <w:r w:rsidRPr="006615CB">
        <w:rPr>
          <w:rFonts w:eastAsia="Times New Roman"/>
        </w:rPr>
        <w:t> exist when this proposal was initially made) to translate these logical forms into the target language. Stage three required a native-speaking editor to normalize this output. This system </w:t>
      </w:r>
      <w:r w:rsidR="00681BDF" w:rsidRPr="006615CB">
        <w:rPr>
          <w:rFonts w:eastAsia="Times New Roman"/>
        </w:rPr>
        <w:t>did not</w:t>
      </w:r>
      <w:r w:rsidRPr="006615CB">
        <w:rPr>
          <w:rFonts w:eastAsia="Times New Roman"/>
        </w:rPr>
        <w:t> become relevant on a big scale until the 1950s when computers became widely utilized.  </w:t>
      </w:r>
    </w:p>
    <w:p w14:paraId="1475D014"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06BC3BB4" w14:textId="7CDC5CC6" w:rsidR="00065633" w:rsidRPr="006615CB" w:rsidRDefault="00065633" w:rsidP="006615CB">
      <w:pPr>
        <w:spacing w:after="0" w:line="480" w:lineRule="auto"/>
        <w:textAlignment w:val="baseline"/>
        <w:rPr>
          <w:rFonts w:eastAsia="Times New Roman"/>
        </w:rPr>
      </w:pPr>
      <w:r w:rsidRPr="006615CB">
        <w:rPr>
          <w:rFonts w:eastAsia="Times New Roman"/>
        </w:rPr>
        <w:lastRenderedPageBreak/>
        <w:t xml:space="preserve">In 1946, Andrew Donald Booth, a British electrical engineer, physicist, and computer scientist, proposed the idea of using digital computers for translation of natural languages. Warren Weaver was a researcher at the Rockefeller </w:t>
      </w:r>
      <w:r w:rsidR="00BC7777" w:rsidRPr="006615CB">
        <w:rPr>
          <w:rFonts w:eastAsia="Times New Roman"/>
        </w:rPr>
        <w:t>Foundation,</w:t>
      </w:r>
      <w:r w:rsidRPr="006615CB">
        <w:rPr>
          <w:rFonts w:eastAsia="Times New Roman"/>
        </w:rPr>
        <w:t xml:space="preserve"> and he presented one of the first set of </w:t>
      </w:r>
      <w:r w:rsidR="00C93753" w:rsidRPr="006615CB">
        <w:rPr>
          <w:rFonts w:eastAsia="Times New Roman"/>
        </w:rPr>
        <w:t>computer-based</w:t>
      </w:r>
      <w:r w:rsidRPr="006615CB">
        <w:rPr>
          <w:rFonts w:eastAsia="Times New Roman"/>
        </w:rPr>
        <w:t xml:space="preserve"> machine translation proposals in 1949; it was called ”Translation Memorandum”. Warren Weaver proposals came about thanks to advancements in information theory, successes in cryptography during World War II, and theories about invariants at the foundation of natural language. In 1950, </w:t>
      </w:r>
      <w:r w:rsidR="00BC7777" w:rsidRPr="006615CB">
        <w:rPr>
          <w:rFonts w:eastAsia="Times New Roman"/>
        </w:rPr>
        <w:t>a breakthrough</w:t>
      </w:r>
      <w:r w:rsidRPr="006615CB">
        <w:rPr>
          <w:rFonts w:eastAsia="Times New Roman"/>
        </w:rPr>
        <w:t> was made by Alan Turing when he published his famous paper ”Computing Machinery and Intelligence” which proposed the ”Turing Test” as a criterion of intelligence. This criterion depends on the ability of a computer program to impersonate a human in a real-time written conversation with a human judge, sufficiently well that the judge is unable to reliably distinguish between the computer program and a real human on the basis of conversational content alone.  </w:t>
      </w:r>
    </w:p>
    <w:p w14:paraId="7E4B10D9"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4B5D1470" w14:textId="3C2C21F9" w:rsidR="00E51DF5" w:rsidRPr="001A4C53" w:rsidRDefault="00065633">
      <w:pPr>
        <w:spacing w:after="0" w:line="480" w:lineRule="auto"/>
        <w:textAlignment w:val="baseline"/>
        <w:rPr>
          <w:rFonts w:eastAsia="Times New Roman"/>
        </w:rPr>
      </w:pPr>
      <w:r w:rsidRPr="006615CB">
        <w:rPr>
          <w:rFonts w:eastAsia="Times New Roman"/>
        </w:rPr>
        <w:t>In 1951, Yehosha Bar-Hillel began research in MT and later claimed that without a ”universal encyclopedia” a machine would never be able to deal with the problem of one word having multiple definitions because during this time, semantic ambiguity could only be solved by writing source texts for machine translation in a controlled language that uses a vocabulary in which each word has exactly one meaning. </w:t>
      </w:r>
      <w:r w:rsidR="00681BDF" w:rsidRPr="006615CB">
        <w:rPr>
          <w:rFonts w:eastAsia="Times New Roman"/>
        </w:rPr>
        <w:t>Also,</w:t>
      </w:r>
      <w:r w:rsidRPr="006615CB">
        <w:rPr>
          <w:rFonts w:eastAsia="Times New Roman"/>
        </w:rPr>
        <w:t xml:space="preserve"> in 1954, Georgetown University created an MT research team. On January 7, 1954 Georgetown and IBM teamed up to give a public demonstration of its Georgetown-IBM experiment system which involved fully automatic translation of more than 60 Russian sentences into English. This demonstration was widely reported in the newspapers and gained public interest. However, this feat was </w:t>
      </w:r>
      <w:r w:rsidR="00003893" w:rsidRPr="006615CB">
        <w:rPr>
          <w:rFonts w:eastAsia="Times New Roman"/>
        </w:rPr>
        <w:t>limited</w:t>
      </w:r>
      <w:r w:rsidRPr="006615CB">
        <w:rPr>
          <w:rFonts w:eastAsia="Times New Roman"/>
        </w:rPr>
        <w:t xml:space="preserve"> because it had only 250 words and translated 49 carefully selected Russian sentences into English. Most of </w:t>
      </w:r>
      <w:r w:rsidRPr="006615CB">
        <w:rPr>
          <w:rFonts w:eastAsia="Times New Roman"/>
        </w:rPr>
        <w:lastRenderedPageBreak/>
        <w:t>the words were related to the field of Chemistry. Despite its shortcomings, this demonstration encouraged others to put more resources into furthering MT on a worldwide scale.  </w:t>
      </w:r>
    </w:p>
    <w:p w14:paraId="40938654" w14:textId="28C291B8" w:rsidR="00065633" w:rsidRPr="006615CB" w:rsidRDefault="00065633" w:rsidP="006615CB">
      <w:pPr>
        <w:spacing w:after="0" w:line="480" w:lineRule="auto"/>
        <w:textAlignment w:val="baseline"/>
        <w:rPr>
          <w:rFonts w:eastAsia="Times New Roman"/>
        </w:rPr>
      </w:pPr>
      <w:r w:rsidRPr="006615CB">
        <w:rPr>
          <w:rFonts w:eastAsia="Times New Roman"/>
        </w:rPr>
        <w:t> </w:t>
      </w:r>
    </w:p>
    <w:p w14:paraId="769508FF" w14:textId="77777777" w:rsidR="00065633" w:rsidRPr="006615CB" w:rsidRDefault="00065633" w:rsidP="006615CB">
      <w:pPr>
        <w:spacing w:after="0" w:line="480" w:lineRule="auto"/>
        <w:textAlignment w:val="baseline"/>
        <w:rPr>
          <w:rFonts w:eastAsia="Times New Roman"/>
        </w:rPr>
      </w:pPr>
      <w:r w:rsidRPr="006615CB">
        <w:rPr>
          <w:rFonts w:eastAsia="Times New Roman"/>
        </w:rPr>
        <w:t>Andrew Donald Booth designed the All Purpose Electronic (X) Computer, APE(X)C, at Birkbeck College (now the University of London). In 1954 a demonstration was made on the APE(X)C of a rudimentary translation of English into French. In 1955, Japan and Russia began to develop their own MT research programs and in 1956 the first ever MT conference was held in London. In 1957, Noam Chomsky, an American linguist developed the idea of syntactic structures which was a work that sought to prove that semantics and syntax are two separate concepts. He did this by forming the sentence ”Colorless green ideas sleep furiously”, which shows that semantics and syntax really are different.  </w:t>
      </w:r>
    </w:p>
    <w:p w14:paraId="4E871F96"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30D3AE8F" w14:textId="5CE18AB3" w:rsidR="00065633" w:rsidRPr="006615CB" w:rsidRDefault="00065633" w:rsidP="006615CB">
      <w:pPr>
        <w:spacing w:after="0" w:line="480" w:lineRule="auto"/>
        <w:textAlignment w:val="baseline"/>
        <w:rPr>
          <w:rFonts w:eastAsia="Times New Roman"/>
        </w:rPr>
      </w:pPr>
      <w:r w:rsidRPr="006615CB">
        <w:rPr>
          <w:rFonts w:eastAsia="Times New Roman"/>
        </w:rPr>
        <w:t>In the 1960s, some NLP processing systems were developed, such as: SHR</w:t>
      </w:r>
      <w:r w:rsidR="009645FB" w:rsidRPr="001A4C53">
        <w:rPr>
          <w:rFonts w:eastAsia="Times New Roman"/>
        </w:rPr>
        <w:t>D</w:t>
      </w:r>
      <w:r w:rsidRPr="006615CB">
        <w:rPr>
          <w:rFonts w:eastAsia="Times New Roman"/>
        </w:rPr>
        <w:t>LU which was a natural language system that worked in restricted ”block worlds” with restricted vocabularies. This block world was a breakthrough in Artificial Intelligence (AI) which made it easier for systems to model and reason about abstract symbols. Also, ELIZA was another NLP processing system which was a simulation of a psychotherapist. This was written by Joseph Weizenbaum who was a </w:t>
      </w:r>
      <w:r w:rsidR="00681BDF" w:rsidRPr="006615CB">
        <w:rPr>
          <w:rFonts w:eastAsia="Times New Roman"/>
        </w:rPr>
        <w:t>German American</w:t>
      </w:r>
      <w:r w:rsidRPr="006615CB">
        <w:rPr>
          <w:rFonts w:eastAsia="Times New Roman"/>
        </w:rPr>
        <w:t> computer scientist from MIT. ELIZA was able to provide human-like interaction whenever the patient was saying things within ELIZA’s small database. This was quite remarkable considering that ELIZA was given no information about human thought or emotion.  </w:t>
      </w:r>
    </w:p>
    <w:p w14:paraId="43DC8176"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7D5F59B7" w14:textId="2F297237" w:rsidR="00065633" w:rsidRPr="001A4C53" w:rsidRDefault="00065633">
      <w:pPr>
        <w:spacing w:after="0" w:line="480" w:lineRule="auto"/>
        <w:textAlignment w:val="baseline"/>
        <w:rPr>
          <w:rFonts w:eastAsia="Times New Roman"/>
        </w:rPr>
      </w:pPr>
      <w:r w:rsidRPr="006615CB">
        <w:rPr>
          <w:rFonts w:eastAsia="Times New Roman"/>
        </w:rPr>
        <w:lastRenderedPageBreak/>
        <w:t>During the 1960s, The United States and the Soviet Union did research in Russian - English translation of scientific journals and technical articles. This endeavor was successful in that the rough translations helped to give a basic understanding of the material. In 1962, the Association for Machine Translation and Computational Linguistics was formed in the U.S.A. and many researchers joined it. Research in MT continued until the US Government commissioned the Automatic Language Processing Advisory Committee (ALPAC) report. This committee was made up of seven scientists who decided that there was a lack of progress in the last ten years of MT research despite significant funds being allocated toward this research area. This ALPAC report concluded that MT was more expensive, less accurate, and slower than a human translator. This report also concluded that MT was unlikely to make very much progress towards human-level translation. Consequently, MT funding was greatly reduced.  </w:t>
      </w:r>
    </w:p>
    <w:p w14:paraId="640F7CCC" w14:textId="77777777" w:rsidR="006A3C26" w:rsidRPr="006615CB" w:rsidRDefault="006A3C26" w:rsidP="006615CB">
      <w:pPr>
        <w:spacing w:after="0" w:line="480" w:lineRule="auto"/>
        <w:textAlignment w:val="baseline"/>
        <w:rPr>
          <w:rFonts w:eastAsia="Times New Roman"/>
        </w:rPr>
      </w:pPr>
    </w:p>
    <w:p w14:paraId="4E01B71E" w14:textId="435E9D94" w:rsidR="00065633" w:rsidRPr="006615CB" w:rsidRDefault="00065633" w:rsidP="006615CB">
      <w:pPr>
        <w:spacing w:after="0" w:line="480" w:lineRule="auto"/>
        <w:textAlignment w:val="baseline"/>
        <w:rPr>
          <w:rFonts w:eastAsia="Times New Roman"/>
        </w:rPr>
      </w:pPr>
      <w:r w:rsidRPr="006615CB">
        <w:rPr>
          <w:rFonts w:eastAsia="Times New Roman"/>
        </w:rPr>
        <w:t xml:space="preserve">There was a beacon of hope though because this ALPAC report recommended that tools (i.e. automatic dictionaries) be developed to aid human translators and that some research in computational linguistics should continue to receive funding and support. Because of this report, MT research was practically abandoned for over a decade. This had a ripple effect as the Soviet Union and the United Kingdom </w:t>
      </w:r>
      <w:r w:rsidR="000D7A0F" w:rsidRPr="006615CB">
        <w:rPr>
          <w:rFonts w:eastAsia="Times New Roman"/>
        </w:rPr>
        <w:t xml:space="preserve">decided </w:t>
      </w:r>
      <w:r w:rsidRPr="006615CB">
        <w:rPr>
          <w:rFonts w:eastAsia="Times New Roman"/>
        </w:rPr>
        <w:t>to cut back on their MT research efforts as well. However, Canada, France, and Germany continued to research in MT. In 1969, Roger Schank, an American A.I. theorist, introduced the conceptual </w:t>
      </w:r>
      <w:r w:rsidR="000D7A0F" w:rsidRPr="006615CB">
        <w:rPr>
          <w:rFonts w:eastAsia="Times New Roman"/>
        </w:rPr>
        <w:t>dependency</w:t>
      </w:r>
      <w:r w:rsidRPr="006615CB">
        <w:rPr>
          <w:rFonts w:eastAsia="Times New Roman"/>
        </w:rPr>
        <w:t> theory for NLU; this model was partially inspired by the work of Sydney Lamb, an American linguist. The biggest efforts in MT in the US, during the period after the ALPAC, was given by Systran and Logos; these companies did MT work for the US Department of Defense.  </w:t>
      </w:r>
    </w:p>
    <w:p w14:paraId="32DADAA2"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74CDC484" w14:textId="0A9E6D0E" w:rsidR="00597A01" w:rsidRPr="001A4C53" w:rsidRDefault="00065633">
      <w:pPr>
        <w:spacing w:after="0" w:line="480" w:lineRule="auto"/>
        <w:textAlignment w:val="baseline"/>
        <w:rPr>
          <w:rFonts w:eastAsia="Times New Roman"/>
        </w:rPr>
      </w:pPr>
      <w:r w:rsidRPr="006615CB">
        <w:rPr>
          <w:rFonts w:eastAsia="Times New Roman"/>
        </w:rPr>
        <w:lastRenderedPageBreak/>
        <w:t>In 1970, the Systran system was installed for the Us Air Force, it was used by the Commission of the European Communities in 1976, and Xerox used Systran to translate technical manuals in 1978. </w:t>
      </w:r>
      <w:r w:rsidR="00681BDF" w:rsidRPr="006615CB">
        <w:rPr>
          <w:rFonts w:eastAsia="Times New Roman"/>
        </w:rPr>
        <w:t>Also,</w:t>
      </w:r>
      <w:r w:rsidRPr="006615CB">
        <w:rPr>
          <w:rFonts w:eastAsia="Times New Roman"/>
        </w:rPr>
        <w:t> in 1970, William A. Woods developed the augmented transition network (ATN) to represent natural language input. These ATNs were graph-theoretic structures that are used in formal languages. Instead of phrase structure rules, ATNs used an equivalent set of recursively called finite state automata. Eventually, these ATNs were generalized into so-called ’generalized ATNs”. </w:t>
      </w:r>
    </w:p>
    <w:p w14:paraId="2BCC6049" w14:textId="77777777" w:rsidR="00597A01" w:rsidRPr="001A4C53" w:rsidRDefault="00597A01">
      <w:pPr>
        <w:spacing w:after="0" w:line="480" w:lineRule="auto"/>
        <w:textAlignment w:val="baseline"/>
        <w:rPr>
          <w:rFonts w:eastAsia="Times New Roman"/>
        </w:rPr>
      </w:pPr>
    </w:p>
    <w:p w14:paraId="11023F70" w14:textId="14F8E741" w:rsidR="00065633" w:rsidRPr="006615CB" w:rsidRDefault="00065633" w:rsidP="006615CB">
      <w:pPr>
        <w:spacing w:after="0" w:line="480" w:lineRule="auto"/>
        <w:textAlignment w:val="baseline"/>
        <w:rPr>
          <w:rFonts w:eastAsia="Times New Roman"/>
        </w:rPr>
      </w:pPr>
      <w:r w:rsidRPr="006615CB">
        <w:rPr>
          <w:rFonts w:eastAsia="Times New Roman"/>
        </w:rPr>
        <w:t>In 1970, The French Textile Institute used MT to translate abstracts between French, English, German, and Spanish. In 1971, Brigham Young University (BYU) started a project to translate Mormon texts automatically. During the 1970s, it was common for computer programmers to write ’conceptual ontologies’, which structured real-world information into data that was of such a form that a computer would be able to understand what it was. Some examples of this is: MARGIE (Schank, 1975), SAM (Cullingford, 1978), and many more. In the 1960s, MT research concentrated on limited language pairs and input, but in the 1970s, the concentration was on low-cost systems that could translate technical and commercial documents. Up to the 1908s, most NLP systems were based on complex sets of handwritten rules.  </w:t>
      </w:r>
    </w:p>
    <w:p w14:paraId="1E486336"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5A12D8F2" w14:textId="4DD12D88" w:rsidR="00065633" w:rsidRPr="001A4C53" w:rsidRDefault="00065633">
      <w:pPr>
        <w:spacing w:after="0" w:line="480" w:lineRule="auto"/>
        <w:textAlignment w:val="baseline"/>
        <w:rPr>
          <w:rFonts w:eastAsia="Times New Roman"/>
        </w:rPr>
      </w:pPr>
      <w:r w:rsidRPr="006615CB">
        <w:rPr>
          <w:rFonts w:eastAsia="Times New Roman"/>
        </w:rPr>
        <w:t>By the 1980s, both the diversity and the number of installed systems for machine translation had increased. </w:t>
      </w:r>
      <w:r w:rsidR="00CC550A" w:rsidRPr="006615CB">
        <w:rPr>
          <w:rFonts w:eastAsia="Times New Roman"/>
        </w:rPr>
        <w:t>Several</w:t>
      </w:r>
      <w:r w:rsidRPr="006615CB">
        <w:rPr>
          <w:rFonts w:eastAsia="Times New Roman"/>
        </w:rPr>
        <w:t> systems that relied on mainframe technology were in use (i.e. Systran and Logos). Systran’s first implementation system was implemented in 1988 by the French Postal Service’s online service called Mintel. There was a market for lower-end machine translation systems because of the </w:t>
      </w:r>
      <w:r w:rsidR="00CC550A" w:rsidRPr="006615CB">
        <w:rPr>
          <w:rFonts w:eastAsia="Times New Roman"/>
        </w:rPr>
        <w:t>much-improved</w:t>
      </w:r>
      <w:r w:rsidRPr="006615CB">
        <w:rPr>
          <w:rFonts w:eastAsia="Times New Roman"/>
        </w:rPr>
        <w:t xml:space="preserve"> availability of microcomputers. Thus, microcomputers </w:t>
      </w:r>
      <w:r w:rsidRPr="006615CB">
        <w:rPr>
          <w:rFonts w:eastAsia="Times New Roman"/>
        </w:rPr>
        <w:lastRenderedPageBreak/>
        <w:t>became more common in Europe, Japan, USA, China, Korea, and the Soviet Union. Japan had a </w:t>
      </w:r>
      <w:r w:rsidR="00CC550A" w:rsidRPr="006615CB">
        <w:rPr>
          <w:rFonts w:eastAsia="Times New Roman"/>
        </w:rPr>
        <w:t>fifth-generation</w:t>
      </w:r>
      <w:r w:rsidRPr="006615CB">
        <w:rPr>
          <w:rFonts w:eastAsia="Times New Roman"/>
        </w:rPr>
        <w:t> computer and tried to create software for translating between English and many other Asian languages.  </w:t>
      </w:r>
    </w:p>
    <w:p w14:paraId="6C161541" w14:textId="77777777" w:rsidR="00EF7953" w:rsidRPr="006615CB" w:rsidRDefault="00EF7953" w:rsidP="006615CB">
      <w:pPr>
        <w:spacing w:after="0" w:line="480" w:lineRule="auto"/>
        <w:textAlignment w:val="baseline"/>
        <w:rPr>
          <w:rFonts w:eastAsia="Times New Roman"/>
        </w:rPr>
      </w:pPr>
    </w:p>
    <w:p w14:paraId="20199CF3" w14:textId="6CCCA8D9" w:rsidR="00065633" w:rsidRPr="006615CB" w:rsidRDefault="00065633" w:rsidP="006615CB">
      <w:pPr>
        <w:spacing w:after="0" w:line="480" w:lineRule="auto"/>
        <w:textAlignment w:val="baseline"/>
        <w:rPr>
          <w:rFonts w:eastAsia="Times New Roman"/>
        </w:rPr>
      </w:pPr>
      <w:r w:rsidRPr="006615CB">
        <w:rPr>
          <w:rFonts w:eastAsia="Times New Roman"/>
        </w:rPr>
        <w:t xml:space="preserve">During the 1980s, translation relied on intermediary linguistic representation such as: syntactic, morphological, and semantic analysis. In the late 1980s, computational power increased </w:t>
      </w:r>
      <w:r w:rsidR="004030CE" w:rsidRPr="006615CB">
        <w:rPr>
          <w:rFonts w:eastAsia="Times New Roman"/>
        </w:rPr>
        <w:t>in line with</w:t>
      </w:r>
      <w:r w:rsidRPr="006615CB">
        <w:rPr>
          <w:rFonts w:eastAsia="Times New Roman"/>
        </w:rPr>
        <w:t xml:space="preserve"> Moore’s Law and the fact that researchers were relying on Chomskyan theories less because it</w:t>
      </w:r>
      <w:del w:id="13" w:author="Istvan G Lauko" w:date="2020-07-26T10:33:00Z">
        <w:r w:rsidRPr="006615CB" w:rsidDel="00F7308B">
          <w:rPr>
            <w:rFonts w:eastAsia="Times New Roman"/>
          </w:rPr>
          <w:delText>’</w:delText>
        </w:r>
      </w:del>
      <w:r w:rsidRPr="006615CB">
        <w:rPr>
          <w:rFonts w:eastAsia="Times New Roman"/>
        </w:rPr>
        <w:t>s theory discouraged the kind of  corpus linguistics that is at the foundation of the machine learning approach to language processing. As a result, computational power also became less expensive. Also, more research and attention </w:t>
      </w:r>
      <w:proofErr w:type="gramStart"/>
      <w:r w:rsidRPr="006615CB">
        <w:rPr>
          <w:rFonts w:eastAsia="Times New Roman"/>
        </w:rPr>
        <w:t>was</w:t>
      </w:r>
      <w:proofErr w:type="gramEnd"/>
      <w:r w:rsidRPr="006615CB">
        <w:rPr>
          <w:rFonts w:eastAsia="Times New Roman"/>
        </w:rPr>
        <w:t xml:space="preserve"> allocated towards statistical models for machine translation. Some of the earliest used machine learning algorithms (i.e. decision trees) produced systems </w:t>
      </w:r>
      <w:r w:rsidR="004030CE" w:rsidRPr="006615CB">
        <w:rPr>
          <w:rFonts w:eastAsia="Times New Roman"/>
        </w:rPr>
        <w:t xml:space="preserve">with </w:t>
      </w:r>
      <w:r w:rsidRPr="006615CB">
        <w:rPr>
          <w:rFonts w:eastAsia="Times New Roman"/>
        </w:rPr>
        <w:t>difficult if-then rules</w:t>
      </w:r>
      <w:r w:rsidR="004030CE" w:rsidRPr="006615CB">
        <w:rPr>
          <w:rFonts w:eastAsia="Times New Roman"/>
        </w:rPr>
        <w:t xml:space="preserve"> to r</w:t>
      </w:r>
      <w:r w:rsidR="0094023E" w:rsidRPr="006615CB">
        <w:rPr>
          <w:rFonts w:eastAsia="Times New Roman"/>
        </w:rPr>
        <w:t>esolve and maintain</w:t>
      </w:r>
      <w:r w:rsidRPr="006615CB">
        <w:rPr>
          <w:rFonts w:eastAsia="Times New Roman"/>
        </w:rPr>
        <w:t xml:space="preserve"> which were similar to existing hand-written rules, but the statistical models made soft, probabilistic decisions based on attaching real-valued weights to the features of the input data.  </w:t>
      </w:r>
    </w:p>
    <w:p w14:paraId="11A6D25F" w14:textId="6B5A79FB" w:rsidR="00065633" w:rsidRPr="006615CB" w:rsidRDefault="00065633" w:rsidP="006615CB">
      <w:pPr>
        <w:spacing w:after="0" w:line="480" w:lineRule="auto"/>
        <w:textAlignment w:val="baseline"/>
        <w:rPr>
          <w:rFonts w:eastAsia="Times New Roman"/>
        </w:rPr>
      </w:pPr>
      <w:r w:rsidRPr="006615CB">
        <w:rPr>
          <w:rFonts w:eastAsia="Times New Roman"/>
        </w:rPr>
        <w:t> </w:t>
      </w:r>
      <w:r w:rsidR="00F94112" w:rsidRPr="006615CB">
        <w:rPr>
          <w:rFonts w:eastAsia="Times New Roman"/>
        </w:rPr>
        <w:t xml:space="preserve">  </w:t>
      </w:r>
    </w:p>
    <w:p w14:paraId="47E153EA" w14:textId="25F1AEA3" w:rsidR="00065633" w:rsidRPr="006615CB" w:rsidRDefault="00065633" w:rsidP="006615CB">
      <w:pPr>
        <w:spacing w:after="0" w:line="480" w:lineRule="auto"/>
        <w:textAlignment w:val="baseline"/>
        <w:rPr>
          <w:rFonts w:eastAsia="Times New Roman"/>
        </w:rPr>
      </w:pPr>
      <w:r w:rsidRPr="006615CB">
        <w:rPr>
          <w:rFonts w:eastAsia="Times New Roman"/>
        </w:rPr>
        <w:t>In the 1990s, MT began to move away from large mainframe computers and towards personal computers and workstations. Recent research has focused more on unsupervised and semi-supervised learning algorithms. These algorithms learn from data that has not been annotated or a combination of non-annotated and annotated data with the desired answers given and with the creation of the World Wide Web, lots of non-annotated data is available. In the 2010s, representation learning and deep neural network machine learning methods bec</w:t>
      </w:r>
      <w:r w:rsidR="0094023E" w:rsidRPr="006615CB">
        <w:rPr>
          <w:rFonts w:eastAsia="Times New Roman"/>
        </w:rPr>
        <w:t>ame</w:t>
      </w:r>
      <w:r w:rsidRPr="006615CB">
        <w:rPr>
          <w:rFonts w:eastAsia="Times New Roman"/>
        </w:rPr>
        <w:t xml:space="preserve"> widespread in NLP. </w:t>
      </w:r>
      <w:ins w:id="14" w:author="Mark Anthony Carthon III" w:date="2020-07-30T11:01:00Z">
        <w:r w:rsidR="00AD761C" w:rsidRPr="00AD761C">
          <w:rPr>
            <w:rFonts w:eastAsia="Times New Roman"/>
            <w:rPrChange w:id="15" w:author="Mark Anthony Carthon III" w:date="2020-07-30T11:01:00Z">
              <w:rPr>
                <w:rFonts w:eastAsia="Times New Roman"/>
                <w:strike/>
              </w:rPr>
            </w:rPrChange>
          </w:rPr>
          <w:t>T</w:t>
        </w:r>
        <w:r w:rsidR="00AD761C">
          <w:rPr>
            <w:rFonts w:eastAsia="Times New Roman"/>
          </w:rPr>
          <w:t>h</w:t>
        </w:r>
      </w:ins>
      <w:del w:id="16" w:author="Mark Anthony Carthon III" w:date="2020-07-30T11:01:00Z">
        <w:r w:rsidR="0094023E" w:rsidRPr="00AD761C" w:rsidDel="00AD761C">
          <w:rPr>
            <w:rFonts w:eastAsia="Times New Roman"/>
            <w:rPrChange w:id="17" w:author="Mark Anthony Carthon III" w:date="2020-07-30T11:01:00Z">
              <w:rPr>
                <w:rFonts w:eastAsia="Times New Roman"/>
                <w:strike/>
              </w:rPr>
            </w:rPrChange>
          </w:rPr>
          <w:delText>Th</w:delText>
        </w:r>
      </w:del>
      <w:r w:rsidRPr="00AD761C">
        <w:rPr>
          <w:rFonts w:eastAsia="Times New Roman"/>
          <w:rPrChange w:id="18" w:author="Mark Anthony Carthon III" w:date="2020-07-30T11:01:00Z">
            <w:rPr>
              <w:rFonts w:eastAsia="Times New Roman"/>
            </w:rPr>
          </w:rPrChange>
        </w:rPr>
        <w:t>ese</w:t>
      </w:r>
      <w:r w:rsidRPr="006615CB">
        <w:rPr>
          <w:rFonts w:eastAsia="Times New Roman"/>
        </w:rPr>
        <w:t xml:space="preserve"> methods have been shown to produce state-of-the-art results in many NLP tasks such as: language modeling, parsing, etc. Many </w:t>
      </w:r>
      <w:r w:rsidR="0094023E" w:rsidRPr="006615CB">
        <w:rPr>
          <w:rFonts w:eastAsia="Times New Roman"/>
        </w:rPr>
        <w:t xml:space="preserve">state-of-the-art </w:t>
      </w:r>
      <w:r w:rsidRPr="006615CB">
        <w:rPr>
          <w:rFonts w:eastAsia="Times New Roman"/>
        </w:rPr>
        <w:t xml:space="preserve">techniques use word embeddings </w:t>
      </w:r>
      <w:r w:rsidRPr="006615CB">
        <w:rPr>
          <w:rFonts w:eastAsia="Times New Roman"/>
        </w:rPr>
        <w:lastRenderedPageBreak/>
        <w:t>to capture semantic properties of words and an increase in end-to-end learning of </w:t>
      </w:r>
      <w:r w:rsidR="0094023E" w:rsidRPr="006615CB">
        <w:rPr>
          <w:rFonts w:eastAsia="Times New Roman"/>
        </w:rPr>
        <w:t>higher-level</w:t>
      </w:r>
      <w:r w:rsidRPr="006615CB">
        <w:rPr>
          <w:rFonts w:eastAsia="Times New Roman"/>
        </w:rPr>
        <w:t> tasks.  </w:t>
      </w:r>
    </w:p>
    <w:p w14:paraId="2A5D03D6"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3AB8E054" w14:textId="504071E3" w:rsidR="000B16E8" w:rsidRDefault="000B16E8">
      <w:pPr>
        <w:spacing w:after="0" w:line="480" w:lineRule="auto"/>
        <w:textAlignment w:val="baseline"/>
        <w:rPr>
          <w:rFonts w:eastAsia="Times New Roman"/>
        </w:rPr>
      </w:pPr>
    </w:p>
    <w:p w14:paraId="605100F6" w14:textId="1E9EC824" w:rsidR="005C5035" w:rsidRDefault="005C5035">
      <w:pPr>
        <w:spacing w:after="0" w:line="480" w:lineRule="auto"/>
        <w:textAlignment w:val="baseline"/>
        <w:rPr>
          <w:rFonts w:eastAsia="Times New Roman"/>
        </w:rPr>
      </w:pPr>
    </w:p>
    <w:p w14:paraId="4C70E0B3" w14:textId="77777777" w:rsidR="005C5035" w:rsidRPr="001A4C53" w:rsidRDefault="005C5035">
      <w:pPr>
        <w:spacing w:after="0" w:line="480" w:lineRule="auto"/>
        <w:textAlignment w:val="baseline"/>
        <w:rPr>
          <w:rFonts w:eastAsia="Times New Roman"/>
        </w:rPr>
      </w:pPr>
    </w:p>
    <w:p w14:paraId="728004BA" w14:textId="77777777" w:rsidR="000B16E8" w:rsidRPr="001A4C53" w:rsidRDefault="000B16E8">
      <w:pPr>
        <w:spacing w:after="0" w:line="480" w:lineRule="auto"/>
        <w:textAlignment w:val="baseline"/>
        <w:rPr>
          <w:rFonts w:eastAsia="Times New Roman"/>
        </w:rPr>
      </w:pPr>
    </w:p>
    <w:p w14:paraId="6F836573" w14:textId="0609063F" w:rsidR="000B16E8" w:rsidRPr="001A4C53" w:rsidRDefault="000B16E8">
      <w:pPr>
        <w:spacing w:after="0" w:line="480" w:lineRule="auto"/>
        <w:textAlignment w:val="baseline"/>
        <w:rPr>
          <w:rFonts w:eastAsia="Times New Roman"/>
        </w:rPr>
      </w:pPr>
    </w:p>
    <w:p w14:paraId="234147E0" w14:textId="1A6F1D91" w:rsidR="000B16E8" w:rsidRPr="001A4C53" w:rsidRDefault="000B16E8">
      <w:pPr>
        <w:spacing w:after="0" w:line="480" w:lineRule="auto"/>
        <w:textAlignment w:val="baseline"/>
        <w:rPr>
          <w:rFonts w:eastAsia="Times New Roman"/>
        </w:rPr>
      </w:pPr>
    </w:p>
    <w:p w14:paraId="33CDF834" w14:textId="7FB7A307" w:rsidR="000B16E8" w:rsidRPr="001A4C53" w:rsidRDefault="000B16E8">
      <w:pPr>
        <w:spacing w:after="0" w:line="480" w:lineRule="auto"/>
        <w:textAlignment w:val="baseline"/>
        <w:rPr>
          <w:rFonts w:eastAsia="Times New Roman"/>
        </w:rPr>
      </w:pPr>
    </w:p>
    <w:p w14:paraId="42F62FF7" w14:textId="799AEA46" w:rsidR="000B16E8" w:rsidRPr="001A4C53" w:rsidRDefault="000B16E8">
      <w:pPr>
        <w:spacing w:after="0" w:line="480" w:lineRule="auto"/>
        <w:textAlignment w:val="baseline"/>
        <w:rPr>
          <w:rFonts w:eastAsia="Times New Roman"/>
        </w:rPr>
      </w:pPr>
    </w:p>
    <w:p w14:paraId="471A6D93" w14:textId="5BEA7AD7" w:rsidR="000B16E8" w:rsidRPr="001A4C53" w:rsidRDefault="000B16E8">
      <w:pPr>
        <w:spacing w:after="0" w:line="480" w:lineRule="auto"/>
        <w:textAlignment w:val="baseline"/>
        <w:rPr>
          <w:rFonts w:eastAsia="Times New Roman"/>
        </w:rPr>
      </w:pPr>
    </w:p>
    <w:p w14:paraId="4D776D29" w14:textId="79A39CAD" w:rsidR="000B16E8" w:rsidRPr="001A4C53" w:rsidRDefault="000B16E8">
      <w:pPr>
        <w:spacing w:after="0" w:line="480" w:lineRule="auto"/>
        <w:textAlignment w:val="baseline"/>
        <w:rPr>
          <w:rFonts w:eastAsia="Times New Roman"/>
        </w:rPr>
      </w:pPr>
    </w:p>
    <w:p w14:paraId="14BE9070" w14:textId="6DB7C844" w:rsidR="000B16E8" w:rsidRPr="001A4C53" w:rsidRDefault="000B16E8">
      <w:pPr>
        <w:spacing w:after="0" w:line="480" w:lineRule="auto"/>
        <w:textAlignment w:val="baseline"/>
        <w:rPr>
          <w:rFonts w:eastAsia="Times New Roman"/>
        </w:rPr>
      </w:pPr>
    </w:p>
    <w:p w14:paraId="3E8ABFA8" w14:textId="6BE759AF" w:rsidR="000B16E8" w:rsidRPr="001A4C53" w:rsidRDefault="000B16E8">
      <w:pPr>
        <w:spacing w:after="0" w:line="480" w:lineRule="auto"/>
        <w:textAlignment w:val="baseline"/>
        <w:rPr>
          <w:rFonts w:eastAsia="Times New Roman"/>
        </w:rPr>
      </w:pPr>
    </w:p>
    <w:p w14:paraId="25687D9F" w14:textId="34A7F7BB" w:rsidR="000B16E8" w:rsidRPr="001A4C53" w:rsidRDefault="000B16E8">
      <w:pPr>
        <w:spacing w:after="0" w:line="480" w:lineRule="auto"/>
        <w:textAlignment w:val="baseline"/>
        <w:rPr>
          <w:rFonts w:eastAsia="Times New Roman"/>
        </w:rPr>
      </w:pPr>
    </w:p>
    <w:p w14:paraId="2AD798E7" w14:textId="2C1192D6" w:rsidR="000B16E8" w:rsidRPr="001A4C53" w:rsidRDefault="000B16E8">
      <w:pPr>
        <w:spacing w:after="0" w:line="480" w:lineRule="auto"/>
        <w:textAlignment w:val="baseline"/>
        <w:rPr>
          <w:rFonts w:eastAsia="Times New Roman"/>
        </w:rPr>
      </w:pPr>
    </w:p>
    <w:p w14:paraId="393AE912" w14:textId="240C1C66" w:rsidR="000B16E8" w:rsidRPr="001A4C53" w:rsidRDefault="000B16E8">
      <w:pPr>
        <w:spacing w:after="0" w:line="480" w:lineRule="auto"/>
        <w:textAlignment w:val="baseline"/>
        <w:rPr>
          <w:rFonts w:eastAsia="Times New Roman"/>
        </w:rPr>
      </w:pPr>
    </w:p>
    <w:p w14:paraId="7FAA4C1E" w14:textId="43371DA6" w:rsidR="000B16E8" w:rsidRPr="001A4C53" w:rsidRDefault="000B16E8">
      <w:pPr>
        <w:spacing w:after="0" w:line="480" w:lineRule="auto"/>
        <w:textAlignment w:val="baseline"/>
        <w:rPr>
          <w:rFonts w:eastAsia="Times New Roman"/>
        </w:rPr>
      </w:pPr>
    </w:p>
    <w:p w14:paraId="347941CC" w14:textId="2ADDF671" w:rsidR="000B16E8" w:rsidRPr="001A4C53" w:rsidRDefault="000B16E8">
      <w:pPr>
        <w:spacing w:after="0" w:line="480" w:lineRule="auto"/>
        <w:textAlignment w:val="baseline"/>
        <w:rPr>
          <w:rFonts w:eastAsia="Times New Roman"/>
        </w:rPr>
      </w:pPr>
    </w:p>
    <w:p w14:paraId="204423E5" w14:textId="7121CFAC" w:rsidR="000B16E8" w:rsidRPr="001A4C53" w:rsidRDefault="000B16E8">
      <w:pPr>
        <w:spacing w:after="0" w:line="480" w:lineRule="auto"/>
        <w:textAlignment w:val="baseline"/>
        <w:rPr>
          <w:rFonts w:eastAsia="Times New Roman"/>
        </w:rPr>
      </w:pPr>
    </w:p>
    <w:p w14:paraId="3928DE44" w14:textId="6FE39604" w:rsidR="000B16E8" w:rsidRPr="001A4C53" w:rsidRDefault="000B16E8">
      <w:pPr>
        <w:spacing w:after="0" w:line="480" w:lineRule="auto"/>
        <w:textAlignment w:val="baseline"/>
        <w:rPr>
          <w:rFonts w:eastAsia="Times New Roman"/>
        </w:rPr>
      </w:pPr>
    </w:p>
    <w:p w14:paraId="08FF03F4" w14:textId="3A475BB7" w:rsidR="000B16E8" w:rsidRPr="001A4C53" w:rsidRDefault="000B16E8">
      <w:pPr>
        <w:spacing w:after="0" w:line="480" w:lineRule="auto"/>
        <w:textAlignment w:val="baseline"/>
        <w:rPr>
          <w:rFonts w:eastAsia="Times New Roman"/>
        </w:rPr>
      </w:pPr>
    </w:p>
    <w:p w14:paraId="4D68FBB0" w14:textId="4B4A346F" w:rsidR="00065633" w:rsidRPr="006615CB" w:rsidRDefault="00065633" w:rsidP="006615CB">
      <w:pPr>
        <w:pStyle w:val="IntenseQuote"/>
        <w:rPr>
          <w:color w:val="auto"/>
          <w:sz w:val="56"/>
          <w:szCs w:val="56"/>
        </w:rPr>
      </w:pPr>
      <w:r w:rsidRPr="006615CB">
        <w:rPr>
          <w:color w:val="auto"/>
          <w:sz w:val="56"/>
          <w:szCs w:val="56"/>
        </w:rPr>
        <w:lastRenderedPageBreak/>
        <w:t>Applications of NLP  </w:t>
      </w:r>
    </w:p>
    <w:p w14:paraId="4F8C6BB3"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590C86EB" w14:textId="3D4686EC" w:rsidR="00065633" w:rsidRPr="006615CB" w:rsidRDefault="00065633" w:rsidP="006615CB">
      <w:pPr>
        <w:spacing w:after="0" w:line="480" w:lineRule="auto"/>
        <w:textAlignment w:val="baseline"/>
        <w:rPr>
          <w:rFonts w:eastAsia="Times New Roman"/>
        </w:rPr>
      </w:pPr>
      <w:r w:rsidRPr="006615CB">
        <w:rPr>
          <w:rFonts w:eastAsia="Times New Roman"/>
        </w:rPr>
        <w:t>Natural Language Processing (NLP) is a sub-topic of Artificial Intelligence and </w:t>
      </w:r>
      <w:r w:rsidR="00CC550A" w:rsidRPr="006615CB">
        <w:rPr>
          <w:rFonts w:eastAsia="Times New Roman"/>
        </w:rPr>
        <w:t>its</w:t>
      </w:r>
      <w:r w:rsidRPr="006615CB">
        <w:rPr>
          <w:rFonts w:eastAsia="Times New Roman"/>
        </w:rPr>
        <w:t> purpose is to train computers to understand, interpret, read, hear, and communicate using human (natural) languages.</w:t>
      </w:r>
      <w:r w:rsidR="008A54A0" w:rsidRPr="006615CB">
        <w:rPr>
          <w:rFonts w:eastAsia="Times New Roman"/>
        </w:rPr>
        <w:t xml:space="preserve"> Neural networks have long been associated with NLP </w:t>
      </w:r>
      <w:r w:rsidR="00CC550A" w:rsidRPr="006615CB">
        <w:rPr>
          <w:rFonts w:eastAsia="Times New Roman"/>
        </w:rPr>
        <w:t>research,</w:t>
      </w:r>
      <w:r w:rsidR="008A54A0" w:rsidRPr="006615CB">
        <w:rPr>
          <w:rFonts w:eastAsia="Times New Roman"/>
        </w:rPr>
        <w:t xml:space="preserve"> but their use has become</w:t>
      </w:r>
      <w:r w:rsidR="008F12D7" w:rsidRPr="006615CB">
        <w:rPr>
          <w:rFonts w:eastAsia="Times New Roman"/>
        </w:rPr>
        <w:t xml:space="preserve"> increasingly</w:t>
      </w:r>
      <w:r w:rsidR="008A54A0" w:rsidRPr="006615CB">
        <w:rPr>
          <w:rFonts w:eastAsia="Times New Roman"/>
        </w:rPr>
        <w:t xml:space="preserve"> </w:t>
      </w:r>
      <w:r w:rsidR="008F12D7" w:rsidRPr="006615CB">
        <w:rPr>
          <w:rFonts w:eastAsia="Times New Roman"/>
        </w:rPr>
        <w:t xml:space="preserve">practical, </w:t>
      </w:r>
      <w:r w:rsidR="00C93753" w:rsidRPr="006615CB">
        <w:rPr>
          <w:rFonts w:eastAsia="Times New Roman"/>
        </w:rPr>
        <w:t>widespread,</w:t>
      </w:r>
      <w:r w:rsidR="008A54A0" w:rsidRPr="006615CB">
        <w:rPr>
          <w:rFonts w:eastAsia="Times New Roman"/>
        </w:rPr>
        <w:t xml:space="preserve"> and dominant </w:t>
      </w:r>
      <w:r w:rsidR="008F12D7" w:rsidRPr="006615CB">
        <w:rPr>
          <w:rFonts w:eastAsia="Times New Roman"/>
        </w:rPr>
        <w:t xml:space="preserve">in applications in both image and language processing </w:t>
      </w:r>
      <w:r w:rsidR="008A54A0" w:rsidRPr="006615CB">
        <w:rPr>
          <w:rFonts w:eastAsia="Times New Roman"/>
        </w:rPr>
        <w:t>from the early 2000s.</w:t>
      </w:r>
      <w:r w:rsidRPr="006615CB">
        <w:rPr>
          <w:rFonts w:eastAsia="Times New Roman"/>
        </w:rPr>
        <w:t xml:space="preserve"> In 1997, </w:t>
      </w:r>
      <w:r w:rsidR="00F94112" w:rsidRPr="006615CB">
        <w:rPr>
          <w:rFonts w:eastAsia="Times New Roman"/>
        </w:rPr>
        <w:t xml:space="preserve">a variety of neural network architectures such as </w:t>
      </w:r>
      <w:r w:rsidRPr="006615CB">
        <w:rPr>
          <w:rFonts w:eastAsia="Times New Roman"/>
        </w:rPr>
        <w:t xml:space="preserve">Long Short-Term Memory (LSTM) Recurrent Neural Network (RNN) models were introduced and found great success with </w:t>
      </w:r>
      <w:r w:rsidR="00F94112" w:rsidRPr="006615CB">
        <w:rPr>
          <w:rFonts w:eastAsia="Times New Roman"/>
        </w:rPr>
        <w:t xml:space="preserve">NLP tasks, </w:t>
      </w:r>
      <w:r w:rsidRPr="006615CB">
        <w:rPr>
          <w:rFonts w:eastAsia="Times New Roman"/>
        </w:rPr>
        <w:t>voice and text recognition, and text and speech generation. RNN </w:t>
      </w:r>
      <w:r w:rsidR="008A54A0" w:rsidRPr="006615CB">
        <w:rPr>
          <w:rFonts w:eastAsia="Times New Roman"/>
        </w:rPr>
        <w:t xml:space="preserve"> are iterative </w:t>
      </w:r>
      <w:r w:rsidRPr="006615CB">
        <w:rPr>
          <w:rFonts w:eastAsia="Times New Roman"/>
        </w:rPr>
        <w:t xml:space="preserve">models </w:t>
      </w:r>
      <w:r w:rsidR="008A54A0" w:rsidRPr="006615CB">
        <w:rPr>
          <w:rFonts w:eastAsia="Times New Roman"/>
        </w:rPr>
        <w:t xml:space="preserve">used in sequence to sequence translation, </w:t>
      </w:r>
      <w:r w:rsidRPr="006615CB">
        <w:rPr>
          <w:rFonts w:eastAsia="Times New Roman"/>
        </w:rPr>
        <w:t>use previous outputs as inputs for future iterations of the algorithm. In 2001, Yoshio </w:t>
      </w:r>
      <w:proofErr w:type="spellStart"/>
      <w:r w:rsidRPr="006615CB">
        <w:rPr>
          <w:rFonts w:eastAsia="Times New Roman"/>
        </w:rPr>
        <w:t>Bengio</w:t>
      </w:r>
      <w:proofErr w:type="spellEnd"/>
      <w:r w:rsidRPr="006615CB">
        <w:rPr>
          <w:rFonts w:eastAsia="Times New Roman"/>
        </w:rPr>
        <w:t> and his team proposed the first neural language model using a feed-forward neural network (FFNN). The big difference between RNNs and FFNNs are that RNNs use previous outputs</w:t>
      </w:r>
      <w:r w:rsidR="008A54A0" w:rsidRPr="006615CB">
        <w:rPr>
          <w:rFonts w:eastAsia="Times New Roman"/>
        </w:rPr>
        <w:t xml:space="preserve"> in an iterative fashion</w:t>
      </w:r>
      <w:r w:rsidRPr="006615CB">
        <w:rPr>
          <w:rFonts w:eastAsia="Times New Roman"/>
        </w:rPr>
        <w:t xml:space="preserve"> as future input, but</w:t>
      </w:r>
      <w:r w:rsidR="008A54A0" w:rsidRPr="006615CB">
        <w:rPr>
          <w:rFonts w:eastAsia="Times New Roman"/>
        </w:rPr>
        <w:t xml:space="preserve"> the simpler architecture </w:t>
      </w:r>
      <w:r w:rsidRPr="006615CB">
        <w:rPr>
          <w:rFonts w:eastAsia="Times New Roman"/>
        </w:rPr>
        <w:t>FFNNs do not, the data is feed forward, an output is produced, then the new input is fed forward and so on.  </w:t>
      </w:r>
    </w:p>
    <w:p w14:paraId="50A0DDDB"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466BF765" w14:textId="7EB74F20" w:rsidR="00065633" w:rsidRPr="006615CB" w:rsidRDefault="00065633" w:rsidP="006615CB">
      <w:pPr>
        <w:spacing w:after="0" w:line="480" w:lineRule="auto"/>
        <w:textAlignment w:val="baseline"/>
        <w:rPr>
          <w:rFonts w:eastAsia="Times New Roman"/>
        </w:rPr>
      </w:pPr>
      <w:r w:rsidRPr="006615CB">
        <w:rPr>
          <w:rFonts w:eastAsia="Times New Roman"/>
        </w:rPr>
        <w:t xml:space="preserve">In 2011, Apple released Siri which became known as the world’s first successful NLP assistant to be used </w:t>
      </w:r>
      <w:r w:rsidR="0094023E" w:rsidRPr="006615CB">
        <w:rPr>
          <w:rFonts w:eastAsia="Times New Roman"/>
        </w:rPr>
        <w:t xml:space="preserve">by </w:t>
      </w:r>
      <w:r w:rsidRPr="006615CB">
        <w:rPr>
          <w:rFonts w:eastAsia="Times New Roman"/>
        </w:rPr>
        <w:t>the </w:t>
      </w:r>
      <w:r w:rsidR="00CC550A" w:rsidRPr="006615CB">
        <w:rPr>
          <w:rFonts w:eastAsia="Times New Roman"/>
        </w:rPr>
        <w:t>public</w:t>
      </w:r>
      <w:r w:rsidRPr="006615CB">
        <w:rPr>
          <w:rFonts w:eastAsia="Times New Roman"/>
        </w:rPr>
        <w:t>. The Automated Speech Recognition module in Siri can translate the user’s words into digi</w:t>
      </w:r>
      <w:r w:rsidR="00C62717" w:rsidRPr="006615CB">
        <w:rPr>
          <w:rFonts w:eastAsia="Times New Roman"/>
        </w:rPr>
        <w:t>t</w:t>
      </w:r>
      <w:r w:rsidRPr="006615CB">
        <w:rPr>
          <w:rFonts w:eastAsia="Times New Roman"/>
        </w:rPr>
        <w:t xml:space="preserve">ally interpreted tokens/concepts. Siri has predefined commands within its software and uses the tokens it receives from the user’s speech and matches it up with one or more of its predefined commands. Then it carries out the said commands. Machine Learning techniques are necessary because NLP engines need to recognize a command even if the </w:t>
      </w:r>
      <w:r w:rsidRPr="006615CB">
        <w:rPr>
          <w:rFonts w:eastAsia="Times New Roman"/>
        </w:rPr>
        <w:lastRenderedPageBreak/>
        <w:t>command is not expressed using the exact sequence of tokens that the engine has been programmed with; it has to allow for some freedom of expression while still capturing the main idea of the user’s words and matching it to the predefined set of commands.  </w:t>
      </w:r>
    </w:p>
    <w:p w14:paraId="36FEB98E"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65214A96" w14:textId="0F1D51B9" w:rsidR="00065633" w:rsidRPr="006615CB" w:rsidRDefault="00065633" w:rsidP="006615CB">
      <w:pPr>
        <w:spacing w:after="0" w:line="480" w:lineRule="auto"/>
        <w:textAlignment w:val="baseline"/>
        <w:rPr>
          <w:rFonts w:eastAsia="Times New Roman"/>
        </w:rPr>
      </w:pPr>
      <w:r w:rsidRPr="006615CB">
        <w:rPr>
          <w:rFonts w:eastAsia="Times New Roman"/>
        </w:rPr>
        <w:t xml:space="preserve">In November 2014, Amazon announced Alexa alongside Echo. The inspiration for Alexa stems </w:t>
      </w:r>
      <w:r w:rsidR="005F4E2A" w:rsidRPr="006615CB">
        <w:rPr>
          <w:rFonts w:eastAsia="Times New Roman"/>
        </w:rPr>
        <w:t xml:space="preserve">came </w:t>
      </w:r>
      <w:r w:rsidRPr="006615CB">
        <w:rPr>
          <w:rFonts w:eastAsia="Times New Roman"/>
        </w:rPr>
        <w:t>from the computer voice and conversational system on the Starship Enterprise in Sci-fi works</w:t>
      </w:r>
      <w:r w:rsidR="007A24A2" w:rsidRPr="006615CB">
        <w:rPr>
          <w:rFonts w:eastAsia="Times New Roman"/>
        </w:rPr>
        <w:t xml:space="preserve"> such as </w:t>
      </w:r>
      <w:r w:rsidRPr="006615CB">
        <w:rPr>
          <w:rFonts w:eastAsia="Times New Roman"/>
        </w:rPr>
        <w:t>Star Trek. One of the reasons the Amazon developers chose the name Alexa is because x is a hard consonant</w:t>
      </w:r>
      <w:r w:rsidR="00A02582" w:rsidRPr="001A4C53">
        <w:rPr>
          <w:rFonts w:eastAsia="Times New Roman"/>
        </w:rPr>
        <w:t xml:space="preserve">; </w:t>
      </w:r>
      <w:r w:rsidRPr="006615CB">
        <w:rPr>
          <w:rFonts w:eastAsia="Times New Roman"/>
        </w:rPr>
        <w:t>hard consonants are recognized with higher precision than other types of letters. The Amazon developers also liked the name Alexa because it was reminiscent of the Library of Alexandria, which is where the field of MT began (the precursor to NLP).  </w:t>
      </w:r>
    </w:p>
    <w:p w14:paraId="493739B4"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66AD86BB" w14:textId="77777777" w:rsidR="00065633" w:rsidRPr="006615CB" w:rsidRDefault="00065633" w:rsidP="006615CB">
      <w:pPr>
        <w:spacing w:after="0" w:line="480" w:lineRule="auto"/>
        <w:textAlignment w:val="baseline"/>
        <w:rPr>
          <w:rFonts w:eastAsia="Times New Roman"/>
        </w:rPr>
      </w:pPr>
      <w:r w:rsidRPr="006615CB">
        <w:rPr>
          <w:rFonts w:eastAsia="Times New Roman"/>
        </w:rPr>
        <w:t>Google Assistant was unveiled during Google’s developer conference on May 18, 2016. It was part of the unveiling of the Google Home smart speaker and a new messaging app called </w:t>
      </w:r>
      <w:proofErr w:type="spellStart"/>
      <w:r w:rsidRPr="006615CB">
        <w:rPr>
          <w:rFonts w:eastAsia="Times New Roman"/>
        </w:rPr>
        <w:t>Allo</w:t>
      </w:r>
      <w:proofErr w:type="spellEnd"/>
      <w:r w:rsidRPr="006615CB">
        <w:rPr>
          <w:rFonts w:eastAsia="Times New Roman"/>
        </w:rPr>
        <w:t>. Google’s CEO claimed that Google Assistant was designed to be a conversational experience, a two-way experience, and ”an ambient experience that extends across devices”.  </w:t>
      </w:r>
    </w:p>
    <w:p w14:paraId="2A1693B2"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6CF1D943" w14:textId="216901C7" w:rsidR="000B16E8" w:rsidRDefault="000B16E8">
      <w:pPr>
        <w:spacing w:after="0" w:line="480" w:lineRule="auto"/>
        <w:textAlignment w:val="baseline"/>
        <w:rPr>
          <w:rFonts w:eastAsia="Times New Roman"/>
        </w:rPr>
      </w:pPr>
    </w:p>
    <w:p w14:paraId="54760576" w14:textId="77777777" w:rsidR="005C5035" w:rsidRPr="001A4C53" w:rsidRDefault="005C5035">
      <w:pPr>
        <w:spacing w:after="0" w:line="480" w:lineRule="auto"/>
        <w:textAlignment w:val="baseline"/>
        <w:rPr>
          <w:rFonts w:eastAsia="Times New Roman"/>
        </w:rPr>
      </w:pPr>
    </w:p>
    <w:p w14:paraId="5976E773" w14:textId="77777777" w:rsidR="000B16E8" w:rsidRPr="001A4C53" w:rsidRDefault="000B16E8">
      <w:pPr>
        <w:spacing w:after="0" w:line="480" w:lineRule="auto"/>
        <w:textAlignment w:val="baseline"/>
        <w:rPr>
          <w:rFonts w:eastAsia="Times New Roman"/>
        </w:rPr>
      </w:pPr>
    </w:p>
    <w:p w14:paraId="4E4705DA" w14:textId="77777777" w:rsidR="000B16E8" w:rsidRPr="001A4C53" w:rsidRDefault="000B16E8">
      <w:pPr>
        <w:spacing w:after="0" w:line="480" w:lineRule="auto"/>
        <w:textAlignment w:val="baseline"/>
        <w:rPr>
          <w:rFonts w:eastAsia="Times New Roman"/>
        </w:rPr>
      </w:pPr>
    </w:p>
    <w:p w14:paraId="60AB8608" w14:textId="1A93B48D" w:rsidR="000B16E8" w:rsidRDefault="000B16E8">
      <w:pPr>
        <w:spacing w:after="0" w:line="480" w:lineRule="auto"/>
        <w:textAlignment w:val="baseline"/>
        <w:rPr>
          <w:rFonts w:eastAsia="Times New Roman"/>
        </w:rPr>
      </w:pPr>
    </w:p>
    <w:p w14:paraId="2F823447" w14:textId="77777777" w:rsidR="009B1CFE" w:rsidRPr="001A4C53" w:rsidRDefault="009B1CFE">
      <w:pPr>
        <w:spacing w:after="0" w:line="480" w:lineRule="auto"/>
        <w:textAlignment w:val="baseline"/>
        <w:rPr>
          <w:rFonts w:eastAsia="Times New Roman"/>
        </w:rPr>
      </w:pPr>
    </w:p>
    <w:p w14:paraId="62ED195A" w14:textId="6B0605EE" w:rsidR="00065633" w:rsidRPr="006615CB" w:rsidRDefault="007241BF" w:rsidP="006615CB">
      <w:pPr>
        <w:pStyle w:val="IntenseQuote"/>
      </w:pPr>
      <w:r>
        <w:rPr>
          <w:i w:val="0"/>
          <w:iCs w:val="0"/>
          <w:color w:val="auto"/>
          <w:sz w:val="56"/>
          <w:szCs w:val="56"/>
        </w:rPr>
        <w:lastRenderedPageBreak/>
        <w:t>Motivation for Data Generation</w:t>
      </w:r>
      <w:r w:rsidR="00065633" w:rsidRPr="006615CB">
        <w:rPr>
          <w:i w:val="0"/>
          <w:iCs w:val="0"/>
          <w:color w:val="auto"/>
          <w:sz w:val="56"/>
          <w:szCs w:val="56"/>
        </w:rPr>
        <w:t>  </w:t>
      </w:r>
    </w:p>
    <w:p w14:paraId="77337F41" w14:textId="77777777" w:rsidR="00CA54A2" w:rsidRPr="001A4C53" w:rsidRDefault="00CA54A2">
      <w:pPr>
        <w:spacing w:after="0" w:line="480" w:lineRule="auto"/>
        <w:textAlignment w:val="baseline"/>
        <w:rPr>
          <w:rFonts w:eastAsia="Times New Roman"/>
        </w:rPr>
      </w:pPr>
    </w:p>
    <w:p w14:paraId="3CF28862" w14:textId="4ED31844" w:rsidR="00065633" w:rsidRPr="006615CB" w:rsidRDefault="00065633" w:rsidP="006615CB">
      <w:pPr>
        <w:spacing w:after="0" w:line="480" w:lineRule="auto"/>
        <w:textAlignment w:val="baseline"/>
        <w:rPr>
          <w:rFonts w:eastAsia="Times New Roman"/>
        </w:rPr>
      </w:pPr>
      <w:r w:rsidRPr="006615CB">
        <w:rPr>
          <w:rFonts w:eastAsia="Times New Roman"/>
        </w:rPr>
        <w:t xml:space="preserve">The goal of this thesis is to investigate the facilitation of the training of large neural networks to </w:t>
      </w:r>
      <w:r w:rsidR="007241BF">
        <w:rPr>
          <w:rFonts w:eastAsia="Times New Roman"/>
        </w:rPr>
        <w:t xml:space="preserve">learn and </w:t>
      </w:r>
      <w:r w:rsidRPr="006615CB">
        <w:rPr>
          <w:rFonts w:eastAsia="Times New Roman"/>
        </w:rPr>
        <w:t xml:space="preserve">understand (i.e.: develop the capacity to identify and differentiate) grammatical structure and extended vocabulary, including a wide range of idiomatic language use in the English language. More specifically, we would aim to re-train a Bidirectional Encoder Representations from Transformers (BERT) neural network to enhance its capacity to understand the language well enough to be able to </w:t>
      </w:r>
      <w:r w:rsidR="007241BF">
        <w:rPr>
          <w:rFonts w:eastAsia="Times New Roman"/>
        </w:rPr>
        <w:t xml:space="preserve">identify </w:t>
      </w:r>
      <w:r w:rsidRPr="006615CB">
        <w:rPr>
          <w:rFonts w:eastAsia="Times New Roman"/>
        </w:rPr>
        <w:t>paraphrase</w:t>
      </w:r>
      <w:r w:rsidR="007241BF">
        <w:rPr>
          <w:rFonts w:eastAsia="Times New Roman"/>
        </w:rPr>
        <w:t>s for</w:t>
      </w:r>
      <w:r w:rsidRPr="006615CB">
        <w:rPr>
          <w:rFonts w:eastAsia="Times New Roman"/>
        </w:rPr>
        <w:t xml:space="preserve"> a large variety of sentences. The task of computational paraphrase identification, a high-level artificial intelligence task in the language understanding domain (NLU), is to </w:t>
      </w:r>
      <w:ins w:id="19" w:author="Istvan G Lauko" w:date="2020-07-26T09:07:00Z">
        <w:r w:rsidR="006615CB">
          <w:rPr>
            <w:rFonts w:eastAsia="Times New Roman"/>
          </w:rPr>
          <w:t xml:space="preserve">evaluate </w:t>
        </w:r>
      </w:ins>
      <w:del w:id="20" w:author="Istvan G Lauko" w:date="2020-07-26T09:07:00Z">
        <w:r w:rsidRPr="006615CB" w:rsidDel="006615CB">
          <w:rPr>
            <w:rFonts w:eastAsia="Times New Roman"/>
          </w:rPr>
          <w:delText xml:space="preserve">predict </w:delText>
        </w:r>
      </w:del>
      <w:r w:rsidRPr="006615CB">
        <w:rPr>
          <w:rFonts w:eastAsia="Times New Roman"/>
        </w:rPr>
        <w:t>whether the two sentences in a sentence pair are semantically equivalent.  </w:t>
      </w:r>
    </w:p>
    <w:p w14:paraId="3F66E6A7"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3C27FB57" w14:textId="4678B656" w:rsidR="00BC1553" w:rsidRPr="001A4C53" w:rsidRDefault="00BC1553" w:rsidP="006615CB">
      <w:pPr>
        <w:spacing w:after="0" w:line="480" w:lineRule="auto"/>
        <w:textAlignment w:val="baseline"/>
        <w:rPr>
          <w:color w:val="242729"/>
          <w:shd w:val="clear" w:color="auto" w:fill="FFFFFF"/>
        </w:rPr>
      </w:pPr>
      <w:r w:rsidRPr="006615CB">
        <w:rPr>
          <w:rFonts w:eastAsia="Times New Roman"/>
        </w:rPr>
        <w:t xml:space="preserve">BERT is constructed as a large </w:t>
      </w:r>
      <w:r w:rsidR="00C659CB" w:rsidRPr="006615CB">
        <w:rPr>
          <w:rFonts w:eastAsia="Times New Roman"/>
        </w:rPr>
        <w:t>an</w:t>
      </w:r>
      <w:r w:rsidR="00CB59B5" w:rsidRPr="006615CB">
        <w:rPr>
          <w:rFonts w:eastAsia="Times New Roman"/>
        </w:rPr>
        <w:t>d</w:t>
      </w:r>
      <w:r w:rsidR="00C659CB" w:rsidRPr="006615CB">
        <w:rPr>
          <w:rFonts w:eastAsia="Times New Roman"/>
        </w:rPr>
        <w:t xml:space="preserve"> deep </w:t>
      </w:r>
      <w:r w:rsidRPr="006615CB">
        <w:rPr>
          <w:rFonts w:eastAsia="Times New Roman"/>
        </w:rPr>
        <w:t xml:space="preserve">neural network with novel network structures (attention mechanism) to be able to encode </w:t>
      </w:r>
      <w:del w:id="21" w:author="Istvan G Lauko" w:date="2020-07-26T09:07:00Z">
        <w:r w:rsidRPr="006615CB" w:rsidDel="006615CB">
          <w:rPr>
            <w:rFonts w:eastAsia="Times New Roman"/>
          </w:rPr>
          <w:delText xml:space="preserve"> </w:delText>
        </w:r>
      </w:del>
      <w:r w:rsidRPr="006615CB">
        <w:rPr>
          <w:rFonts w:eastAsia="Times New Roman"/>
        </w:rPr>
        <w:t>longer range morphological  and semantic relations within a text. It has several variants</w:t>
      </w:r>
      <w:r w:rsidRPr="001A4C53">
        <w:rPr>
          <w:rFonts w:eastAsia="Times New Roman"/>
        </w:rPr>
        <w:t xml:space="preserve"> in terms of network size as well as training language data used, but in all variants it has over 100 million “learnable “ </w:t>
      </w:r>
      <w:r w:rsidRPr="006615CB">
        <w:rPr>
          <w:rFonts w:eastAsia="Times New Roman"/>
        </w:rPr>
        <w:t>network parameters to be adjusted in an optimization process. BERT has been trained in a supervised training fashion on two tasks for which generations of annotated data is easy to produce</w:t>
      </w:r>
      <w:r w:rsidRPr="001A4C53">
        <w:rPr>
          <w:rFonts w:eastAsia="Times New Roman"/>
        </w:rPr>
        <w:t xml:space="preserve">: </w:t>
      </w:r>
      <w:r w:rsidRPr="001A4C53">
        <w:rPr>
          <w:color w:val="242729"/>
          <w:shd w:val="clear" w:color="auto" w:fill="FFFFFF"/>
        </w:rPr>
        <w:t>Masked Language Modeling and Next Sentence Prediction, and it has been demonstrated that the network has a strong capacity to be trained of fine-tuned to produce state of the art performance in a wide range of NLP tasks</w:t>
      </w:r>
      <w:r w:rsidR="009A45B9" w:rsidRPr="001A4C53">
        <w:rPr>
          <w:color w:val="242729"/>
          <w:shd w:val="clear" w:color="auto" w:fill="FFFFFF"/>
        </w:rPr>
        <w:t xml:space="preserve"> (transfer learning)</w:t>
      </w:r>
      <w:r w:rsidRPr="001A4C53">
        <w:rPr>
          <w:color w:val="242729"/>
          <w:shd w:val="clear" w:color="auto" w:fill="FFFFFF"/>
        </w:rPr>
        <w:t xml:space="preserve">. </w:t>
      </w:r>
    </w:p>
    <w:p w14:paraId="4F6BF6C7" w14:textId="77777777" w:rsidR="00BC1553" w:rsidRPr="001A4C53" w:rsidRDefault="00BC1553" w:rsidP="006615CB">
      <w:pPr>
        <w:spacing w:after="0" w:line="480" w:lineRule="auto"/>
        <w:textAlignment w:val="baseline"/>
        <w:rPr>
          <w:color w:val="242729"/>
          <w:shd w:val="clear" w:color="auto" w:fill="FFFFFF"/>
        </w:rPr>
      </w:pPr>
    </w:p>
    <w:p w14:paraId="69AB6058" w14:textId="6592A782" w:rsidR="00065633" w:rsidRPr="006615CB" w:rsidRDefault="00A02582" w:rsidP="006615CB">
      <w:pPr>
        <w:spacing w:after="0" w:line="480" w:lineRule="auto"/>
        <w:textAlignment w:val="baseline"/>
        <w:rPr>
          <w:rFonts w:eastAsia="Times New Roman"/>
        </w:rPr>
      </w:pPr>
      <w:r w:rsidRPr="001A4C53">
        <w:rPr>
          <w:rFonts w:eastAsia="Times New Roman"/>
        </w:rPr>
        <w:lastRenderedPageBreak/>
        <w:t>To</w:t>
      </w:r>
      <w:r w:rsidR="00065633" w:rsidRPr="006615CB">
        <w:rPr>
          <w:rFonts w:eastAsia="Times New Roman"/>
        </w:rPr>
        <w:t> either train from scratch or to retrain/fine tune for close to human performance on a complex task such large pre-trained networks in a supervised training regime, extensive amount of labeled training data is needed.</w:t>
      </w:r>
      <w:r w:rsidR="00D20BE8" w:rsidRPr="006615CB">
        <w:rPr>
          <w:rFonts w:eastAsia="Times New Roman"/>
        </w:rPr>
        <w:t xml:space="preserve"> </w:t>
      </w:r>
      <w:r w:rsidR="00065633" w:rsidRPr="001A4C53">
        <w:rPr>
          <w:rFonts w:eastAsia="Times New Roman"/>
        </w:rPr>
        <w:t>F</w:t>
      </w:r>
      <w:r w:rsidR="00065633" w:rsidRPr="006615CB">
        <w:rPr>
          <w:rFonts w:eastAsia="Times New Roman"/>
        </w:rPr>
        <w:t>or strong performance of the targeted tra</w:t>
      </w:r>
      <w:r w:rsidR="00BC1553" w:rsidRPr="006615CB">
        <w:rPr>
          <w:rFonts w:eastAsia="Times New Roman"/>
        </w:rPr>
        <w:t>i</w:t>
      </w:r>
      <w:r w:rsidR="00065633" w:rsidRPr="006615CB">
        <w:rPr>
          <w:rFonts w:eastAsia="Times New Roman"/>
        </w:rPr>
        <w:t>ned network in a  general NLP setting the training data deployed need to represent a rich variety of the targeted language use. Training such large systems is expected to require millions of annotated training samples that show a representative distribution of the targeted language use. Such richness in the training data would be key to improve the performance of </w:t>
      </w:r>
      <w:r w:rsidR="00F27295" w:rsidRPr="006615CB">
        <w:rPr>
          <w:rFonts w:eastAsia="Times New Roman"/>
        </w:rPr>
        <w:t>state-of-the-art</w:t>
      </w:r>
      <w:r w:rsidR="00065633" w:rsidRPr="006615CB">
        <w:rPr>
          <w:rFonts w:eastAsia="Times New Roman"/>
        </w:rPr>
        <w:t> systems in automated language processing and language understanding, but currently for most tasks it is not available in the necessary volume and quality.  </w:t>
      </w:r>
    </w:p>
    <w:p w14:paraId="6E9BFB57"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71061D9B" w14:textId="535B6AD2" w:rsidR="00065633" w:rsidRPr="006615CB" w:rsidRDefault="00065633" w:rsidP="006615CB">
      <w:pPr>
        <w:spacing w:after="0" w:line="480" w:lineRule="auto"/>
        <w:textAlignment w:val="baseline"/>
        <w:rPr>
          <w:rFonts w:eastAsia="Times New Roman"/>
        </w:rPr>
      </w:pPr>
      <w:r w:rsidRPr="006615CB">
        <w:rPr>
          <w:rFonts w:eastAsia="Times New Roman"/>
        </w:rPr>
        <w:t>Development of the needed training data sets with the current methods (i.e.: based on hand-labeling by humans) are prohibitively expensive: it would require hundreds of thousands of expert human </w:t>
      </w:r>
      <w:r w:rsidR="00F27295" w:rsidRPr="006615CB">
        <w:rPr>
          <w:rFonts w:eastAsia="Times New Roman"/>
        </w:rPr>
        <w:t>workhours</w:t>
      </w:r>
      <w:r w:rsidRPr="006615CB">
        <w:rPr>
          <w:rFonts w:eastAsia="Times New Roman"/>
        </w:rPr>
        <w:t> or possibly substantially more. </w:t>
      </w:r>
      <w:r w:rsidR="00F27295" w:rsidRPr="006615CB">
        <w:rPr>
          <w:rFonts w:eastAsia="Times New Roman"/>
        </w:rPr>
        <w:t>Thus,</w:t>
      </w:r>
      <w:r w:rsidRPr="006615CB">
        <w:rPr>
          <w:rFonts w:eastAsia="Times New Roman"/>
        </w:rPr>
        <w:t> current industry standard data sets for training and evaluation for </w:t>
      </w:r>
      <w:r w:rsidR="00C93753" w:rsidRPr="006615CB">
        <w:rPr>
          <w:rFonts w:eastAsia="Times New Roman"/>
        </w:rPr>
        <w:t>several</w:t>
      </w:r>
      <w:r w:rsidRPr="006615CB">
        <w:rPr>
          <w:rFonts w:eastAsia="Times New Roman"/>
        </w:rPr>
        <w:t xml:space="preserve"> NLP tasks are relatively small. For instance the General Language Understanding Evaluation (GLUE) benchmark’s MRPC component to evaluate a network’s capacity to train/perform for the task of paraphrasing is relatively small (on the order of 5000 sentences) and it is also restricted to </w:t>
      </w:r>
      <w:r w:rsidR="007241BF">
        <w:rPr>
          <w:rFonts w:eastAsia="Times New Roman"/>
        </w:rPr>
        <w:t xml:space="preserve">a </w:t>
      </w:r>
      <w:r w:rsidRPr="006615CB">
        <w:rPr>
          <w:rFonts w:eastAsia="Times New Roman"/>
        </w:rPr>
        <w:t>limited a (journalistic) language domain. One of the objectives in this thesis is to explore a method to generate</w:t>
      </w:r>
      <w:r w:rsidR="007241BF">
        <w:rPr>
          <w:rFonts w:eastAsia="Times New Roman"/>
        </w:rPr>
        <w:t xml:space="preserve"> a large </w:t>
      </w:r>
      <w:r w:rsidRPr="006615CB">
        <w:rPr>
          <w:rFonts w:eastAsia="Times New Roman"/>
        </w:rPr>
        <w:t> annotated training data</w:t>
      </w:r>
      <w:r w:rsidR="007241BF">
        <w:rPr>
          <w:rFonts w:eastAsia="Times New Roman"/>
        </w:rPr>
        <w:t xml:space="preserve">set for </w:t>
      </w:r>
      <w:r w:rsidRPr="006615CB">
        <w:rPr>
          <w:rFonts w:eastAsia="Times New Roman"/>
        </w:rPr>
        <w:t>fine tun</w:t>
      </w:r>
      <w:r w:rsidR="007241BF">
        <w:rPr>
          <w:rFonts w:eastAsia="Times New Roman"/>
        </w:rPr>
        <w:t>ing a</w:t>
      </w:r>
      <w:r w:rsidRPr="006615CB">
        <w:rPr>
          <w:rFonts w:eastAsia="Times New Roman"/>
        </w:rPr>
        <w:t xml:space="preserve"> trained network in </w:t>
      </w:r>
      <w:r w:rsidR="007241BF">
        <w:rPr>
          <w:rFonts w:eastAsia="Times New Roman"/>
        </w:rPr>
        <w:t xml:space="preserve">a </w:t>
      </w:r>
      <w:r w:rsidRPr="006615CB">
        <w:rPr>
          <w:rFonts w:eastAsia="Times New Roman"/>
        </w:rPr>
        <w:t>supervised learning setting</w:t>
      </w:r>
      <w:r w:rsidR="009A45B9" w:rsidRPr="006615CB">
        <w:rPr>
          <w:rFonts w:eastAsia="Times New Roman"/>
        </w:rPr>
        <w:t xml:space="preserve"> for the task of paraphrase identification, i.e. to decide if two sentences are semantically identical, or correspond to each other as paraphrases</w:t>
      </w:r>
      <w:r w:rsidRPr="006615CB">
        <w:rPr>
          <w:rFonts w:eastAsia="Times New Roman"/>
        </w:rPr>
        <w:t>.  </w:t>
      </w:r>
    </w:p>
    <w:p w14:paraId="12AABDD2"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3B40D42A" w14:textId="13D00E21" w:rsidR="00065633" w:rsidRPr="006615CB" w:rsidRDefault="00065633" w:rsidP="006615CB">
      <w:pPr>
        <w:spacing w:after="0" w:line="480" w:lineRule="auto"/>
        <w:textAlignment w:val="baseline"/>
        <w:rPr>
          <w:rFonts w:eastAsia="Times New Roman"/>
        </w:rPr>
      </w:pPr>
      <w:r w:rsidRPr="006615CB">
        <w:rPr>
          <w:rFonts w:eastAsia="Times New Roman"/>
        </w:rPr>
        <w:lastRenderedPageBreak/>
        <w:t xml:space="preserve">We base our paraphrase sample generation method on content extracted from an extensive synonym dictionary: The Oxford Thesaurus, An A-Z Dictionary of Synonyms, Oxford University Press (1994) (OTAZ). This dictionary puts a focus on compiling complete synonymic word and expression sets with an emphasis on representing rarer word and expressions uses, associated with semantic content of synonym sets. That information is very hard for networks to learn from corpus (even from billion-word corpora) due to very low frequency use even in very large text collections (corpus). However, </w:t>
      </w:r>
      <w:r w:rsidR="007241BF">
        <w:rPr>
          <w:rFonts w:eastAsia="Times New Roman"/>
        </w:rPr>
        <w:t>some common</w:t>
      </w:r>
      <w:r w:rsidRPr="006615CB">
        <w:rPr>
          <w:rFonts w:eastAsia="Times New Roman"/>
        </w:rPr>
        <w:t> synonyms may have been omitted from the collection to limit the volume of the original publication. </w:t>
      </w:r>
      <w:r w:rsidR="007241BF">
        <w:rPr>
          <w:rFonts w:eastAsia="Times New Roman"/>
        </w:rPr>
        <w:t xml:space="preserve">We expect that the most common synonymic uses are well-represented in the training data that was originally used for training BERT; thus, they are already represented in the models we aim to fine-tune. </w:t>
      </w:r>
    </w:p>
    <w:p w14:paraId="411835E9"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58D8FFA3" w14:textId="2BC77E1C" w:rsidR="00065633" w:rsidRPr="006615CB" w:rsidRDefault="00065633" w:rsidP="006615CB">
      <w:pPr>
        <w:spacing w:after="0" w:line="480" w:lineRule="auto"/>
        <w:textAlignment w:val="baseline"/>
        <w:rPr>
          <w:rFonts w:eastAsia="Times New Roman"/>
        </w:rPr>
      </w:pPr>
      <w:r w:rsidRPr="006615CB">
        <w:rPr>
          <w:rFonts w:eastAsia="Times New Roman"/>
        </w:rPr>
        <w:t>Another attractive</w:t>
      </w:r>
      <w:r w:rsidR="007241BF">
        <w:rPr>
          <w:rFonts w:eastAsia="Times New Roman"/>
        </w:rPr>
        <w:t xml:space="preserve"> </w:t>
      </w:r>
      <w:r w:rsidRPr="006615CB">
        <w:rPr>
          <w:rFonts w:eastAsia="Times New Roman"/>
        </w:rPr>
        <w:t>option as a source for the adverbial, adjective, noun and verbal synonym set</w:t>
      </w:r>
      <w:r w:rsidR="007241BF">
        <w:rPr>
          <w:rFonts w:eastAsia="Times New Roman"/>
        </w:rPr>
        <w:t>s</w:t>
      </w:r>
      <w:r w:rsidRPr="006615CB">
        <w:rPr>
          <w:rFonts w:eastAsia="Times New Roman"/>
        </w:rPr>
        <w:t xml:space="preserve"> could be WordNet database, however WordNet does not contain rarer part of speech sets (such as Interjections, Conjunctions,...) of words and expressions and is more limited in the number of example sentences listed to illustrate semantic function. Additionally</w:t>
      </w:r>
      <w:r w:rsidR="00D20BE8" w:rsidRPr="006615CB">
        <w:rPr>
          <w:rFonts w:eastAsia="Times New Roman"/>
        </w:rPr>
        <w:t>,</w:t>
      </w:r>
      <w:r w:rsidRPr="006615CB">
        <w:rPr>
          <w:rFonts w:eastAsia="Times New Roman"/>
        </w:rPr>
        <w:t xml:space="preserve"> to its polysemous synonymic organization of its headwords, OTAZ provides additional stylistic and usage information on the synonym sets and importantly a rich set of example sentences (1-4 </w:t>
      </w:r>
      <w:r w:rsidR="00133A69" w:rsidRPr="006615CB">
        <w:rPr>
          <w:rFonts w:eastAsia="Times New Roman"/>
        </w:rPr>
        <w:t xml:space="preserve">example sentences </w:t>
      </w:r>
      <w:r w:rsidRPr="006615CB">
        <w:rPr>
          <w:rFonts w:eastAsia="Times New Roman"/>
        </w:rPr>
        <w:t>per synonym sets) using the headword</w:t>
      </w:r>
      <w:r w:rsidR="007241BF">
        <w:rPr>
          <w:rFonts w:eastAsia="Times New Roman"/>
        </w:rPr>
        <w:t>/expression</w:t>
      </w:r>
      <w:r w:rsidRPr="006615CB">
        <w:rPr>
          <w:rFonts w:eastAsia="Times New Roman"/>
        </w:rPr>
        <w:t xml:space="preserve"> of each synonym set entry. The idea of sentence pair generation using lexicographical resources for enhanced training of neural language networks for classification of sentence pairs relies on substitution of synonymic word</w:t>
      </w:r>
      <w:r w:rsidR="007241BF">
        <w:rPr>
          <w:rFonts w:eastAsia="Times New Roman"/>
        </w:rPr>
        <w:t>s</w:t>
      </w:r>
      <w:r w:rsidRPr="006615CB">
        <w:rPr>
          <w:rFonts w:eastAsia="Times New Roman"/>
        </w:rPr>
        <w:t xml:space="preserve"> and expression</w:t>
      </w:r>
      <w:r w:rsidR="007241BF">
        <w:rPr>
          <w:rFonts w:eastAsia="Times New Roman"/>
        </w:rPr>
        <w:t>s</w:t>
      </w:r>
      <w:r w:rsidRPr="006615CB">
        <w:rPr>
          <w:rFonts w:eastAsia="Times New Roman"/>
        </w:rPr>
        <w:t xml:space="preserve"> into example sentences from thesauruses, synonym dictionaries and similar  lexicographical resources.  </w:t>
      </w:r>
    </w:p>
    <w:p w14:paraId="17D401CF"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3B5623C3" w14:textId="1D36823C" w:rsidR="00065633" w:rsidRPr="006615CB" w:rsidRDefault="00065633" w:rsidP="006615CB">
      <w:pPr>
        <w:spacing w:after="0" w:line="480" w:lineRule="auto"/>
        <w:textAlignment w:val="baseline"/>
        <w:rPr>
          <w:rFonts w:eastAsia="Times New Roman"/>
        </w:rPr>
      </w:pPr>
      <w:r w:rsidRPr="006615CB">
        <w:rPr>
          <w:rFonts w:eastAsia="Times New Roman"/>
        </w:rPr>
        <w:lastRenderedPageBreak/>
        <w:t>In OT</w:t>
      </w:r>
      <w:r w:rsidR="007241BF">
        <w:rPr>
          <w:rFonts w:eastAsia="Times New Roman"/>
        </w:rPr>
        <w:t>AZ</w:t>
      </w:r>
      <w:r w:rsidRPr="006615CB">
        <w:rPr>
          <w:rFonts w:eastAsia="Times New Roman"/>
        </w:rPr>
        <w:t xml:space="preserve"> </w:t>
      </w:r>
      <w:r w:rsidR="00D20BE8" w:rsidRPr="006615CB">
        <w:rPr>
          <w:rFonts w:eastAsia="Times New Roman"/>
        </w:rPr>
        <w:t>f</w:t>
      </w:r>
      <w:r w:rsidRPr="006615CB">
        <w:rPr>
          <w:rFonts w:eastAsia="Times New Roman"/>
        </w:rPr>
        <w:t>undamentally such a substitution task poses challenges of varying complexities depending on the part of speech categories the synonym sets belong to. The difficulties are ranging from the simple, (e.g.: for the case of adverbial synonym sets with very little to no mo</w:t>
      </w:r>
      <w:r w:rsidR="00D20BE8" w:rsidRPr="006615CB">
        <w:rPr>
          <w:rFonts w:eastAsia="Times New Roman"/>
        </w:rPr>
        <w:t>r</w:t>
      </w:r>
      <w:r w:rsidRPr="006615CB">
        <w:rPr>
          <w:rFonts w:eastAsia="Times New Roman"/>
        </w:rPr>
        <w:t>phological variation induced with substitution</w:t>
      </w:r>
      <w:r w:rsidR="005F375B" w:rsidRPr="006615CB">
        <w:rPr>
          <w:rFonts w:eastAsia="Times New Roman"/>
        </w:rPr>
        <w:t>)</w:t>
      </w:r>
      <w:r w:rsidRPr="006615CB">
        <w:rPr>
          <w:rFonts w:eastAsia="Times New Roman"/>
        </w:rPr>
        <w:t xml:space="preserve">, to the sophisticated in the case of synonymic verbal expressions that are required to be adjusted in number, tense and attracted noun cases during a substitution step to provide correct sentence pairs. In this work, for simplicity, we limit our investigation for generation and training use of adverbial synonym sets only. There was not a substantial amount of data online for download, so we had to create our own training data. We used text data from </w:t>
      </w:r>
      <w:r w:rsidR="005F375B" w:rsidRPr="006615CB">
        <w:rPr>
          <w:rFonts w:eastAsia="Times New Roman"/>
        </w:rPr>
        <w:t>the</w:t>
      </w:r>
      <w:r w:rsidRPr="006615CB">
        <w:rPr>
          <w:rFonts w:eastAsia="Times New Roman"/>
        </w:rPr>
        <w:t xml:space="preserve"> Oxford synonym dictionary</w:t>
      </w:r>
      <w:r w:rsidR="005F375B" w:rsidRPr="006615CB">
        <w:rPr>
          <w:rFonts w:eastAsia="Times New Roman"/>
        </w:rPr>
        <w:t xml:space="preserve"> cited above</w:t>
      </w:r>
      <w:r w:rsidRPr="006615CB">
        <w:rPr>
          <w:rFonts w:eastAsia="Times New Roman"/>
        </w:rPr>
        <w:t>.  </w:t>
      </w:r>
    </w:p>
    <w:p w14:paraId="72A6C734"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1D578DC5" w14:textId="43750DF5" w:rsidR="0030023B" w:rsidRPr="006615CB" w:rsidRDefault="00046C00" w:rsidP="006615CB">
      <w:pPr>
        <w:spacing w:after="0" w:line="480" w:lineRule="auto"/>
        <w:textAlignment w:val="baseline"/>
        <w:rPr>
          <w:rFonts w:eastAsia="Times New Roman"/>
        </w:rPr>
      </w:pPr>
      <w:r w:rsidRPr="006615CB">
        <w:rPr>
          <w:rFonts w:eastAsia="Times New Roman"/>
        </w:rPr>
        <w:t>In t</w:t>
      </w:r>
      <w:r w:rsidR="00065633" w:rsidRPr="006615CB">
        <w:rPr>
          <w:rFonts w:eastAsia="Times New Roman"/>
        </w:rPr>
        <w:t xml:space="preserve">he format of this dictionary </w:t>
      </w:r>
      <w:r w:rsidR="0030023B" w:rsidRPr="006615CB">
        <w:rPr>
          <w:rFonts w:eastAsia="Times New Roman"/>
        </w:rPr>
        <w:t>assigned to</w:t>
      </w:r>
      <w:r w:rsidR="00065633" w:rsidRPr="006615CB">
        <w:rPr>
          <w:rFonts w:eastAsia="Times New Roman"/>
        </w:rPr>
        <w:t xml:space="preserve"> a given word</w:t>
      </w:r>
      <w:r w:rsidR="005F375B" w:rsidRPr="006615CB">
        <w:rPr>
          <w:rFonts w:eastAsia="Times New Roman"/>
        </w:rPr>
        <w:t xml:space="preserve"> or expression heading</w:t>
      </w:r>
      <w:r w:rsidR="00065633" w:rsidRPr="006615CB">
        <w:rPr>
          <w:rFonts w:eastAsia="Times New Roman"/>
        </w:rPr>
        <w:t xml:space="preserve"> </w:t>
      </w:r>
      <w:r w:rsidRPr="006615CB">
        <w:rPr>
          <w:rFonts w:eastAsia="Times New Roman"/>
        </w:rPr>
        <w:t xml:space="preserve">was </w:t>
      </w:r>
      <w:r w:rsidR="00065633" w:rsidRPr="006615CB">
        <w:rPr>
          <w:rFonts w:eastAsia="Times New Roman"/>
        </w:rPr>
        <w:t xml:space="preserve">its part-of-speech,  </w:t>
      </w:r>
      <w:r w:rsidR="005F375B" w:rsidRPr="006615CB">
        <w:rPr>
          <w:rFonts w:eastAsia="Times New Roman"/>
        </w:rPr>
        <w:t xml:space="preserve">a list of </w:t>
      </w:r>
      <w:r w:rsidR="00065633" w:rsidRPr="006615CB">
        <w:rPr>
          <w:rFonts w:eastAsia="Times New Roman"/>
        </w:rPr>
        <w:t>synonyms</w:t>
      </w:r>
      <w:r w:rsidR="005F375B" w:rsidRPr="006615CB">
        <w:rPr>
          <w:rFonts w:eastAsia="Times New Roman"/>
        </w:rPr>
        <w:t xml:space="preserve"> or synonymic expressions</w:t>
      </w:r>
      <w:r w:rsidR="00065633" w:rsidRPr="006615CB">
        <w:rPr>
          <w:rFonts w:eastAsia="Times New Roman"/>
        </w:rPr>
        <w:t xml:space="preserve">, and </w:t>
      </w:r>
      <w:r w:rsidR="005F375B" w:rsidRPr="006615CB">
        <w:rPr>
          <w:rFonts w:eastAsia="Times New Roman"/>
        </w:rPr>
        <w:t xml:space="preserve">one or more </w:t>
      </w:r>
      <w:r w:rsidR="008C0803">
        <w:rPr>
          <w:rFonts w:eastAsia="Times New Roman"/>
        </w:rPr>
        <w:t>(up to four)</w:t>
      </w:r>
      <w:r w:rsidR="00065633" w:rsidRPr="006615CB">
        <w:rPr>
          <w:rFonts w:eastAsia="Times New Roman"/>
        </w:rPr>
        <w:t xml:space="preserve"> example sentence</w:t>
      </w:r>
      <w:r w:rsidR="005F375B" w:rsidRPr="006615CB">
        <w:rPr>
          <w:rFonts w:eastAsia="Times New Roman"/>
        </w:rPr>
        <w:t>s</w:t>
      </w:r>
      <w:r w:rsidR="00065633" w:rsidRPr="006615CB">
        <w:rPr>
          <w:rFonts w:eastAsia="Times New Roman"/>
        </w:rPr>
        <w:t xml:space="preserve">. </w:t>
      </w:r>
      <w:r w:rsidR="0030023B" w:rsidRPr="006615CB">
        <w:rPr>
          <w:rFonts w:eastAsia="Times New Roman"/>
        </w:rPr>
        <w:t>Using regular expression as our editing tool, t</w:t>
      </w:r>
      <w:r w:rsidR="00065633" w:rsidRPr="006615CB">
        <w:rPr>
          <w:rFonts w:eastAsia="Times New Roman"/>
        </w:rPr>
        <w:t xml:space="preserve">he </w:t>
      </w:r>
      <w:r w:rsidR="005F375B" w:rsidRPr="006615CB">
        <w:rPr>
          <w:rFonts w:eastAsia="Times New Roman"/>
        </w:rPr>
        <w:t>data</w:t>
      </w:r>
      <w:r w:rsidR="0030023B" w:rsidRPr="006615CB">
        <w:rPr>
          <w:rFonts w:eastAsia="Times New Roman"/>
        </w:rPr>
        <w:t xml:space="preserve"> for adverbial synonyms</w:t>
      </w:r>
      <w:r w:rsidR="005F375B" w:rsidRPr="006615CB">
        <w:rPr>
          <w:rFonts w:eastAsia="Times New Roman"/>
        </w:rPr>
        <w:t xml:space="preserve"> was converted to a text file with each example sentence </w:t>
      </w:r>
      <w:r w:rsidR="0030023B" w:rsidRPr="006615CB">
        <w:rPr>
          <w:rFonts w:eastAsia="Times New Roman"/>
        </w:rPr>
        <w:t xml:space="preserve">on a separate line </w:t>
      </w:r>
      <w:r w:rsidR="005F375B" w:rsidRPr="006615CB">
        <w:rPr>
          <w:rFonts w:eastAsia="Times New Roman"/>
        </w:rPr>
        <w:t>paired with its</w:t>
      </w:r>
      <w:r w:rsidRPr="006615CB">
        <w:rPr>
          <w:rFonts w:eastAsia="Times New Roman"/>
        </w:rPr>
        <w:t xml:space="preserve"> head expression’s</w:t>
      </w:r>
      <w:r w:rsidR="005F375B" w:rsidRPr="006615CB">
        <w:rPr>
          <w:rFonts w:eastAsia="Times New Roman"/>
        </w:rPr>
        <w:t xml:space="preserve"> synonymic set</w:t>
      </w:r>
      <w:r w:rsidR="00065633" w:rsidRPr="006615CB">
        <w:rPr>
          <w:rFonts w:eastAsia="Times New Roman"/>
        </w:rPr>
        <w:t xml:space="preserve"> </w:t>
      </w:r>
      <w:r w:rsidR="005F375B" w:rsidRPr="006615CB">
        <w:rPr>
          <w:rFonts w:eastAsia="Times New Roman"/>
        </w:rPr>
        <w:t>-</w:t>
      </w:r>
      <w:r w:rsidR="00065633" w:rsidRPr="006615CB">
        <w:rPr>
          <w:rFonts w:eastAsia="Times New Roman"/>
        </w:rPr>
        <w:t>. Then we used regular expressions to organize the text</w:t>
      </w:r>
      <w:r w:rsidR="005F375B" w:rsidRPr="006615CB">
        <w:rPr>
          <w:rFonts w:eastAsia="Times New Roman"/>
        </w:rPr>
        <w:t>,</w:t>
      </w:r>
      <w:r w:rsidR="0030023B" w:rsidRPr="006615CB">
        <w:rPr>
          <w:rFonts w:eastAsia="Times New Roman"/>
        </w:rPr>
        <w:t xml:space="preserve"> and</w:t>
      </w:r>
      <w:r w:rsidR="005F375B" w:rsidRPr="006615CB">
        <w:rPr>
          <w:rFonts w:eastAsia="Times New Roman"/>
        </w:rPr>
        <w:t xml:space="preserve"> to generate alternate </w:t>
      </w:r>
      <w:r w:rsidR="0030023B" w:rsidRPr="006615CB">
        <w:rPr>
          <w:rFonts w:eastAsia="Times New Roman"/>
        </w:rPr>
        <w:t xml:space="preserve">matching </w:t>
      </w:r>
      <w:r w:rsidR="005F375B" w:rsidRPr="006615CB">
        <w:rPr>
          <w:rFonts w:eastAsia="Times New Roman"/>
        </w:rPr>
        <w:t>sentence paraphrases by substitution of the mark</w:t>
      </w:r>
      <w:r w:rsidRPr="006615CB">
        <w:rPr>
          <w:rFonts w:eastAsia="Times New Roman"/>
        </w:rPr>
        <w:t>ed</w:t>
      </w:r>
      <w:r w:rsidR="005F375B" w:rsidRPr="006615CB">
        <w:rPr>
          <w:rFonts w:eastAsia="Times New Roman"/>
        </w:rPr>
        <w:t xml:space="preserve"> expression heading</w:t>
      </w:r>
      <w:r w:rsidR="0030023B" w:rsidRPr="006615CB">
        <w:rPr>
          <w:rFonts w:eastAsia="Times New Roman"/>
        </w:rPr>
        <w:t xml:space="preserve"> with its synonymic alternative</w:t>
      </w:r>
      <w:r w:rsidRPr="006615CB">
        <w:rPr>
          <w:rFonts w:eastAsia="Times New Roman"/>
        </w:rPr>
        <w:t>s</w:t>
      </w:r>
      <w:r w:rsidR="00065633" w:rsidRPr="006615CB">
        <w:rPr>
          <w:rFonts w:eastAsia="Times New Roman"/>
        </w:rPr>
        <w:t>.</w:t>
      </w:r>
      <w:r w:rsidR="0030023B" w:rsidRPr="006615CB">
        <w:rPr>
          <w:rFonts w:eastAsia="Times New Roman"/>
        </w:rPr>
        <w:t xml:space="preserve"> This provided on average</w:t>
      </w:r>
      <w:r w:rsidRPr="006615CB">
        <w:rPr>
          <w:rFonts w:eastAsia="Times New Roman"/>
        </w:rPr>
        <w:t xml:space="preserve"> about </w:t>
      </w:r>
      <w:r w:rsidR="0030023B" w:rsidRPr="006615CB">
        <w:rPr>
          <w:rFonts w:eastAsia="Times New Roman"/>
        </w:rPr>
        <w:t xml:space="preserve">10 paraphrase alternatives for each example sentence. As network training would require a balanced set of negative as well as positive examples, we also produced non-matching paraphrases from </w:t>
      </w:r>
      <w:r w:rsidR="00B06F58" w:rsidRPr="006615CB">
        <w:rPr>
          <w:rFonts w:eastAsia="Times New Roman"/>
        </w:rPr>
        <w:t xml:space="preserve">each example sentence, by associating it with a synonym set that were not </w:t>
      </w:r>
      <w:r w:rsidR="007A24A2" w:rsidRPr="006615CB">
        <w:rPr>
          <w:rFonts w:eastAsia="Times New Roman"/>
        </w:rPr>
        <w:t>matching</w:t>
      </w:r>
      <w:r w:rsidR="00B06F58" w:rsidRPr="006615CB">
        <w:rPr>
          <w:rFonts w:eastAsia="Times New Roman"/>
        </w:rPr>
        <w:t xml:space="preserve"> the marked (head) expression in the example and performing the substitutions indicated above.</w:t>
      </w:r>
    </w:p>
    <w:p w14:paraId="708DB284" w14:textId="07065A68" w:rsidR="00B06F58" w:rsidRPr="006615CB" w:rsidRDefault="00B06F58" w:rsidP="006615CB">
      <w:pPr>
        <w:spacing w:after="0" w:line="480" w:lineRule="auto"/>
        <w:textAlignment w:val="baseline"/>
        <w:rPr>
          <w:rFonts w:eastAsia="Times New Roman"/>
        </w:rPr>
      </w:pPr>
    </w:p>
    <w:p w14:paraId="19C7035A" w14:textId="10C21BCF" w:rsidR="00B06F58" w:rsidRPr="006615CB" w:rsidRDefault="00B06F58" w:rsidP="006615CB">
      <w:pPr>
        <w:spacing w:after="0" w:line="480" w:lineRule="auto"/>
        <w:textAlignment w:val="baseline"/>
        <w:rPr>
          <w:rFonts w:eastAsia="Times New Roman"/>
        </w:rPr>
      </w:pPr>
      <w:r w:rsidRPr="006615CB">
        <w:rPr>
          <w:rFonts w:eastAsia="Times New Roman"/>
        </w:rPr>
        <w:lastRenderedPageBreak/>
        <w:t>The substitu</w:t>
      </w:r>
      <w:r w:rsidR="00BE58FF" w:rsidRPr="006615CB">
        <w:rPr>
          <w:rFonts w:eastAsia="Times New Roman"/>
        </w:rPr>
        <w:t>tio</w:t>
      </w:r>
      <w:r w:rsidRPr="006615CB">
        <w:rPr>
          <w:rFonts w:eastAsia="Times New Roman"/>
        </w:rPr>
        <w:t>n steps were performed with an iterative application of</w:t>
      </w:r>
      <w:r w:rsidR="00BE58FF" w:rsidRPr="006615CB">
        <w:rPr>
          <w:rFonts w:eastAsia="Times New Roman"/>
        </w:rPr>
        <w:t xml:space="preserve"> a complex regular expression</w:t>
      </w:r>
      <w:r w:rsidR="008C0803">
        <w:rPr>
          <w:rFonts w:eastAsia="Times New Roman"/>
        </w:rPr>
        <w:t>s; the</w:t>
      </w:r>
      <w:r w:rsidR="00BE58FF" w:rsidRPr="006615CB">
        <w:rPr>
          <w:rFonts w:eastAsia="Times New Roman"/>
        </w:rPr>
        <w:t xml:space="preserve"> matching and replacement step</w:t>
      </w:r>
      <w:r w:rsidR="008C0803">
        <w:rPr>
          <w:rFonts w:eastAsia="Times New Roman"/>
        </w:rPr>
        <w:t>s are</w:t>
      </w:r>
      <w:r w:rsidR="00BE58FF" w:rsidRPr="006615CB">
        <w:rPr>
          <w:rFonts w:eastAsia="Times New Roman"/>
        </w:rPr>
        <w:t xml:space="preserve"> as outlined below</w:t>
      </w:r>
      <w:r w:rsidR="008C0803">
        <w:rPr>
          <w:rFonts w:eastAsia="Times New Roman"/>
        </w:rPr>
        <w:t xml:space="preserve">. These test processing methods are computationally highly efficient. </w:t>
      </w:r>
      <w:r w:rsidR="00433C15" w:rsidRPr="006615CB">
        <w:rPr>
          <w:rFonts w:eastAsia="Times New Roman"/>
        </w:rPr>
        <w:t>After substitution we formed all possible sentence pairing in both paraphrase and non-paraphrase sentence matchings and attached an appropriate label to each resulting sentence pair (1 for paraphrase and 0 for non-paraphrase pairs).</w:t>
      </w:r>
    </w:p>
    <w:p w14:paraId="5F51F71B" w14:textId="6681AF42" w:rsidR="00B342DF" w:rsidRPr="006615CB" w:rsidRDefault="00B342DF" w:rsidP="006615CB">
      <w:pPr>
        <w:spacing w:after="0" w:line="480" w:lineRule="auto"/>
        <w:textAlignment w:val="baseline"/>
        <w:rPr>
          <w:rFonts w:eastAsia="Times New Roman"/>
        </w:rPr>
      </w:pPr>
    </w:p>
    <w:p w14:paraId="182D58C3" w14:textId="7796D557" w:rsidR="00B342DF" w:rsidRPr="006615CB" w:rsidRDefault="00B342DF" w:rsidP="006615CB">
      <w:pPr>
        <w:spacing w:after="0" w:line="480" w:lineRule="auto"/>
        <w:textAlignment w:val="baseline"/>
        <w:rPr>
          <w:rFonts w:eastAsia="Times New Roman"/>
        </w:rPr>
      </w:pPr>
      <w:r w:rsidRPr="006615CB">
        <w:rPr>
          <w:rFonts w:eastAsia="Times New Roman"/>
        </w:rPr>
        <w:t xml:space="preserve">This procedure generated </w:t>
      </w:r>
      <w:r w:rsidR="008C0803">
        <w:rPr>
          <w:rFonts w:eastAsia="Times New Roman"/>
        </w:rPr>
        <w:t>ap</w:t>
      </w:r>
      <w:r w:rsidRPr="006615CB">
        <w:rPr>
          <w:rFonts w:eastAsia="Times New Roman"/>
        </w:rPr>
        <w:t>proximately</w:t>
      </w:r>
      <w:r w:rsidR="00433C15" w:rsidRPr="006615CB">
        <w:rPr>
          <w:rFonts w:eastAsia="Times New Roman"/>
        </w:rPr>
        <w:t xml:space="preserve"> </w:t>
      </w:r>
      <w:r w:rsidRPr="006615CB">
        <w:rPr>
          <w:rFonts w:eastAsia="Times New Roman"/>
        </w:rPr>
        <w:t>45000</w:t>
      </w:r>
      <w:r w:rsidR="00433C15" w:rsidRPr="006615CB">
        <w:rPr>
          <w:rFonts w:eastAsia="Times New Roman"/>
        </w:rPr>
        <w:t xml:space="preserve"> paraphrase pairs and with a similar amount of non-paraphrase pairs we obtained a set of close to 90000 tagged training sentence pairs.</w:t>
      </w:r>
      <w:r w:rsidR="008C0803">
        <w:rPr>
          <w:rFonts w:eastAsia="Times New Roman"/>
        </w:rPr>
        <w:t xml:space="preserve"> These pairs were generated from the approximately 1000 adverbial synonym set </w:t>
      </w:r>
      <w:proofErr w:type="spellStart"/>
      <w:r w:rsidR="008C0803">
        <w:rPr>
          <w:rFonts w:eastAsia="Times New Roman"/>
        </w:rPr>
        <w:t>and</w:t>
      </w:r>
      <w:proofErr w:type="spellEnd"/>
      <w:r w:rsidR="008C0803">
        <w:rPr>
          <w:rFonts w:eastAsia="Times New Roman"/>
        </w:rPr>
        <w:t xml:space="preserve"> example sentence combinations that are found in OTAZ.</w:t>
      </w:r>
      <w:r w:rsidR="00433C15" w:rsidRPr="006615CB">
        <w:rPr>
          <w:rFonts w:eastAsia="Times New Roman"/>
        </w:rPr>
        <w:t xml:space="preserve"> We emphasize that these samples are </w:t>
      </w:r>
      <w:r w:rsidR="00046C00" w:rsidRPr="006615CB">
        <w:rPr>
          <w:rFonts w:eastAsia="Times New Roman"/>
        </w:rPr>
        <w:t xml:space="preserve">produced </w:t>
      </w:r>
      <w:r w:rsidR="00433C15" w:rsidRPr="006615CB">
        <w:rPr>
          <w:rFonts w:eastAsia="Times New Roman"/>
        </w:rPr>
        <w:t>varying adverbial expressions only.</w:t>
      </w:r>
      <w:r w:rsidR="00046C00" w:rsidRPr="006615CB">
        <w:rPr>
          <w:rFonts w:eastAsia="Times New Roman"/>
        </w:rPr>
        <w:t xml:space="preserve"> This </w:t>
      </w:r>
      <w:r w:rsidR="008C0803">
        <w:rPr>
          <w:rFonts w:eastAsia="Times New Roman"/>
        </w:rPr>
        <w:t>paraphrase data</w:t>
      </w:r>
      <w:r w:rsidR="00046C00" w:rsidRPr="006615CB">
        <w:rPr>
          <w:rFonts w:eastAsia="Times New Roman"/>
        </w:rPr>
        <w:t>set is rich enough to finetune large pretrained n</w:t>
      </w:r>
      <w:r w:rsidR="007A24A2" w:rsidRPr="006615CB">
        <w:rPr>
          <w:rFonts w:eastAsia="Times New Roman"/>
        </w:rPr>
        <w:t>e</w:t>
      </w:r>
      <w:r w:rsidR="00046C00" w:rsidRPr="006615CB">
        <w:rPr>
          <w:rFonts w:eastAsia="Times New Roman"/>
        </w:rPr>
        <w:t xml:space="preserve">ural networks (e.g. BERT) for the recognition of adverbial paraphrasing. </w:t>
      </w:r>
    </w:p>
    <w:p w14:paraId="1E69D965" w14:textId="77777777" w:rsidR="0030023B" w:rsidRPr="006615CB" w:rsidRDefault="0030023B" w:rsidP="006615CB">
      <w:pPr>
        <w:spacing w:after="0" w:line="480" w:lineRule="auto"/>
        <w:textAlignment w:val="baseline"/>
        <w:rPr>
          <w:rFonts w:eastAsia="Times New Roman"/>
        </w:rPr>
      </w:pPr>
    </w:p>
    <w:p w14:paraId="03350E28" w14:textId="134442CC" w:rsidR="00065633" w:rsidRPr="006615CB" w:rsidRDefault="008C0803" w:rsidP="006615CB">
      <w:pPr>
        <w:spacing w:after="0" w:line="480" w:lineRule="auto"/>
        <w:textAlignment w:val="baseline"/>
        <w:rPr>
          <w:rFonts w:eastAsia="Times New Roman"/>
        </w:rPr>
      </w:pPr>
      <w:r>
        <w:rPr>
          <w:rFonts w:eastAsia="Times New Roman"/>
        </w:rPr>
        <w:t xml:space="preserve">In the generation process, we used a set of special characters to delineate the structure of the text database that we formulated from OTAZ. After completing the substitution, pairing steps, and eliminating the auxiliary characters from the results, we obtained our training data. This dataset is structured as a pair of sentences with a binary label to indicate </w:t>
      </w:r>
      <w:r w:rsidR="00DA29FE">
        <w:rPr>
          <w:rFonts w:eastAsia="Times New Roman"/>
        </w:rPr>
        <w:t>whether the sentences are paraphrases of each other; this dataset was in a tab-separated format. This text document was loaded with the base BERT network model to perform fine-tuning.</w:t>
      </w:r>
    </w:p>
    <w:p w14:paraId="2A238DEE" w14:textId="3CC34F06" w:rsidR="005C5035" w:rsidRPr="006615CB" w:rsidRDefault="00065633" w:rsidP="006615CB">
      <w:pPr>
        <w:spacing w:after="0" w:line="480" w:lineRule="auto"/>
        <w:textAlignment w:val="baseline"/>
        <w:rPr>
          <w:rFonts w:eastAsia="Times New Roman"/>
        </w:rPr>
      </w:pPr>
      <w:r w:rsidRPr="006615CB">
        <w:rPr>
          <w:rFonts w:eastAsia="Times New Roman"/>
        </w:rPr>
        <w:t> </w:t>
      </w:r>
    </w:p>
    <w:p w14:paraId="2E8950DD" w14:textId="64F00CFE" w:rsidR="00CA54A2" w:rsidRPr="001A4C53" w:rsidRDefault="00CA54A2">
      <w:pPr>
        <w:spacing w:after="0" w:line="480" w:lineRule="auto"/>
        <w:textAlignment w:val="baseline"/>
        <w:rPr>
          <w:rFonts w:eastAsia="Times New Roman"/>
        </w:rPr>
      </w:pPr>
    </w:p>
    <w:p w14:paraId="5695A52E" w14:textId="2BBB6B87" w:rsidR="00065633" w:rsidRPr="006615CB" w:rsidRDefault="00065633" w:rsidP="006615CB">
      <w:pPr>
        <w:pStyle w:val="IntenseQuote"/>
        <w:rPr>
          <w:color w:val="auto"/>
          <w:sz w:val="56"/>
          <w:szCs w:val="56"/>
        </w:rPr>
      </w:pPr>
      <w:r w:rsidRPr="006615CB">
        <w:rPr>
          <w:color w:val="auto"/>
          <w:sz w:val="56"/>
          <w:szCs w:val="56"/>
        </w:rPr>
        <w:lastRenderedPageBreak/>
        <w:t>Regular Expressions</w:t>
      </w:r>
    </w:p>
    <w:p w14:paraId="6FFD7E5E" w14:textId="2B48F12F" w:rsidR="00414C97" w:rsidRPr="006615CB" w:rsidRDefault="00414C97" w:rsidP="006615CB">
      <w:pPr>
        <w:spacing w:after="0" w:line="480" w:lineRule="auto"/>
        <w:textAlignment w:val="baseline"/>
        <w:rPr>
          <w:rFonts w:eastAsia="Times New Roman"/>
        </w:rPr>
      </w:pPr>
    </w:p>
    <w:p w14:paraId="534622A6" w14:textId="5018E56C" w:rsidR="00515A1D" w:rsidRPr="006615CB" w:rsidRDefault="00835A98" w:rsidP="006615CB">
      <w:pPr>
        <w:spacing w:after="0" w:line="480" w:lineRule="auto"/>
        <w:textAlignment w:val="baseline"/>
        <w:rPr>
          <w:rFonts w:eastAsia="Times New Roman"/>
        </w:rPr>
      </w:pPr>
      <w:r w:rsidRPr="006615CB">
        <w:rPr>
          <w:rFonts w:eastAsia="Times New Roman"/>
        </w:rPr>
        <w:t xml:space="preserve">Regular expressions are </w:t>
      </w:r>
      <w:r w:rsidR="0036524B" w:rsidRPr="006615CB">
        <w:rPr>
          <w:rFonts w:eastAsia="Times New Roman"/>
        </w:rPr>
        <w:t>powerful</w:t>
      </w:r>
      <w:r w:rsidRPr="006615CB">
        <w:rPr>
          <w:rFonts w:eastAsia="Times New Roman"/>
        </w:rPr>
        <w:t xml:space="preserve"> text pattern recognition codes</w:t>
      </w:r>
      <w:r w:rsidR="0036524B" w:rsidRPr="006615CB">
        <w:rPr>
          <w:rFonts w:eastAsia="Times New Roman"/>
        </w:rPr>
        <w:t>/</w:t>
      </w:r>
      <w:r w:rsidR="001312B5" w:rsidRPr="006615CB">
        <w:rPr>
          <w:rFonts w:eastAsia="Times New Roman"/>
        </w:rPr>
        <w:t xml:space="preserve">software </w:t>
      </w:r>
      <w:r w:rsidR="0036524B" w:rsidRPr="006615CB">
        <w:rPr>
          <w:rFonts w:eastAsia="Times New Roman"/>
        </w:rPr>
        <w:t>tools</w:t>
      </w:r>
      <w:r w:rsidRPr="006615CB">
        <w:rPr>
          <w:rFonts w:eastAsia="Times New Roman"/>
        </w:rPr>
        <w:t xml:space="preserve"> that can be very efficiently implemented by programs (so-called Regex engines) based on the theory of finite automata.</w:t>
      </w:r>
      <w:r w:rsidR="00515A1D" w:rsidRPr="006615CB">
        <w:rPr>
          <w:rFonts w:eastAsia="Times New Roman"/>
        </w:rPr>
        <w:t xml:space="preserve"> </w:t>
      </w:r>
      <w:r w:rsidR="0036524B" w:rsidRPr="001A4C53">
        <w:t xml:space="preserve">A regular expression is an algebraic formula whose value is a pattern </w:t>
      </w:r>
      <w:r w:rsidR="001312B5" w:rsidRPr="001A4C53">
        <w:t>identifying</w:t>
      </w:r>
      <w:r w:rsidR="0036524B" w:rsidRPr="001A4C53">
        <w:t xml:space="preserve"> of a set of strings that are matched by the expression, called the language of the expression. </w:t>
      </w:r>
      <w:r w:rsidR="00515A1D" w:rsidRPr="006615CB">
        <w:rPr>
          <w:rFonts w:eastAsia="Times New Roman"/>
        </w:rPr>
        <w:t>Regular expression engines are</w:t>
      </w:r>
      <w:r w:rsidR="00DA29FE">
        <w:rPr>
          <w:rFonts w:eastAsia="Times New Roman"/>
        </w:rPr>
        <w:t xml:space="preserve"> a</w:t>
      </w:r>
      <w:r w:rsidR="00515A1D" w:rsidRPr="006615CB">
        <w:rPr>
          <w:rFonts w:eastAsia="Times New Roman"/>
        </w:rPr>
        <w:t xml:space="preserve"> </w:t>
      </w:r>
      <w:r w:rsidR="006436E4" w:rsidRPr="006615CB">
        <w:rPr>
          <w:rFonts w:eastAsia="Times New Roman"/>
        </w:rPr>
        <w:t>built</w:t>
      </w:r>
      <w:r w:rsidR="00DA29FE">
        <w:rPr>
          <w:rFonts w:eastAsia="Times New Roman"/>
        </w:rPr>
        <w:t>-</w:t>
      </w:r>
      <w:r w:rsidR="006436E4" w:rsidRPr="006615CB">
        <w:rPr>
          <w:rFonts w:eastAsia="Times New Roman"/>
        </w:rPr>
        <w:t>in part of most programming languages as well as more advanced text editors</w:t>
      </w:r>
      <w:r w:rsidR="001312B5" w:rsidRPr="006615CB">
        <w:rPr>
          <w:rFonts w:eastAsia="Times New Roman"/>
        </w:rPr>
        <w:t xml:space="preserve"> and are essential components of software that performs text mining and high volumes of sophisticated text processing</w:t>
      </w:r>
      <w:r w:rsidR="006436E4" w:rsidRPr="006615CB">
        <w:rPr>
          <w:rFonts w:eastAsia="Times New Roman"/>
        </w:rPr>
        <w:t>.</w:t>
      </w:r>
    </w:p>
    <w:p w14:paraId="46BD1D17" w14:textId="77777777" w:rsidR="006436E4" w:rsidRPr="006615CB" w:rsidRDefault="006436E4" w:rsidP="006615CB">
      <w:pPr>
        <w:spacing w:after="0" w:line="480" w:lineRule="auto"/>
        <w:textAlignment w:val="baseline"/>
        <w:rPr>
          <w:rFonts w:eastAsia="Times New Roman"/>
        </w:rPr>
      </w:pPr>
    </w:p>
    <w:p w14:paraId="45EEB578" w14:textId="1DD7E39E" w:rsidR="00065633" w:rsidRPr="006615CB" w:rsidRDefault="00835A98" w:rsidP="006615CB">
      <w:pPr>
        <w:spacing w:after="0" w:line="480" w:lineRule="auto"/>
        <w:textAlignment w:val="baseline"/>
        <w:rPr>
          <w:rFonts w:eastAsia="Times New Roman"/>
        </w:rPr>
      </w:pPr>
      <w:r w:rsidRPr="006615CB">
        <w:rPr>
          <w:rFonts w:eastAsia="Times New Roman"/>
        </w:rPr>
        <w:t xml:space="preserve"> </w:t>
      </w:r>
      <w:r w:rsidR="00065633" w:rsidRPr="006615CB">
        <w:rPr>
          <w:rFonts w:eastAsia="Times New Roman"/>
        </w:rPr>
        <w:t xml:space="preserve">A regular expression </w:t>
      </w:r>
      <w:r w:rsidR="007A24A2" w:rsidRPr="006615CB">
        <w:rPr>
          <w:rFonts w:eastAsia="Times New Roman"/>
        </w:rPr>
        <w:t>define</w:t>
      </w:r>
      <w:r w:rsidR="00DA29FE">
        <w:rPr>
          <w:rFonts w:eastAsia="Times New Roman"/>
        </w:rPr>
        <w:t>s</w:t>
      </w:r>
      <w:r w:rsidR="00065633" w:rsidRPr="006615CB">
        <w:rPr>
          <w:rFonts w:eastAsia="Times New Roman"/>
        </w:rPr>
        <w:t xml:space="preserve"> a </w:t>
      </w:r>
      <w:r w:rsidR="0036524B" w:rsidRPr="006615CB">
        <w:rPr>
          <w:rFonts w:eastAsia="Times New Roman"/>
        </w:rPr>
        <w:t xml:space="preserve">character sequence </w:t>
      </w:r>
      <w:r w:rsidR="00065633" w:rsidRPr="006615CB">
        <w:rPr>
          <w:rFonts w:eastAsia="Times New Roman"/>
        </w:rPr>
        <w:t>search pattern. Usually such patterns are used by string searching algorithms for ”find” or ”find and replace” operations on strings, or for input validation. It originated in the 1950s and</w:t>
      </w:r>
      <w:r w:rsidR="00DA29FE">
        <w:rPr>
          <w:rFonts w:eastAsia="Times New Roman"/>
        </w:rPr>
        <w:t xml:space="preserve"> a</w:t>
      </w:r>
      <w:r w:rsidR="00065633" w:rsidRPr="006615CB">
        <w:rPr>
          <w:rFonts w:eastAsia="Times New Roman"/>
        </w:rPr>
        <w:t xml:space="preserve"> mathematician from the U.S.</w:t>
      </w:r>
      <w:r w:rsidR="00DA29FE">
        <w:rPr>
          <w:rFonts w:eastAsia="Times New Roman"/>
        </w:rPr>
        <w:t>,</w:t>
      </w:r>
      <w:r w:rsidR="00065633" w:rsidRPr="006615CB">
        <w:rPr>
          <w:rFonts w:eastAsia="Times New Roman"/>
        </w:rPr>
        <w:t xml:space="preserve"> Stephen Cole Keene</w:t>
      </w:r>
      <w:r w:rsidR="00DA29FE">
        <w:rPr>
          <w:rFonts w:eastAsia="Times New Roman"/>
        </w:rPr>
        <w:t>,</w:t>
      </w:r>
      <w:r w:rsidR="00065633" w:rsidRPr="006615CB">
        <w:rPr>
          <w:rFonts w:eastAsia="Times New Roman"/>
        </w:rPr>
        <w:t xml:space="preserve"> is given credit for creating it. Here are some basic</w:t>
      </w:r>
      <w:r w:rsidR="004A6A39" w:rsidRPr="006615CB">
        <w:rPr>
          <w:rFonts w:eastAsia="Times New Roman"/>
        </w:rPr>
        <w:t xml:space="preserve"> components</w:t>
      </w:r>
      <w:r w:rsidR="00065633" w:rsidRPr="006615CB">
        <w:rPr>
          <w:rFonts w:eastAsia="Times New Roman"/>
        </w:rPr>
        <w:t xml:space="preserve"> that are </w:t>
      </w:r>
      <w:proofErr w:type="spellStart"/>
      <w:r w:rsidR="00065633" w:rsidRPr="006615CB">
        <w:rPr>
          <w:rFonts w:eastAsia="Times New Roman"/>
        </w:rPr>
        <w:t>use</w:t>
      </w:r>
      <w:proofErr w:type="spellEnd"/>
      <w:ins w:id="22" w:author="Istvan G Lauko" w:date="2020-07-26T09:10:00Z">
        <w:r w:rsidR="006615CB">
          <w:rPr>
            <w:rFonts w:eastAsia="Times New Roman"/>
          </w:rPr>
          <w:t xml:space="preserve"> i</w:t>
        </w:r>
      </w:ins>
      <w:del w:id="23" w:author="Istvan G Lauko" w:date="2020-07-26T09:10:00Z">
        <w:r w:rsidR="00065633" w:rsidRPr="006615CB" w:rsidDel="006615CB">
          <w:rPr>
            <w:rFonts w:eastAsia="Times New Roman"/>
          </w:rPr>
          <w:delText>d</w:delText>
        </w:r>
        <w:r w:rsidR="00DA29FE" w:rsidDel="006615CB">
          <w:rPr>
            <w:rFonts w:eastAsia="Times New Roman"/>
          </w:rPr>
          <w:delText xml:space="preserve"> i</w:delText>
        </w:r>
      </w:del>
      <w:r w:rsidR="00DA29FE">
        <w:rPr>
          <w:rFonts w:eastAsia="Times New Roman"/>
        </w:rPr>
        <w:t>n</w:t>
      </w:r>
      <w:r w:rsidR="00065633" w:rsidRPr="006615CB">
        <w:rPr>
          <w:rFonts w:eastAsia="Times New Roman"/>
        </w:rPr>
        <w:t> reg</w:t>
      </w:r>
      <w:r w:rsidRPr="006615CB">
        <w:rPr>
          <w:rFonts w:eastAsia="Times New Roman"/>
        </w:rPr>
        <w:t>u</w:t>
      </w:r>
      <w:r w:rsidR="00065633" w:rsidRPr="006615CB">
        <w:rPr>
          <w:rFonts w:eastAsia="Times New Roman"/>
        </w:rPr>
        <w:t>lar expressions:  </w:t>
      </w:r>
    </w:p>
    <w:p w14:paraId="766DC69D" w14:textId="6C696E7E" w:rsidR="004A6A39" w:rsidRPr="006615CB" w:rsidRDefault="004A6A39" w:rsidP="006615CB">
      <w:pPr>
        <w:spacing w:after="0" w:line="480" w:lineRule="auto"/>
        <w:textAlignment w:val="baseline"/>
        <w:rPr>
          <w:rFonts w:eastAsia="Times New Roman"/>
        </w:rPr>
      </w:pPr>
    </w:p>
    <w:p w14:paraId="288D1333" w14:textId="5F0D0C2D" w:rsidR="004A6A39" w:rsidRPr="006615CB" w:rsidRDefault="004A6A39" w:rsidP="006615CB">
      <w:pPr>
        <w:spacing w:after="0" w:line="480" w:lineRule="auto"/>
        <w:textAlignment w:val="baseline"/>
        <w:rPr>
          <w:rFonts w:eastAsia="Times New Roman"/>
          <w:b/>
          <w:bCs w:val="0"/>
        </w:rPr>
      </w:pPr>
      <w:r w:rsidRPr="006615CB">
        <w:rPr>
          <w:rFonts w:eastAsia="Times New Roman"/>
          <w:b/>
          <w:bCs w:val="0"/>
        </w:rPr>
        <w:t>Normal text</w:t>
      </w:r>
      <w:r w:rsidR="0036524B" w:rsidRPr="006615CB">
        <w:rPr>
          <w:rFonts w:eastAsia="Times New Roman"/>
          <w:b/>
          <w:bCs w:val="0"/>
        </w:rPr>
        <w:t xml:space="preserve"> or character sequences</w:t>
      </w:r>
      <w:r w:rsidRPr="006615CB">
        <w:rPr>
          <w:rFonts w:eastAsia="Times New Roman"/>
          <w:b/>
          <w:bCs w:val="0"/>
        </w:rPr>
        <w:t>:</w:t>
      </w:r>
    </w:p>
    <w:p w14:paraId="56000251" w14:textId="5965C700" w:rsidR="004A6A39" w:rsidRPr="006615CB" w:rsidRDefault="004A6A39" w:rsidP="006615CB">
      <w:pPr>
        <w:spacing w:after="0" w:line="480" w:lineRule="auto"/>
        <w:textAlignment w:val="baseline"/>
        <w:rPr>
          <w:rFonts w:eastAsia="Times New Roman"/>
          <w:b/>
          <w:bCs w:val="0"/>
        </w:rPr>
      </w:pPr>
    </w:p>
    <w:p w14:paraId="7447C4A8" w14:textId="34D8BE59" w:rsidR="004A6A39" w:rsidRPr="006615CB" w:rsidRDefault="00BA134D" w:rsidP="006615CB">
      <w:pPr>
        <w:spacing w:after="0" w:line="480" w:lineRule="auto"/>
        <w:textAlignment w:val="baseline"/>
        <w:rPr>
          <w:rFonts w:eastAsia="Times New Roman"/>
          <w:bCs w:val="0"/>
        </w:rPr>
      </w:pPr>
      <w:r w:rsidRPr="006615CB">
        <w:rPr>
          <w:rFonts w:eastAsia="Times New Roman"/>
          <w:i/>
          <w:iCs/>
        </w:rPr>
        <w:t>a</w:t>
      </w:r>
      <w:r w:rsidR="004A6A39" w:rsidRPr="006615CB">
        <w:rPr>
          <w:rFonts w:eastAsia="Times New Roman"/>
          <w:i/>
          <w:iCs/>
        </w:rPr>
        <w:t>bc</w:t>
      </w:r>
      <w:r w:rsidRPr="006615CB">
        <w:rPr>
          <w:rFonts w:eastAsia="Times New Roman"/>
        </w:rPr>
        <w:tab/>
      </w:r>
      <w:r w:rsidR="004A6A39" w:rsidRPr="006615CB">
        <w:rPr>
          <w:rFonts w:eastAsia="Times New Roman"/>
        </w:rPr>
        <w:t xml:space="preserve">matches the string abc; </w:t>
      </w:r>
      <w:r w:rsidR="00DA29FE">
        <w:rPr>
          <w:rFonts w:eastAsia="Times New Roman"/>
          <w:i/>
          <w:iCs/>
        </w:rPr>
        <w:t xml:space="preserve">Note: </w:t>
      </w:r>
      <w:r w:rsidR="004A6A39" w:rsidRPr="006615CB">
        <w:rPr>
          <w:rFonts w:eastAsia="Times New Roman"/>
          <w:i/>
          <w:iCs/>
        </w:rPr>
        <w:t xml:space="preserve">regex </w:t>
      </w:r>
      <w:r w:rsidR="00DA29FE">
        <w:rPr>
          <w:rFonts w:eastAsia="Times New Roman"/>
          <w:i/>
          <w:iCs/>
        </w:rPr>
        <w:t xml:space="preserve">(language) </w:t>
      </w:r>
      <w:r w:rsidR="004A6A39" w:rsidRPr="006615CB">
        <w:rPr>
          <w:rFonts w:eastAsia="Times New Roman"/>
          <w:i/>
          <w:iCs/>
        </w:rPr>
        <w:t>special characters ()[]*^</w:t>
      </w:r>
      <w:r w:rsidRPr="006615CB">
        <w:rPr>
          <w:rFonts w:eastAsia="Times New Roman"/>
          <w:i/>
          <w:iCs/>
        </w:rPr>
        <w:t>${}.?\- need to be escaped</w:t>
      </w:r>
      <w:r w:rsidR="00DA29FE">
        <w:rPr>
          <w:rFonts w:eastAsia="Times New Roman"/>
          <w:i/>
          <w:iCs/>
        </w:rPr>
        <w:t>, i.e. preceded by the character “\”,</w:t>
      </w:r>
      <w:r w:rsidRPr="006615CB">
        <w:rPr>
          <w:rFonts w:eastAsia="Times New Roman"/>
          <w:i/>
          <w:iCs/>
        </w:rPr>
        <w:t xml:space="preserve"> in a reg</w:t>
      </w:r>
      <w:r w:rsidR="00DA29FE">
        <w:rPr>
          <w:rFonts w:eastAsia="Times New Roman"/>
          <w:i/>
          <w:iCs/>
        </w:rPr>
        <w:t>ular expression</w:t>
      </w:r>
      <w:r w:rsidRPr="006615CB">
        <w:rPr>
          <w:rFonts w:eastAsia="Times New Roman"/>
          <w:i/>
          <w:iCs/>
        </w:rPr>
        <w:t xml:space="preserve"> to be matched </w:t>
      </w:r>
      <w:r w:rsidR="00DA29FE">
        <w:rPr>
          <w:rFonts w:eastAsia="Times New Roman"/>
          <w:i/>
          <w:iCs/>
        </w:rPr>
        <w:t>with</w:t>
      </w:r>
      <w:r w:rsidRPr="006615CB">
        <w:rPr>
          <w:rFonts w:eastAsia="Times New Roman"/>
          <w:i/>
          <w:iCs/>
        </w:rPr>
        <w:t>in a normal text</w:t>
      </w:r>
    </w:p>
    <w:p w14:paraId="2608540C" w14:textId="77777777" w:rsidR="004A6A39" w:rsidRPr="006615CB" w:rsidRDefault="004A6A39" w:rsidP="006615CB">
      <w:pPr>
        <w:spacing w:after="0" w:line="480" w:lineRule="auto"/>
        <w:textAlignment w:val="baseline"/>
        <w:rPr>
          <w:rFonts w:eastAsia="Times New Roman"/>
          <w:b/>
          <w:bCs w:val="0"/>
        </w:rPr>
      </w:pPr>
    </w:p>
    <w:p w14:paraId="61D94818" w14:textId="3F318899" w:rsidR="004A6A39" w:rsidRPr="006615CB" w:rsidRDefault="004A6A39" w:rsidP="006615CB">
      <w:pPr>
        <w:spacing w:after="0" w:line="480" w:lineRule="auto"/>
        <w:textAlignment w:val="baseline"/>
        <w:rPr>
          <w:rFonts w:eastAsia="Times New Roman"/>
          <w:b/>
        </w:rPr>
      </w:pPr>
      <w:r w:rsidRPr="006615CB">
        <w:rPr>
          <w:rFonts w:eastAsia="Times New Roman"/>
          <w:b/>
        </w:rPr>
        <w:t xml:space="preserve">Anchors </w:t>
      </w:r>
      <w:r w:rsidR="00BA134D" w:rsidRPr="006615CB">
        <w:rPr>
          <w:rFonts w:eastAsia="Times New Roman"/>
          <w:b/>
          <w:bCs w:val="0"/>
        </w:rPr>
        <w:t>:</w:t>
      </w:r>
      <w:r w:rsidRPr="006615CB">
        <w:rPr>
          <w:rFonts w:eastAsia="Times New Roman"/>
          <w:b/>
        </w:rPr>
        <w:t xml:space="preserve"> ^ and $</w:t>
      </w:r>
    </w:p>
    <w:p w14:paraId="5B865742" w14:textId="7A0B2AC7" w:rsidR="004A6A39" w:rsidRPr="006615CB" w:rsidRDefault="004A6A39" w:rsidP="006615CB">
      <w:pPr>
        <w:spacing w:after="0" w:line="480" w:lineRule="auto"/>
        <w:textAlignment w:val="baseline"/>
        <w:rPr>
          <w:rFonts w:eastAsia="Times New Roman"/>
        </w:rPr>
      </w:pPr>
      <w:r w:rsidRPr="006615CB">
        <w:rPr>
          <w:rFonts w:eastAsia="Times New Roman"/>
          <w:i/>
          <w:iCs/>
        </w:rPr>
        <w:lastRenderedPageBreak/>
        <w:t>^</w:t>
      </w:r>
      <w:r w:rsidRPr="006615CB">
        <w:rPr>
          <w:rFonts w:eastAsia="Times New Roman"/>
        </w:rPr>
        <w:tab/>
        <w:t xml:space="preserve">matches the beginning of a line (a </w:t>
      </w:r>
      <w:r w:rsidR="00E0672C" w:rsidRPr="006615CB">
        <w:rPr>
          <w:rFonts w:eastAsia="Times New Roman"/>
        </w:rPr>
        <w:t>zero-length</w:t>
      </w:r>
      <w:r w:rsidRPr="006615CB">
        <w:rPr>
          <w:rFonts w:eastAsia="Times New Roman"/>
        </w:rPr>
        <w:t xml:space="preserve"> string at the beginning of a line)</w:t>
      </w:r>
    </w:p>
    <w:p w14:paraId="571F6DBD" w14:textId="3CA5B231" w:rsidR="004A6A39" w:rsidRPr="006615CB" w:rsidRDefault="004A6A39" w:rsidP="006615CB">
      <w:pPr>
        <w:spacing w:after="0" w:line="480" w:lineRule="auto"/>
        <w:textAlignment w:val="baseline"/>
        <w:rPr>
          <w:rFonts w:eastAsia="Times New Roman"/>
        </w:rPr>
      </w:pPr>
      <w:r w:rsidRPr="006615CB">
        <w:rPr>
          <w:rFonts w:eastAsia="Times New Roman"/>
          <w:i/>
          <w:iCs/>
        </w:rPr>
        <w:t>$</w:t>
      </w:r>
      <w:r w:rsidRPr="006615CB">
        <w:rPr>
          <w:rFonts w:eastAsia="Times New Roman"/>
        </w:rPr>
        <w:t xml:space="preserve">          matches the end of a line (a </w:t>
      </w:r>
      <w:r w:rsidR="00E0672C" w:rsidRPr="006615CB">
        <w:rPr>
          <w:rFonts w:eastAsia="Times New Roman"/>
        </w:rPr>
        <w:t>zero-length</w:t>
      </w:r>
      <w:r w:rsidRPr="006615CB">
        <w:rPr>
          <w:rFonts w:eastAsia="Times New Roman"/>
        </w:rPr>
        <w:t xml:space="preserve"> string at the end of a line)</w:t>
      </w:r>
    </w:p>
    <w:p w14:paraId="6BC1E2DE" w14:textId="77777777" w:rsidR="004A6A39" w:rsidRPr="006615CB" w:rsidRDefault="004A6A39" w:rsidP="006615CB">
      <w:pPr>
        <w:spacing w:after="0" w:line="480" w:lineRule="auto"/>
        <w:textAlignment w:val="baseline"/>
        <w:rPr>
          <w:rFonts w:eastAsia="Times New Roman"/>
        </w:rPr>
      </w:pPr>
    </w:p>
    <w:p w14:paraId="08295E7B" w14:textId="137BD1DD" w:rsidR="004A6A39" w:rsidRPr="006615CB" w:rsidRDefault="00BA134D" w:rsidP="006615CB">
      <w:pPr>
        <w:spacing w:after="0" w:line="480" w:lineRule="auto"/>
        <w:textAlignment w:val="baseline"/>
        <w:rPr>
          <w:rFonts w:eastAsia="Times New Roman"/>
          <w:b/>
        </w:rPr>
      </w:pPr>
      <w:r w:rsidRPr="006615CB">
        <w:rPr>
          <w:rFonts w:eastAsia="Times New Roman"/>
          <w:b/>
          <w:bCs w:val="0"/>
        </w:rPr>
        <w:t xml:space="preserve">Repetition </w:t>
      </w:r>
      <w:r w:rsidR="004A6A39" w:rsidRPr="006615CB">
        <w:rPr>
          <w:rFonts w:eastAsia="Times New Roman"/>
          <w:b/>
        </w:rPr>
        <w:t>Quantifiers</w:t>
      </w:r>
      <w:r w:rsidRPr="006615CB">
        <w:rPr>
          <w:rFonts w:eastAsia="Times New Roman"/>
          <w:b/>
          <w:bCs w:val="0"/>
        </w:rPr>
        <w:t xml:space="preserve"> :</w:t>
      </w:r>
      <w:r w:rsidR="004A6A39" w:rsidRPr="006615CB">
        <w:rPr>
          <w:rFonts w:eastAsia="Times New Roman"/>
          <w:b/>
        </w:rPr>
        <w:t xml:space="preserve"> * + ? and {}</w:t>
      </w:r>
    </w:p>
    <w:p w14:paraId="361A43AA" w14:textId="77777777" w:rsidR="004A6A39" w:rsidRPr="006615CB" w:rsidRDefault="004A6A39" w:rsidP="006615CB">
      <w:pPr>
        <w:spacing w:after="0" w:line="480" w:lineRule="auto"/>
        <w:textAlignment w:val="baseline"/>
        <w:rPr>
          <w:rFonts w:eastAsia="Times New Roman"/>
        </w:rPr>
      </w:pPr>
    </w:p>
    <w:p w14:paraId="17D20DCF" w14:textId="69DCC70D" w:rsidR="00BA134D" w:rsidRPr="006615CB" w:rsidRDefault="00BA134D" w:rsidP="006615CB">
      <w:pPr>
        <w:spacing w:after="0" w:line="480" w:lineRule="auto"/>
        <w:textAlignment w:val="baseline"/>
        <w:rPr>
          <w:rFonts w:eastAsia="Times New Roman"/>
        </w:rPr>
      </w:pPr>
      <w:r w:rsidRPr="006615CB">
        <w:rPr>
          <w:rFonts w:eastAsia="Times New Roman"/>
          <w:i/>
          <w:iCs/>
        </w:rPr>
        <w:t>*</w:t>
      </w:r>
      <w:r w:rsidRPr="006615CB">
        <w:rPr>
          <w:rFonts w:eastAsia="Times New Roman"/>
        </w:rPr>
        <w:tab/>
        <w:t>zero or more times:</w:t>
      </w:r>
      <w:r w:rsidRPr="006615CB">
        <w:rPr>
          <w:rFonts w:eastAsia="Times New Roman"/>
        </w:rPr>
        <w:tab/>
      </w:r>
      <w:r w:rsidR="004A6A39" w:rsidRPr="006615CB">
        <w:rPr>
          <w:rFonts w:eastAsia="Times New Roman"/>
        </w:rPr>
        <w:t>abc*        matches a string that has ab followed by zero or more c</w:t>
      </w:r>
    </w:p>
    <w:p w14:paraId="62B99644" w14:textId="6D3A1C2E" w:rsidR="00BA134D" w:rsidRPr="006615CB" w:rsidRDefault="00BA134D" w:rsidP="006615CB">
      <w:pPr>
        <w:spacing w:after="0" w:line="480" w:lineRule="auto"/>
        <w:textAlignment w:val="baseline"/>
        <w:rPr>
          <w:rFonts w:eastAsia="Times New Roman"/>
        </w:rPr>
      </w:pPr>
      <w:r w:rsidRPr="006615CB">
        <w:rPr>
          <w:rFonts w:eastAsia="Times New Roman"/>
        </w:rPr>
        <w:t>+</w:t>
      </w:r>
      <w:r w:rsidRPr="006615CB">
        <w:rPr>
          <w:rFonts w:eastAsia="Times New Roman"/>
        </w:rPr>
        <w:tab/>
        <w:t>one or more times:</w:t>
      </w:r>
      <w:r w:rsidRPr="006615CB">
        <w:rPr>
          <w:rFonts w:eastAsia="Times New Roman"/>
        </w:rPr>
        <w:tab/>
      </w:r>
      <w:r w:rsidR="004A6A39" w:rsidRPr="006615CB">
        <w:rPr>
          <w:rFonts w:eastAsia="Times New Roman"/>
        </w:rPr>
        <w:t>abc+        matches a string that has ab followed by one or more c</w:t>
      </w:r>
    </w:p>
    <w:p w14:paraId="5170B726" w14:textId="10A94E25" w:rsidR="00BA134D" w:rsidRPr="006615CB" w:rsidRDefault="00BA134D" w:rsidP="006615CB">
      <w:pPr>
        <w:spacing w:after="0" w:line="480" w:lineRule="auto"/>
        <w:textAlignment w:val="baseline"/>
        <w:rPr>
          <w:rFonts w:eastAsia="Times New Roman"/>
        </w:rPr>
      </w:pPr>
      <w:r w:rsidRPr="006615CB">
        <w:rPr>
          <w:rFonts w:eastAsia="Times New Roman"/>
        </w:rPr>
        <w:t>?</w:t>
      </w:r>
      <w:r w:rsidRPr="006615CB">
        <w:rPr>
          <w:rFonts w:eastAsia="Times New Roman"/>
        </w:rPr>
        <w:tab/>
        <w:t>zero or one times:</w:t>
      </w:r>
      <w:r w:rsidRPr="006615CB">
        <w:rPr>
          <w:rFonts w:eastAsia="Times New Roman"/>
        </w:rPr>
        <w:tab/>
      </w:r>
      <w:r w:rsidR="004A6A39" w:rsidRPr="006615CB">
        <w:rPr>
          <w:rFonts w:eastAsia="Times New Roman"/>
        </w:rPr>
        <w:t>abc?        matches a string that has ab followed by zero or one c</w:t>
      </w:r>
    </w:p>
    <w:p w14:paraId="1758BD19" w14:textId="2ED43051" w:rsidR="00BA134D" w:rsidRPr="006615CB" w:rsidRDefault="00014982" w:rsidP="006615CB">
      <w:pPr>
        <w:spacing w:after="0" w:line="480" w:lineRule="auto"/>
        <w:textAlignment w:val="baseline"/>
        <w:rPr>
          <w:rFonts w:eastAsia="Times New Roman"/>
        </w:rPr>
      </w:pPr>
      <w:r w:rsidRPr="006615CB">
        <w:rPr>
          <w:rFonts w:eastAsia="Times New Roman"/>
          <w:i/>
          <w:iCs/>
        </w:rPr>
        <w:t>{</w:t>
      </w:r>
      <w:r w:rsidR="00BA134D" w:rsidRPr="006615CB">
        <w:rPr>
          <w:rFonts w:eastAsia="Times New Roman"/>
          <w:i/>
          <w:iCs/>
        </w:rPr>
        <w:t>n</w:t>
      </w:r>
      <w:r w:rsidRPr="006615CB">
        <w:rPr>
          <w:rFonts w:eastAsia="Times New Roman"/>
          <w:i/>
          <w:iCs/>
        </w:rPr>
        <w:t>}</w:t>
      </w:r>
      <w:r w:rsidR="00BA134D" w:rsidRPr="006615CB">
        <w:rPr>
          <w:rFonts w:eastAsia="Times New Roman"/>
        </w:rPr>
        <w:tab/>
        <w:t>n times:</w:t>
      </w:r>
      <w:r w:rsidR="00BA134D" w:rsidRPr="006615CB">
        <w:rPr>
          <w:rFonts w:eastAsia="Times New Roman"/>
        </w:rPr>
        <w:tab/>
      </w:r>
      <w:r w:rsidR="00BA134D" w:rsidRPr="006615CB">
        <w:rPr>
          <w:rFonts w:eastAsia="Times New Roman"/>
        </w:rPr>
        <w:tab/>
      </w:r>
      <w:r w:rsidR="004A6A39" w:rsidRPr="006615CB">
        <w:rPr>
          <w:rFonts w:eastAsia="Times New Roman"/>
        </w:rPr>
        <w:t xml:space="preserve">abc{2}    matches a string that has ab followed by 2 </w:t>
      </w:r>
    </w:p>
    <w:p w14:paraId="3D486298" w14:textId="1D4E525E" w:rsidR="00BA134D" w:rsidRPr="006615CB" w:rsidRDefault="00014982" w:rsidP="006615CB">
      <w:pPr>
        <w:spacing w:after="0" w:line="480" w:lineRule="auto"/>
        <w:textAlignment w:val="baseline"/>
        <w:rPr>
          <w:rFonts w:eastAsia="Times New Roman"/>
        </w:rPr>
      </w:pPr>
      <w:r w:rsidRPr="006615CB">
        <w:rPr>
          <w:rFonts w:eastAsia="Times New Roman"/>
          <w:i/>
          <w:iCs/>
        </w:rPr>
        <w:t>{</w:t>
      </w:r>
      <w:r w:rsidR="00BA134D" w:rsidRPr="006615CB">
        <w:rPr>
          <w:rFonts w:eastAsia="Times New Roman"/>
          <w:i/>
          <w:iCs/>
        </w:rPr>
        <w:t>n</w:t>
      </w:r>
      <w:r w:rsidRPr="006615CB">
        <w:rPr>
          <w:rFonts w:eastAsia="Times New Roman"/>
          <w:i/>
          <w:iCs/>
        </w:rPr>
        <w:t>}</w:t>
      </w:r>
      <w:r w:rsidR="00BA134D" w:rsidRPr="006615CB">
        <w:rPr>
          <w:rFonts w:eastAsia="Times New Roman"/>
        </w:rPr>
        <w:tab/>
        <w:t>n or more times:</w:t>
      </w:r>
      <w:r w:rsidR="00BA134D" w:rsidRPr="006615CB">
        <w:rPr>
          <w:rFonts w:eastAsia="Times New Roman"/>
        </w:rPr>
        <w:tab/>
      </w:r>
      <w:r w:rsidR="004A6A39" w:rsidRPr="006615CB">
        <w:rPr>
          <w:rFonts w:eastAsia="Times New Roman"/>
        </w:rPr>
        <w:t>cabc{2,}  matches a string that has ab followed by 2 or more c</w:t>
      </w:r>
    </w:p>
    <w:p w14:paraId="6D12A03F" w14:textId="60BAA9CD" w:rsidR="00BA134D" w:rsidRPr="006615CB" w:rsidRDefault="00014982" w:rsidP="006615CB">
      <w:pPr>
        <w:spacing w:after="0" w:line="480" w:lineRule="auto"/>
        <w:textAlignment w:val="baseline"/>
        <w:rPr>
          <w:rFonts w:eastAsia="Times New Roman"/>
        </w:rPr>
      </w:pPr>
      <w:r w:rsidRPr="006615CB">
        <w:rPr>
          <w:rFonts w:eastAsia="Times New Roman"/>
          <w:i/>
          <w:iCs/>
        </w:rPr>
        <w:t>{n,m}</w:t>
      </w:r>
      <w:r w:rsidRPr="006615CB">
        <w:rPr>
          <w:rFonts w:eastAsia="Times New Roman"/>
        </w:rPr>
        <w:tab/>
        <w:t>n to m times:</w:t>
      </w:r>
      <w:r w:rsidRPr="006615CB">
        <w:rPr>
          <w:rFonts w:eastAsia="Times New Roman"/>
        </w:rPr>
        <w:tab/>
      </w:r>
      <w:r w:rsidRPr="006615CB">
        <w:rPr>
          <w:rFonts w:eastAsia="Times New Roman"/>
        </w:rPr>
        <w:tab/>
      </w:r>
      <w:r w:rsidR="004A6A39" w:rsidRPr="006615CB">
        <w:rPr>
          <w:rFonts w:eastAsia="Times New Roman"/>
        </w:rPr>
        <w:t>abc{2,5}  matches a string that has ab followed by 2 up to 5 c</w:t>
      </w:r>
    </w:p>
    <w:p w14:paraId="0B49CAB2" w14:textId="74110C83" w:rsidR="00BA134D" w:rsidRPr="006615CB" w:rsidRDefault="00014982" w:rsidP="006615CB">
      <w:pPr>
        <w:spacing w:after="0" w:line="480" w:lineRule="auto"/>
        <w:textAlignment w:val="baseline"/>
        <w:rPr>
          <w:rFonts w:eastAsia="Times New Roman"/>
        </w:rPr>
      </w:pPr>
      <w:r w:rsidRPr="006615CB">
        <w:rPr>
          <w:rFonts w:eastAsia="Times New Roman"/>
          <w:i/>
          <w:iCs/>
        </w:rPr>
        <w:t>(text)</w:t>
      </w:r>
      <w:r w:rsidRPr="006615CB">
        <w:rPr>
          <w:rFonts w:eastAsia="Times New Roman"/>
        </w:rPr>
        <w:t xml:space="preserve"> </w:t>
      </w:r>
      <w:r w:rsidRPr="006615CB">
        <w:rPr>
          <w:rFonts w:eastAsia="Times New Roman"/>
        </w:rPr>
        <w:tab/>
        <w:t>grouping</w:t>
      </w:r>
      <w:r w:rsidR="0036524B" w:rsidRPr="006615CB">
        <w:rPr>
          <w:rFonts w:eastAsia="Times New Roman"/>
        </w:rPr>
        <w:t>/capturing</w:t>
      </w:r>
      <w:r w:rsidRPr="006615CB">
        <w:rPr>
          <w:rFonts w:eastAsia="Times New Roman"/>
        </w:rPr>
        <w:t xml:space="preserve">: </w:t>
      </w:r>
      <w:r w:rsidRPr="006615CB">
        <w:rPr>
          <w:rFonts w:eastAsia="Times New Roman"/>
        </w:rPr>
        <w:tab/>
      </w:r>
      <w:r w:rsidR="004A6A39" w:rsidRPr="006615CB">
        <w:rPr>
          <w:rFonts w:eastAsia="Times New Roman"/>
        </w:rPr>
        <w:t>a(bc)*      matches</w:t>
      </w:r>
      <w:r w:rsidR="0036524B" w:rsidRPr="006615CB">
        <w:rPr>
          <w:rFonts w:eastAsia="Times New Roman"/>
        </w:rPr>
        <w:t xml:space="preserve"> </w:t>
      </w:r>
      <w:r w:rsidR="004A6A39" w:rsidRPr="006615CB">
        <w:rPr>
          <w:rFonts w:eastAsia="Times New Roman"/>
        </w:rPr>
        <w:t>a string that has a followed by zero or more copies of the sequence bc</w:t>
      </w:r>
      <w:r w:rsidR="008512D1" w:rsidRPr="006615CB">
        <w:rPr>
          <w:rFonts w:eastAsia="Times New Roman"/>
        </w:rPr>
        <w:t xml:space="preserve"> and captures the sequence bc</w:t>
      </w:r>
    </w:p>
    <w:p w14:paraId="28A2A654" w14:textId="117B6F88" w:rsidR="004A6A39" w:rsidRPr="006615CB" w:rsidRDefault="004A6A39" w:rsidP="006615CB">
      <w:pPr>
        <w:spacing w:after="0" w:line="480" w:lineRule="auto"/>
        <w:ind w:left="2160" w:firstLine="720"/>
        <w:textAlignment w:val="baseline"/>
        <w:rPr>
          <w:rFonts w:eastAsia="Times New Roman"/>
        </w:rPr>
      </w:pPr>
    </w:p>
    <w:p w14:paraId="0CF8E03D" w14:textId="59A27B77" w:rsidR="004A6A39" w:rsidRPr="006615CB" w:rsidRDefault="004A6A39" w:rsidP="006615CB">
      <w:pPr>
        <w:spacing w:after="0" w:line="480" w:lineRule="auto"/>
        <w:textAlignment w:val="baseline"/>
        <w:rPr>
          <w:rFonts w:eastAsia="Times New Roman"/>
          <w:b/>
        </w:rPr>
      </w:pPr>
      <w:r w:rsidRPr="006615CB">
        <w:rPr>
          <w:rFonts w:eastAsia="Times New Roman"/>
          <w:b/>
        </w:rPr>
        <w:t>OR operator</w:t>
      </w:r>
      <w:r w:rsidR="00014982" w:rsidRPr="006615CB">
        <w:rPr>
          <w:rFonts w:eastAsia="Times New Roman"/>
          <w:b/>
          <w:bCs w:val="0"/>
        </w:rPr>
        <w:t>:</w:t>
      </w:r>
      <w:r w:rsidRPr="006615CB">
        <w:rPr>
          <w:rFonts w:eastAsia="Times New Roman"/>
          <w:b/>
        </w:rPr>
        <w:t xml:space="preserve"> | or []</w:t>
      </w:r>
    </w:p>
    <w:p w14:paraId="42BF3D09" w14:textId="77777777" w:rsidR="004A6A39" w:rsidRPr="006615CB" w:rsidRDefault="004A6A39" w:rsidP="006615CB">
      <w:pPr>
        <w:spacing w:after="0" w:line="480" w:lineRule="auto"/>
        <w:textAlignment w:val="baseline"/>
        <w:rPr>
          <w:rFonts w:eastAsia="Times New Roman"/>
        </w:rPr>
      </w:pPr>
    </w:p>
    <w:p w14:paraId="3AD5078C" w14:textId="4D1A0522" w:rsidR="00014982" w:rsidRPr="006615CB" w:rsidRDefault="004A6A39" w:rsidP="006615CB">
      <w:pPr>
        <w:spacing w:after="0" w:line="480" w:lineRule="auto"/>
        <w:textAlignment w:val="baseline"/>
        <w:rPr>
          <w:rFonts w:eastAsia="Times New Roman"/>
        </w:rPr>
      </w:pPr>
      <w:r w:rsidRPr="006615CB">
        <w:rPr>
          <w:rFonts w:eastAsia="Times New Roman"/>
          <w:i/>
          <w:iCs/>
        </w:rPr>
        <w:t>a(</w:t>
      </w:r>
      <w:proofErr w:type="spellStart"/>
      <w:r w:rsidRPr="006615CB">
        <w:rPr>
          <w:rFonts w:eastAsia="Times New Roman"/>
          <w:i/>
          <w:iCs/>
        </w:rPr>
        <w:t>b|c</w:t>
      </w:r>
      <w:proofErr w:type="spellEnd"/>
      <w:r w:rsidRPr="006615CB">
        <w:rPr>
          <w:rFonts w:eastAsia="Times New Roman"/>
          <w:i/>
          <w:iCs/>
        </w:rPr>
        <w:t>)</w:t>
      </w:r>
      <w:r w:rsidRPr="006615CB">
        <w:rPr>
          <w:rFonts w:eastAsia="Times New Roman"/>
        </w:rPr>
        <w:t xml:space="preserve">    </w:t>
      </w:r>
      <w:r w:rsidR="00014982" w:rsidRPr="006615CB">
        <w:rPr>
          <w:rFonts w:eastAsia="Times New Roman"/>
        </w:rPr>
        <w:t>alternate expressions:</w:t>
      </w:r>
      <w:r w:rsidR="00AE6398" w:rsidRPr="001A4C53">
        <w:rPr>
          <w:rFonts w:eastAsia="Times New Roman"/>
        </w:rPr>
        <w:t xml:space="preserve"> </w:t>
      </w:r>
      <w:r w:rsidRPr="006615CB">
        <w:rPr>
          <w:rFonts w:eastAsia="Times New Roman"/>
        </w:rPr>
        <w:t xml:space="preserve">matches a string that has a followed by b or c (and captures b or c) </w:t>
      </w:r>
    </w:p>
    <w:p w14:paraId="3D954792" w14:textId="4F949781" w:rsidR="004A6A39" w:rsidRPr="006615CB" w:rsidRDefault="004A6A39" w:rsidP="006615CB">
      <w:pPr>
        <w:spacing w:after="0" w:line="480" w:lineRule="auto"/>
        <w:textAlignment w:val="baseline"/>
        <w:rPr>
          <w:rFonts w:eastAsia="Times New Roman"/>
        </w:rPr>
      </w:pPr>
      <w:r w:rsidRPr="006615CB">
        <w:rPr>
          <w:rFonts w:eastAsia="Times New Roman"/>
          <w:i/>
          <w:iCs/>
        </w:rPr>
        <w:t>a[bc]</w:t>
      </w:r>
      <w:r w:rsidRPr="006615CB">
        <w:rPr>
          <w:rFonts w:eastAsia="Times New Roman"/>
        </w:rPr>
        <w:t xml:space="preserve">     </w:t>
      </w:r>
      <w:r w:rsidR="00014982" w:rsidRPr="006615CB">
        <w:rPr>
          <w:rFonts w:eastAsia="Times New Roman"/>
        </w:rPr>
        <w:t xml:space="preserve"> alternate characters:</w:t>
      </w:r>
      <w:r w:rsidR="00014982" w:rsidRPr="006615CB">
        <w:rPr>
          <w:rFonts w:eastAsia="Times New Roman"/>
        </w:rPr>
        <w:tab/>
      </w:r>
      <w:r w:rsidRPr="006615CB">
        <w:rPr>
          <w:rFonts w:eastAsia="Times New Roman"/>
        </w:rPr>
        <w:t>same as previous, but without capturing b or c</w:t>
      </w:r>
    </w:p>
    <w:p w14:paraId="16C9428A" w14:textId="7B2DF14D" w:rsidR="00515A1D" w:rsidRPr="006615CB" w:rsidRDefault="00515A1D" w:rsidP="006615CB">
      <w:pPr>
        <w:spacing w:after="0" w:line="480" w:lineRule="auto"/>
        <w:textAlignment w:val="baseline"/>
        <w:rPr>
          <w:rFonts w:eastAsia="Times New Roman"/>
        </w:rPr>
      </w:pPr>
      <w:r w:rsidRPr="006615CB">
        <w:rPr>
          <w:rFonts w:eastAsia="Times New Roman"/>
          <w:i/>
          <w:iCs/>
        </w:rPr>
        <w:t>a[^bc]</w:t>
      </w:r>
      <w:r w:rsidRPr="006615CB">
        <w:rPr>
          <w:rFonts w:eastAsia="Times New Roman"/>
        </w:rPr>
        <w:t xml:space="preserve">    character exclusion:</w:t>
      </w:r>
      <w:r w:rsidRPr="006615CB">
        <w:rPr>
          <w:rFonts w:eastAsia="Times New Roman"/>
        </w:rPr>
        <w:tab/>
        <w:t xml:space="preserve">matches a string that has a followed one character that is not b or c </w:t>
      </w:r>
    </w:p>
    <w:p w14:paraId="22E77745" w14:textId="77777777" w:rsidR="004A6A39" w:rsidRPr="006615CB" w:rsidRDefault="004A6A39" w:rsidP="006615CB">
      <w:pPr>
        <w:spacing w:after="0" w:line="480" w:lineRule="auto"/>
        <w:textAlignment w:val="baseline"/>
        <w:rPr>
          <w:rFonts w:eastAsia="Times New Roman"/>
        </w:rPr>
      </w:pPr>
    </w:p>
    <w:p w14:paraId="24D753A1" w14:textId="28EEBA6E" w:rsidR="004A6A39" w:rsidRPr="006615CB" w:rsidRDefault="004A6A39" w:rsidP="006615CB">
      <w:pPr>
        <w:spacing w:after="0" w:line="480" w:lineRule="auto"/>
        <w:textAlignment w:val="baseline"/>
        <w:rPr>
          <w:rFonts w:eastAsia="Times New Roman"/>
          <w:b/>
        </w:rPr>
      </w:pPr>
      <w:r w:rsidRPr="006615CB">
        <w:rPr>
          <w:rFonts w:eastAsia="Times New Roman"/>
          <w:b/>
        </w:rPr>
        <w:t>Character classes</w:t>
      </w:r>
      <w:r w:rsidR="00014982" w:rsidRPr="006615CB">
        <w:rPr>
          <w:rFonts w:eastAsia="Times New Roman"/>
          <w:b/>
          <w:bCs w:val="0"/>
        </w:rPr>
        <w:t>:</w:t>
      </w:r>
      <w:r w:rsidRPr="006615CB">
        <w:rPr>
          <w:rFonts w:eastAsia="Times New Roman"/>
          <w:b/>
        </w:rPr>
        <w:t xml:space="preserve"> \d \w \s and .</w:t>
      </w:r>
    </w:p>
    <w:p w14:paraId="73B01EDA" w14:textId="77777777" w:rsidR="004A6A39" w:rsidRPr="006615CB" w:rsidRDefault="004A6A39" w:rsidP="006615CB">
      <w:pPr>
        <w:spacing w:after="0" w:line="480" w:lineRule="auto"/>
        <w:textAlignment w:val="baseline"/>
        <w:rPr>
          <w:rFonts w:eastAsia="Times New Roman"/>
        </w:rPr>
      </w:pPr>
    </w:p>
    <w:p w14:paraId="743CC2CB" w14:textId="58050DFB" w:rsidR="00014982" w:rsidRPr="006615CB" w:rsidRDefault="004A6A39" w:rsidP="006615CB">
      <w:pPr>
        <w:spacing w:after="0" w:line="480" w:lineRule="auto"/>
        <w:textAlignment w:val="baseline"/>
        <w:rPr>
          <w:rFonts w:eastAsia="Times New Roman"/>
        </w:rPr>
      </w:pPr>
      <w:r w:rsidRPr="006615CB">
        <w:rPr>
          <w:rFonts w:eastAsia="Times New Roman"/>
          <w:i/>
          <w:iCs/>
        </w:rPr>
        <w:t>\d</w:t>
      </w:r>
      <w:r w:rsidRPr="006615CB">
        <w:rPr>
          <w:rFonts w:eastAsia="Times New Roman"/>
        </w:rPr>
        <w:t xml:space="preserve">         matches a single character that is a digit</w:t>
      </w:r>
      <w:r w:rsidR="00515A1D" w:rsidRPr="006615CB">
        <w:rPr>
          <w:rFonts w:eastAsia="Times New Roman"/>
        </w:rPr>
        <w:t>; same as [0-9]</w:t>
      </w:r>
    </w:p>
    <w:p w14:paraId="48405307" w14:textId="0F751707" w:rsidR="00014982" w:rsidRPr="006615CB" w:rsidRDefault="004A6A39" w:rsidP="006615CB">
      <w:pPr>
        <w:spacing w:after="0" w:line="480" w:lineRule="auto"/>
        <w:textAlignment w:val="baseline"/>
        <w:rPr>
          <w:rFonts w:eastAsia="Times New Roman"/>
        </w:rPr>
      </w:pPr>
      <w:r w:rsidRPr="006615CB">
        <w:rPr>
          <w:rFonts w:eastAsia="Times New Roman"/>
          <w:i/>
          <w:iCs/>
        </w:rPr>
        <w:lastRenderedPageBreak/>
        <w:t>\w</w:t>
      </w:r>
      <w:r w:rsidRPr="006615CB">
        <w:rPr>
          <w:rFonts w:eastAsia="Times New Roman"/>
        </w:rPr>
        <w:t xml:space="preserve">         matches a word character (alphanumeric character plus underscore)</w:t>
      </w:r>
      <w:r w:rsidR="00515A1D" w:rsidRPr="006615CB">
        <w:rPr>
          <w:rFonts w:eastAsia="Times New Roman"/>
        </w:rPr>
        <w:t>; same as [a-z0-9_]</w:t>
      </w:r>
    </w:p>
    <w:p w14:paraId="244AD7D1" w14:textId="2C8F1D9F" w:rsidR="00014982" w:rsidRPr="006615CB" w:rsidRDefault="004A6A39" w:rsidP="006615CB">
      <w:pPr>
        <w:spacing w:after="0" w:line="480" w:lineRule="auto"/>
        <w:textAlignment w:val="baseline"/>
        <w:rPr>
          <w:rFonts w:eastAsia="Times New Roman"/>
        </w:rPr>
      </w:pPr>
      <w:r w:rsidRPr="006615CB">
        <w:rPr>
          <w:rFonts w:eastAsia="Times New Roman"/>
          <w:i/>
          <w:iCs/>
        </w:rPr>
        <w:t>\s</w:t>
      </w:r>
      <w:r w:rsidRPr="006615CB">
        <w:rPr>
          <w:rFonts w:eastAsia="Times New Roman"/>
        </w:rPr>
        <w:t xml:space="preserve">         matches a whitespace character (includes tabs and line breaks)</w:t>
      </w:r>
      <w:r w:rsidR="00515A1D" w:rsidRPr="006615CB">
        <w:rPr>
          <w:rFonts w:eastAsia="Times New Roman"/>
        </w:rPr>
        <w:t>; same as [\t\r\n ]</w:t>
      </w:r>
    </w:p>
    <w:p w14:paraId="469C8975" w14:textId="5060ABD4" w:rsidR="004A6A39" w:rsidRPr="006615CB" w:rsidRDefault="004A6A39" w:rsidP="006615CB">
      <w:pPr>
        <w:spacing w:after="0" w:line="480" w:lineRule="auto"/>
        <w:textAlignment w:val="baseline"/>
        <w:rPr>
          <w:rFonts w:eastAsia="Times New Roman"/>
        </w:rPr>
      </w:pPr>
      <w:r w:rsidRPr="006615CB">
        <w:rPr>
          <w:rFonts w:eastAsia="Times New Roman"/>
          <w:i/>
          <w:iCs/>
        </w:rPr>
        <w:t>.</w:t>
      </w:r>
      <w:r w:rsidRPr="006615CB">
        <w:rPr>
          <w:rFonts w:eastAsia="Times New Roman"/>
        </w:rPr>
        <w:t xml:space="preserve">          matches any</w:t>
      </w:r>
      <w:r w:rsidR="00515A1D" w:rsidRPr="006615CB">
        <w:rPr>
          <w:rFonts w:eastAsia="Times New Roman"/>
        </w:rPr>
        <w:t xml:space="preserve"> (one)</w:t>
      </w:r>
      <w:r w:rsidRPr="006615CB">
        <w:rPr>
          <w:rFonts w:eastAsia="Times New Roman"/>
        </w:rPr>
        <w:t xml:space="preserve"> character</w:t>
      </w:r>
    </w:p>
    <w:p w14:paraId="7A72C8F5" w14:textId="07F9F530" w:rsidR="00065633" w:rsidRPr="006615CB" w:rsidRDefault="00065633" w:rsidP="006615CB">
      <w:pPr>
        <w:spacing w:after="0" w:line="480" w:lineRule="auto"/>
        <w:ind w:left="2160" w:firstLine="720"/>
        <w:textAlignment w:val="baseline"/>
        <w:rPr>
          <w:rFonts w:eastAsia="Times New Roman"/>
        </w:rPr>
      </w:pPr>
      <w:r w:rsidRPr="006615CB">
        <w:rPr>
          <w:rFonts w:eastAsia="Times New Roman"/>
        </w:rPr>
        <w:t>  </w:t>
      </w:r>
    </w:p>
    <w:p w14:paraId="269177D2" w14:textId="35228CB5" w:rsidR="006436E4" w:rsidRPr="006615CB" w:rsidRDefault="00065633" w:rsidP="006615CB">
      <w:pPr>
        <w:spacing w:after="0" w:line="480" w:lineRule="auto"/>
        <w:textAlignment w:val="baseline"/>
        <w:rPr>
          <w:rFonts w:eastAsia="Times New Roman"/>
        </w:rPr>
      </w:pPr>
      <w:r w:rsidRPr="006615CB">
        <w:rPr>
          <w:rFonts w:eastAsia="Times New Roman"/>
        </w:rPr>
        <w:t>For example, if you have a text document and you want to search for a word character followed by a digit one or more times, you </w:t>
      </w:r>
      <w:r w:rsidR="00E0672C" w:rsidRPr="006615CB">
        <w:rPr>
          <w:rFonts w:eastAsia="Times New Roman"/>
        </w:rPr>
        <w:t>will</w:t>
      </w:r>
      <w:r w:rsidRPr="006615CB">
        <w:rPr>
          <w:rFonts w:eastAsia="Times New Roman"/>
        </w:rPr>
        <w:t xml:space="preserve"> use the regexp: \w\d+. </w:t>
      </w:r>
      <w:r w:rsidR="004319B5" w:rsidRPr="006615CB">
        <w:rPr>
          <w:rFonts w:eastAsia="Times New Roman"/>
        </w:rPr>
        <w:t xml:space="preserve"> </w:t>
      </w:r>
      <w:r w:rsidRPr="006615CB">
        <w:rPr>
          <w:rFonts w:eastAsia="Times New Roman"/>
        </w:rPr>
        <w:t>We used regular expressions to ”clean up” the text documents that we wanted to </w:t>
      </w:r>
      <w:r w:rsidR="00E0672C" w:rsidRPr="006615CB">
        <w:rPr>
          <w:rFonts w:eastAsia="Times New Roman"/>
        </w:rPr>
        <w:t>use</w:t>
      </w:r>
      <w:r w:rsidRPr="006615CB">
        <w:rPr>
          <w:rFonts w:eastAsia="Times New Roman"/>
        </w:rPr>
        <w:t> for training. We deleted all unnecessary and undesirable characters in the text, we rearranged words in the text, and we created multiple </w:t>
      </w:r>
      <w:r w:rsidR="00A02582" w:rsidRPr="001A4C53">
        <w:rPr>
          <w:rFonts w:eastAsia="Times New Roman"/>
        </w:rPr>
        <w:t>examples</w:t>
      </w:r>
      <w:r w:rsidRPr="006615CB">
        <w:rPr>
          <w:rFonts w:eastAsia="Times New Roman"/>
        </w:rPr>
        <w:t xml:space="preserve"> sentences from the given example sentence using regular expressions. </w:t>
      </w:r>
      <w:del w:id="24" w:author="Istvan G Lauko" w:date="2020-07-26T09:12:00Z">
        <w:r w:rsidRPr="006615CB" w:rsidDel="006615CB">
          <w:rPr>
            <w:rFonts w:eastAsia="Times New Roman"/>
          </w:rPr>
          <w:delText xml:space="preserve">REGEXP </w:delText>
        </w:r>
      </w:del>
      <w:ins w:id="25" w:author="Istvan G Lauko" w:date="2020-07-26T09:12:00Z">
        <w:r w:rsidR="006615CB" w:rsidRPr="006615CB">
          <w:rPr>
            <w:rFonts w:eastAsia="Times New Roman"/>
          </w:rPr>
          <w:t>R</w:t>
        </w:r>
        <w:r w:rsidR="006615CB">
          <w:rPr>
            <w:rFonts w:eastAsia="Times New Roman"/>
          </w:rPr>
          <w:t>egexp</w:t>
        </w:r>
        <w:r w:rsidR="006615CB" w:rsidRPr="006615CB">
          <w:rPr>
            <w:rFonts w:eastAsia="Times New Roman"/>
          </w:rPr>
          <w:t xml:space="preserve"> </w:t>
        </w:r>
      </w:ins>
      <w:r w:rsidRPr="006615CB">
        <w:rPr>
          <w:rFonts w:eastAsia="Times New Roman"/>
        </w:rPr>
        <w:t xml:space="preserve">made this task easier because it allowed us to make </w:t>
      </w:r>
      <w:ins w:id="26" w:author="Istvan G Lauko" w:date="2020-07-26T09:13:00Z">
        <w:r w:rsidR="006615CB">
          <w:rPr>
            <w:rFonts w:eastAsia="Times New Roman"/>
          </w:rPr>
          <w:t xml:space="preserve">complex </w:t>
        </w:r>
      </w:ins>
      <w:r w:rsidRPr="006615CB">
        <w:rPr>
          <w:rFonts w:eastAsia="Times New Roman"/>
        </w:rPr>
        <w:t>edits on very large text documents without having to manually go through single line</w:t>
      </w:r>
      <w:r w:rsidR="00144B0C" w:rsidRPr="006615CB">
        <w:rPr>
          <w:rFonts w:eastAsia="Times New Roman"/>
        </w:rPr>
        <w:t>s</w:t>
      </w:r>
      <w:r w:rsidRPr="006615CB">
        <w:rPr>
          <w:rFonts w:eastAsia="Times New Roman"/>
        </w:rPr>
        <w:t xml:space="preserve">. We were able to check that everything worked in the desired way by changing a few lines at a time, first, then once </w:t>
      </w:r>
      <w:del w:id="27" w:author="Istvan G Lauko" w:date="2020-07-26T09:13:00Z">
        <w:r w:rsidRPr="006615CB" w:rsidDel="006615CB">
          <w:rPr>
            <w:rFonts w:eastAsia="Times New Roman"/>
          </w:rPr>
          <w:delText xml:space="preserve">we </w:delText>
        </w:r>
      </w:del>
      <w:ins w:id="28" w:author="Istvan G Lauko" w:date="2020-07-26T09:13:00Z">
        <w:r w:rsidR="006615CB" w:rsidRPr="006615CB">
          <w:rPr>
            <w:rFonts w:eastAsia="Times New Roman"/>
          </w:rPr>
          <w:t>w</w:t>
        </w:r>
        <w:r w:rsidR="006615CB">
          <w:rPr>
            <w:rFonts w:eastAsia="Times New Roman"/>
          </w:rPr>
          <w:t>e w</w:t>
        </w:r>
      </w:ins>
      <w:del w:id="29" w:author="Istvan G Lauko" w:date="2020-07-26T09:13:00Z">
        <w:r w:rsidRPr="006615CB" w:rsidDel="006615CB">
          <w:rPr>
            <w:rFonts w:eastAsia="Times New Roman"/>
          </w:rPr>
          <w:delText>w</w:delText>
        </w:r>
      </w:del>
      <w:r w:rsidRPr="006615CB">
        <w:rPr>
          <w:rFonts w:eastAsia="Times New Roman"/>
        </w:rPr>
        <w:t>ere </w:t>
      </w:r>
      <w:r w:rsidR="00830290" w:rsidRPr="006615CB">
        <w:rPr>
          <w:rFonts w:eastAsia="Times New Roman"/>
        </w:rPr>
        <w:t>confident</w:t>
      </w:r>
      <w:ins w:id="30" w:author="Istvan G Lauko" w:date="2020-07-26T09:18:00Z">
        <w:r w:rsidR="006615CB">
          <w:rPr>
            <w:rFonts w:eastAsia="Times New Roman"/>
          </w:rPr>
          <w:t xml:space="preserve"> that we tested and verified the correctness a specific edit</w:t>
        </w:r>
      </w:ins>
      <w:r w:rsidR="00830290" w:rsidRPr="006615CB">
        <w:rPr>
          <w:rFonts w:eastAsia="Times New Roman"/>
        </w:rPr>
        <w:t>,</w:t>
      </w:r>
      <w:r w:rsidRPr="006615CB">
        <w:rPr>
          <w:rFonts w:eastAsia="Times New Roman"/>
        </w:rPr>
        <w:t> we would change the entire document.</w:t>
      </w:r>
    </w:p>
    <w:p w14:paraId="03328AA2" w14:textId="77777777" w:rsidR="006436E4" w:rsidRPr="006615CB" w:rsidRDefault="006436E4" w:rsidP="006615CB">
      <w:pPr>
        <w:spacing w:after="0" w:line="480" w:lineRule="auto"/>
        <w:textAlignment w:val="baseline"/>
        <w:rPr>
          <w:rFonts w:eastAsia="Times New Roman"/>
        </w:rPr>
      </w:pPr>
    </w:p>
    <w:p w14:paraId="209447AE" w14:textId="2AA599BF" w:rsidR="00065633" w:rsidRPr="006615CB" w:rsidRDefault="00A06D4B" w:rsidP="006615CB">
      <w:pPr>
        <w:spacing w:after="0" w:line="480" w:lineRule="auto"/>
        <w:textAlignment w:val="baseline"/>
        <w:rPr>
          <w:rFonts w:eastAsia="Times New Roman"/>
        </w:rPr>
      </w:pPr>
      <w:r w:rsidRPr="006615CB">
        <w:rPr>
          <w:rFonts w:eastAsia="Times New Roman"/>
        </w:rPr>
        <w:t>While editing large text files with regular expressions</w:t>
      </w:r>
      <w:r w:rsidR="00065633" w:rsidRPr="006615CB">
        <w:rPr>
          <w:rFonts w:eastAsia="Times New Roman"/>
        </w:rPr>
        <w:t xml:space="preserve"> it is imperative that one is very familiar with the document </w:t>
      </w:r>
      <w:r w:rsidRPr="006615CB">
        <w:rPr>
          <w:rFonts w:eastAsia="Times New Roman"/>
        </w:rPr>
        <w:t xml:space="preserve">and to follow best practices. Our </w:t>
      </w:r>
      <w:r w:rsidR="004319B5" w:rsidRPr="006615CB">
        <w:rPr>
          <w:rFonts w:eastAsia="Times New Roman"/>
        </w:rPr>
        <w:t xml:space="preserve">original </w:t>
      </w:r>
      <w:r w:rsidRPr="006615CB">
        <w:rPr>
          <w:rFonts w:eastAsia="Times New Roman"/>
        </w:rPr>
        <w:t>data to be edited is well-structured text</w:t>
      </w:r>
      <w:r w:rsidR="004319B5" w:rsidRPr="006615CB">
        <w:rPr>
          <w:rFonts w:eastAsia="Times New Roman"/>
        </w:rPr>
        <w:t xml:space="preserve"> database</w:t>
      </w:r>
      <w:r w:rsidRPr="006615CB">
        <w:rPr>
          <w:rFonts w:eastAsia="Times New Roman"/>
        </w:rPr>
        <w:t xml:space="preserve"> organized </w:t>
      </w:r>
      <w:r w:rsidR="004319B5" w:rsidRPr="006615CB">
        <w:rPr>
          <w:rFonts w:eastAsia="Times New Roman"/>
        </w:rPr>
        <w:t xml:space="preserve">on a line per record basis and special characters are used to delimit fields within each </w:t>
      </w:r>
      <w:r w:rsidR="00830290" w:rsidRPr="006615CB">
        <w:rPr>
          <w:rFonts w:eastAsia="Times New Roman"/>
        </w:rPr>
        <w:t>line</w:t>
      </w:r>
      <w:r w:rsidR="004319B5" w:rsidRPr="006615CB">
        <w:rPr>
          <w:rFonts w:eastAsia="Times New Roman"/>
        </w:rPr>
        <w:t xml:space="preserve">, thus it is well-suited for editing using Regex. </w:t>
      </w:r>
      <w:r w:rsidR="00065633" w:rsidRPr="006615CB">
        <w:rPr>
          <w:rFonts w:eastAsia="Times New Roman"/>
        </w:rPr>
        <w:t>  </w:t>
      </w:r>
    </w:p>
    <w:p w14:paraId="738EAE9B"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43CD6CB1" w14:textId="79112167" w:rsidR="00065633" w:rsidRDefault="00065633">
      <w:pPr>
        <w:spacing w:after="0" w:line="480" w:lineRule="auto"/>
        <w:textAlignment w:val="baseline"/>
        <w:rPr>
          <w:rFonts w:eastAsia="Times New Roman"/>
        </w:rPr>
      </w:pPr>
      <w:r w:rsidRPr="006615CB">
        <w:rPr>
          <w:rFonts w:eastAsia="Times New Roman"/>
        </w:rPr>
        <w:t>A snippet of the reformulated lexicographical database obtained from OT is represented below. The database  stored in a text file is line based with </w:t>
      </w:r>
      <w:r w:rsidR="00830290" w:rsidRPr="006615CB">
        <w:rPr>
          <w:rFonts w:eastAsia="Times New Roman"/>
        </w:rPr>
        <w:t>Unicode</w:t>
      </w:r>
      <w:r w:rsidRPr="006615CB">
        <w:rPr>
          <w:rFonts w:eastAsia="Times New Roman"/>
        </w:rPr>
        <w:t> character sets. Here D, @, &amp;, %, # and </w:t>
      </w:r>
      <w:r w:rsidRPr="001A4C53">
        <w:rPr>
          <w:rFonts w:ascii="Cambria Math" w:eastAsia="Times New Roman" w:hAnsi="Cambria Math" w:cs="Cambria Math"/>
        </w:rPr>
        <w:t>∼</w:t>
      </w:r>
      <w:r w:rsidRPr="006615CB">
        <w:rPr>
          <w:rFonts w:eastAsia="Times New Roman"/>
        </w:rPr>
        <w:t xml:space="preserve"> represent specially selected,  </w:t>
      </w:r>
      <w:r w:rsidR="004A3161" w:rsidRPr="006615CB">
        <w:rPr>
          <w:rFonts w:eastAsia="Times New Roman"/>
        </w:rPr>
        <w:t xml:space="preserve">special </w:t>
      </w:r>
      <w:r w:rsidRPr="006615CB">
        <w:rPr>
          <w:rFonts w:eastAsia="Times New Roman"/>
        </w:rPr>
        <w:t xml:space="preserve">separator Unicode characters not appearing in the text-based data of our  database which are used as special markers. Each paragraph in the </w:t>
      </w:r>
      <w:r w:rsidRPr="006615CB">
        <w:rPr>
          <w:rFonts w:eastAsia="Times New Roman"/>
        </w:rPr>
        <w:lastRenderedPageBreak/>
        <w:t>representation below, headed by a lead expression and ending with one or more example sentences, shows an adverbial synonym set and its use. To a single lead expression</w:t>
      </w:r>
      <w:r w:rsidR="008512D1" w:rsidRPr="006615CB">
        <w:rPr>
          <w:rFonts w:eastAsia="Times New Roman"/>
        </w:rPr>
        <w:t xml:space="preserve"> </w:t>
      </w:r>
      <w:r w:rsidRPr="006615CB">
        <w:rPr>
          <w:rFonts w:eastAsia="Times New Roman"/>
        </w:rPr>
        <w:t>there m</w:t>
      </w:r>
      <w:r w:rsidR="008512D1" w:rsidRPr="006615CB">
        <w:rPr>
          <w:rFonts w:eastAsia="Times New Roman"/>
        </w:rPr>
        <w:t>ay</w:t>
      </w:r>
      <w:r w:rsidRPr="006615CB">
        <w:rPr>
          <w:rFonts w:eastAsia="Times New Roman"/>
        </w:rPr>
        <w:t xml:space="preserve"> be associated several alternative use sense or synonym set. Each paragraph below is in fact a</w:t>
      </w:r>
      <w:r w:rsidR="00D73A2D" w:rsidRPr="006615CB">
        <w:rPr>
          <w:rFonts w:eastAsia="Times New Roman"/>
        </w:rPr>
        <w:t xml:space="preserve"> (long)</w:t>
      </w:r>
      <w:r w:rsidRPr="006615CB">
        <w:rPr>
          <w:rFonts w:eastAsia="Times New Roman"/>
        </w:rPr>
        <w:t xml:space="preserve"> line in the database ending in a newline character. This representation allows us to use regular expressions for complex data generation very efficiently.  </w:t>
      </w:r>
    </w:p>
    <w:p w14:paraId="4572F1FF" w14:textId="43A83DF3" w:rsidR="00DA29FE" w:rsidRDefault="00DA29FE">
      <w:pPr>
        <w:spacing w:after="0" w:line="480" w:lineRule="auto"/>
        <w:textAlignment w:val="baseline"/>
        <w:rPr>
          <w:rFonts w:eastAsia="Times New Roman"/>
        </w:rPr>
      </w:pPr>
    </w:p>
    <w:p w14:paraId="2187A14D" w14:textId="213B7158" w:rsidR="004A3161" w:rsidRPr="006615CB" w:rsidRDefault="00DA29FE" w:rsidP="006615CB">
      <w:pPr>
        <w:spacing w:after="0" w:line="480" w:lineRule="auto"/>
        <w:textAlignment w:val="baseline"/>
        <w:rPr>
          <w:rFonts w:eastAsia="Times New Roman"/>
          <w:color w:val="000000"/>
        </w:rPr>
      </w:pPr>
      <w:r>
        <w:rPr>
          <w:rFonts w:eastAsia="Times New Roman"/>
        </w:rPr>
        <w:t>Below are several lines of the reformulated data from the OTAZ with special characters used as markers:</w:t>
      </w:r>
    </w:p>
    <w:p w14:paraId="6D309EB4" w14:textId="5D71FB68" w:rsidR="00941A4A" w:rsidRDefault="00941A4A">
      <w:pPr>
        <w:shd w:val="clear" w:color="auto" w:fill="FFFFFF"/>
        <w:spacing w:after="0" w:line="480" w:lineRule="auto"/>
        <w:textAlignment w:val="baseline"/>
        <w:rPr>
          <w:rFonts w:ascii="Courier New" w:eastAsia="Times New Roman" w:hAnsi="Courier New" w:cs="Courier New"/>
          <w:color w:val="000000"/>
        </w:rPr>
      </w:pPr>
    </w:p>
    <w:p w14:paraId="65692A51" w14:textId="42D2F2AF" w:rsidR="00941A4A" w:rsidRDefault="00941A4A">
      <w:pPr>
        <w:shd w:val="clear" w:color="auto" w:fill="FFFFFF"/>
        <w:spacing w:after="0" w:line="480" w:lineRule="auto"/>
        <w:textAlignment w:val="baseline"/>
        <w:rPr>
          <w:rFonts w:ascii="Courier New" w:eastAsia="Times New Roman" w:hAnsi="Courier New" w:cs="Courier New"/>
          <w:color w:val="00B0F0"/>
        </w:rPr>
      </w:pPr>
      <w:proofErr w:type="spellStart"/>
      <w:r w:rsidRPr="006615CB">
        <w:rPr>
          <w:rFonts w:ascii="Courier New" w:eastAsia="Times New Roman" w:hAnsi="Courier New" w:cs="Courier New"/>
          <w:color w:val="00B0F0"/>
        </w:rPr>
        <w:t>Đ</w:t>
      </w:r>
      <w:r w:rsidRPr="00941A4A">
        <w:rPr>
          <w:rFonts w:ascii="Courier New" w:eastAsia="Times New Roman" w:hAnsi="Courier New" w:cs="Courier New"/>
          <w:color w:val="000000"/>
        </w:rPr>
        <w:t>above</w:t>
      </w:r>
      <w:proofErr w:type="spellEnd"/>
      <w:r w:rsidRPr="006615CB">
        <w:rPr>
          <w:rFonts w:ascii="Courier New" w:eastAsia="Times New Roman" w:hAnsi="Courier New" w:cs="Courier New"/>
          <w:color w:val="00B0F0"/>
        </w:rPr>
        <w:t>+♥</w:t>
      </w:r>
      <w:proofErr w:type="spellStart"/>
      <w:r w:rsidRPr="00941A4A">
        <w:rPr>
          <w:rFonts w:ascii="Courier New" w:eastAsia="Times New Roman" w:hAnsi="Courier New" w:cs="Courier New"/>
          <w:color w:val="000000"/>
        </w:rPr>
        <w:t>adv.</w:t>
      </w:r>
      <w:r w:rsidRPr="006615CB">
        <w:rPr>
          <w:rFonts w:ascii="Courier New" w:eastAsia="Times New Roman" w:hAnsi="Courier New" w:cs="Courier New"/>
          <w:color w:val="00B0F0"/>
        </w:rPr>
        <w:t>♦</w:t>
      </w:r>
      <w:r w:rsidRPr="00941A4A">
        <w:rPr>
          <w:rFonts w:ascii="Courier New" w:eastAsia="Times New Roman" w:hAnsi="Courier New" w:cs="Courier New"/>
          <w:color w:val="000000"/>
        </w:rPr>
        <w:t>1</w:t>
      </w:r>
      <w:proofErr w:type="spellEnd"/>
      <w:r w:rsidRPr="006615CB">
        <w:rPr>
          <w:rFonts w:ascii="Courier New" w:eastAsia="Times New Roman" w:hAnsi="Courier New" w:cs="Courier New"/>
          <w:color w:val="00B0F0"/>
        </w:rPr>
        <w:t>*╕</w:t>
      </w:r>
      <w:r w:rsidRPr="00941A4A">
        <w:rPr>
          <w:rFonts w:ascii="Courier New" w:eastAsia="Times New Roman" w:hAnsi="Courier New" w:cs="Courier New"/>
          <w:color w:val="000000"/>
        </w:rPr>
        <w:t xml:space="preserve">above, overhead, </w:t>
      </w:r>
      <w:proofErr w:type="spellStart"/>
      <w:r w:rsidRPr="00941A4A">
        <w:rPr>
          <w:rFonts w:ascii="Courier New" w:eastAsia="Times New Roman" w:hAnsi="Courier New" w:cs="Courier New"/>
          <w:color w:val="000000"/>
        </w:rPr>
        <w:t>on_high</w:t>
      </w:r>
      <w:proofErr w:type="spellEnd"/>
      <w:r w:rsidRPr="00941A4A">
        <w:rPr>
          <w:rFonts w:ascii="Courier New" w:eastAsia="Times New Roman" w:hAnsi="Courier New" w:cs="Courier New"/>
          <w:color w:val="000000"/>
        </w:rPr>
        <w:t xml:space="preserve">, aloft, </w:t>
      </w:r>
      <w:proofErr w:type="spellStart"/>
      <w:r w:rsidRPr="00941A4A">
        <w:rPr>
          <w:rFonts w:ascii="Courier New" w:eastAsia="Times New Roman" w:hAnsi="Courier New" w:cs="Courier New"/>
          <w:color w:val="000000"/>
        </w:rPr>
        <w:t>in_the_sky</w:t>
      </w:r>
      <w:proofErr w:type="spellEnd"/>
      <w:r w:rsidRPr="00941A4A">
        <w:rPr>
          <w:rFonts w:ascii="Courier New" w:eastAsia="Times New Roman" w:hAnsi="Courier New" w:cs="Courier New"/>
          <w:color w:val="000000"/>
        </w:rPr>
        <w:t xml:space="preserve">, </w:t>
      </w:r>
      <w:proofErr w:type="spellStart"/>
      <w:r w:rsidRPr="00941A4A">
        <w:rPr>
          <w:rFonts w:ascii="Courier New" w:eastAsia="Times New Roman" w:hAnsi="Courier New" w:cs="Courier New"/>
          <w:color w:val="000000"/>
        </w:rPr>
        <w:t>in_the_heavens</w:t>
      </w:r>
      <w:proofErr w:type="spellEnd"/>
      <w:r w:rsidRPr="00941A4A">
        <w:rPr>
          <w:rFonts w:ascii="Courier New" w:eastAsia="Times New Roman" w:hAnsi="Courier New" w:cs="Courier New"/>
          <w:color w:val="000000"/>
        </w:rPr>
        <w:t>,</w:t>
      </w:r>
      <w:r>
        <w:rPr>
          <w:rFonts w:ascii="Courier New" w:eastAsia="Times New Roman" w:hAnsi="Courier New" w:cs="Courier New"/>
          <w:color w:val="000000"/>
        </w:rPr>
        <w:t xml:space="preserve"> </w:t>
      </w:r>
      <w:r>
        <w:rPr>
          <w:rFonts w:ascii="Courier New" w:eastAsia="Times New Roman" w:hAnsi="Courier New" w:cs="Courier New"/>
          <w:color w:val="00B0F0"/>
        </w:rPr>
        <w:t>&lt;Tab&gt;:</w:t>
      </w:r>
      <w:r w:rsidRPr="00941A4A">
        <w:rPr>
          <w:rFonts w:ascii="Courier New" w:eastAsia="Times New Roman" w:hAnsi="Courier New" w:cs="Courier New"/>
          <w:color w:val="000000"/>
        </w:rPr>
        <w:t xml:space="preserve"> Far </w:t>
      </w:r>
      <w:proofErr w:type="spellStart"/>
      <w:r w:rsidRPr="00941A4A">
        <w:rPr>
          <w:rFonts w:ascii="Courier New" w:eastAsia="Times New Roman" w:hAnsi="Courier New" w:cs="Courier New"/>
          <w:color w:val="000000"/>
        </w:rPr>
        <w:t>above</w:t>
      </w:r>
      <w:r w:rsidRPr="006615CB">
        <w:rPr>
          <w:rFonts w:ascii="Courier New" w:eastAsia="Times New Roman" w:hAnsi="Courier New" w:cs="Courier New"/>
          <w:color w:val="00B0F0"/>
        </w:rPr>
        <w:t>Σ</w:t>
      </w:r>
      <w:proofErr w:type="spellEnd"/>
      <w:r w:rsidRPr="00941A4A">
        <w:rPr>
          <w:rFonts w:ascii="Courier New" w:eastAsia="Times New Roman" w:hAnsi="Courier New" w:cs="Courier New"/>
          <w:color w:val="000000"/>
        </w:rPr>
        <w:t>, the clouds scudded swiftly by.</w:t>
      </w:r>
      <w:r w:rsidRPr="006615CB">
        <w:rPr>
          <w:rFonts w:ascii="Courier New" w:eastAsia="Times New Roman" w:hAnsi="Courier New" w:cs="Courier New"/>
          <w:color w:val="00B0F0"/>
        </w:rPr>
        <w:t>♪</w:t>
      </w:r>
    </w:p>
    <w:p w14:paraId="31B4FF23" w14:textId="07ACBA35" w:rsidR="00021380" w:rsidRDefault="00021380">
      <w:pPr>
        <w:shd w:val="clear" w:color="auto" w:fill="FFFFFF"/>
        <w:spacing w:after="0" w:line="480" w:lineRule="auto"/>
        <w:textAlignment w:val="baseline"/>
        <w:rPr>
          <w:rFonts w:ascii="Courier New" w:eastAsia="Times New Roman" w:hAnsi="Courier New" w:cs="Courier New"/>
          <w:color w:val="00B0F0"/>
        </w:rPr>
      </w:pPr>
    </w:p>
    <w:p w14:paraId="1C4DB283" w14:textId="332CAF39" w:rsidR="00941A4A" w:rsidRDefault="00021380">
      <w:pPr>
        <w:shd w:val="clear" w:color="auto" w:fill="FFFFFF"/>
        <w:spacing w:after="0" w:line="480" w:lineRule="auto"/>
        <w:textAlignment w:val="baseline"/>
        <w:rPr>
          <w:rFonts w:ascii="Courier New" w:eastAsia="Times New Roman" w:hAnsi="Courier New" w:cs="Courier New"/>
          <w:color w:val="00B0F0"/>
        </w:rPr>
      </w:pPr>
      <w:proofErr w:type="spellStart"/>
      <w:r w:rsidRPr="006615CB">
        <w:rPr>
          <w:rFonts w:ascii="Courier New" w:eastAsia="Times New Roman" w:hAnsi="Courier New" w:cs="Courier New"/>
          <w:color w:val="00B0F0"/>
        </w:rPr>
        <w:t>Đ</w:t>
      </w:r>
      <w:r w:rsidRPr="00021380">
        <w:rPr>
          <w:rFonts w:ascii="Courier New" w:eastAsia="Times New Roman" w:hAnsi="Courier New" w:cs="Courier New"/>
          <w:color w:val="000000"/>
        </w:rPr>
        <w:t>abroad</w:t>
      </w:r>
      <w:proofErr w:type="spellEnd"/>
      <w:r w:rsidRPr="006615CB">
        <w:rPr>
          <w:rFonts w:ascii="Courier New" w:eastAsia="Times New Roman" w:hAnsi="Courier New" w:cs="Courier New"/>
          <w:color w:val="00B0F0"/>
        </w:rPr>
        <w:t>+♥</w:t>
      </w:r>
      <w:proofErr w:type="spellStart"/>
      <w:r w:rsidRPr="00021380">
        <w:rPr>
          <w:rFonts w:ascii="Courier New" w:eastAsia="Times New Roman" w:hAnsi="Courier New" w:cs="Courier New"/>
          <w:color w:val="000000"/>
        </w:rPr>
        <w:t>adv.</w:t>
      </w:r>
      <w:r w:rsidRPr="006615CB">
        <w:rPr>
          <w:rFonts w:ascii="Courier New" w:eastAsia="Times New Roman" w:hAnsi="Courier New" w:cs="Courier New"/>
          <w:color w:val="00B0F0"/>
        </w:rPr>
        <w:t>♦</w:t>
      </w:r>
      <w:r w:rsidRPr="00021380">
        <w:rPr>
          <w:rFonts w:ascii="Courier New" w:eastAsia="Times New Roman" w:hAnsi="Courier New" w:cs="Courier New"/>
          <w:color w:val="000000"/>
        </w:rPr>
        <w:t>1</w:t>
      </w:r>
      <w:proofErr w:type="spellEnd"/>
      <w:r w:rsidRPr="006615CB">
        <w:rPr>
          <w:rFonts w:ascii="Courier New" w:eastAsia="Times New Roman" w:hAnsi="Courier New" w:cs="Courier New"/>
          <w:color w:val="00B0F0"/>
        </w:rPr>
        <w:t>*╕</w:t>
      </w:r>
      <w:r w:rsidRPr="00021380">
        <w:rPr>
          <w:rFonts w:ascii="Courier New" w:eastAsia="Times New Roman" w:hAnsi="Courier New" w:cs="Courier New"/>
          <w:color w:val="000000"/>
        </w:rPr>
        <w:t xml:space="preserve">abroad, overseas, </w:t>
      </w:r>
      <w:proofErr w:type="spellStart"/>
      <w:r w:rsidRPr="00021380">
        <w:rPr>
          <w:rFonts w:ascii="Courier New" w:eastAsia="Times New Roman" w:hAnsi="Courier New" w:cs="Courier New"/>
          <w:color w:val="000000"/>
        </w:rPr>
        <w:t>in_foreign_lands</w:t>
      </w:r>
      <w:proofErr w:type="spellEnd"/>
      <w:r w:rsidRPr="00021380">
        <w:rPr>
          <w:rFonts w:ascii="Courier New" w:eastAsia="Times New Roman" w:hAnsi="Courier New" w:cs="Courier New"/>
          <w:color w:val="000000"/>
        </w:rPr>
        <w:t xml:space="preserve">, </w:t>
      </w:r>
      <w:proofErr w:type="spellStart"/>
      <w:r w:rsidRPr="00021380">
        <w:rPr>
          <w:rFonts w:ascii="Courier New" w:eastAsia="Times New Roman" w:hAnsi="Courier New" w:cs="Courier New"/>
          <w:color w:val="000000"/>
        </w:rPr>
        <w:t>in_foreign_parts</w:t>
      </w:r>
      <w:proofErr w:type="spellEnd"/>
      <w:r w:rsidRPr="00021380">
        <w:rPr>
          <w:rFonts w:ascii="Courier New" w:eastAsia="Times New Roman" w:hAnsi="Courier New" w:cs="Courier New"/>
          <w:color w:val="000000"/>
        </w:rPr>
        <w:t xml:space="preserve">, </w:t>
      </w:r>
      <w:r>
        <w:rPr>
          <w:rFonts w:ascii="Courier New" w:eastAsia="Times New Roman" w:hAnsi="Courier New" w:cs="Courier New"/>
          <w:color w:val="00B0F0"/>
        </w:rPr>
        <w:t>&lt;Tab&gt;:</w:t>
      </w:r>
      <w:r w:rsidRPr="00021380">
        <w:rPr>
          <w:rFonts w:ascii="Courier New" w:eastAsia="Times New Roman" w:hAnsi="Courier New" w:cs="Courier New"/>
          <w:color w:val="000000"/>
        </w:rPr>
        <w:t xml:space="preserve"> We were </w:t>
      </w:r>
      <w:proofErr w:type="spellStart"/>
      <w:r w:rsidRPr="00021380">
        <w:rPr>
          <w:rFonts w:ascii="Courier New" w:eastAsia="Times New Roman" w:hAnsi="Courier New" w:cs="Courier New"/>
          <w:color w:val="000000"/>
        </w:rPr>
        <w:t>abroad</w:t>
      </w:r>
      <w:r w:rsidRPr="006615CB">
        <w:rPr>
          <w:rFonts w:ascii="Courier New" w:eastAsia="Times New Roman" w:hAnsi="Courier New" w:cs="Courier New"/>
          <w:color w:val="00B0F0"/>
        </w:rPr>
        <w:t>Σ</w:t>
      </w:r>
      <w:proofErr w:type="spellEnd"/>
      <w:r w:rsidRPr="00021380">
        <w:rPr>
          <w:rFonts w:ascii="Courier New" w:eastAsia="Times New Roman" w:hAnsi="Courier New" w:cs="Courier New"/>
          <w:color w:val="000000"/>
        </w:rPr>
        <w:t xml:space="preserve"> on assignment for a few years.</w:t>
      </w:r>
      <w:r w:rsidRPr="006615CB">
        <w:rPr>
          <w:rFonts w:ascii="Courier New" w:eastAsia="Times New Roman" w:hAnsi="Courier New" w:cs="Courier New"/>
          <w:color w:val="00B0F0"/>
        </w:rPr>
        <w:t>♪</w:t>
      </w:r>
    </w:p>
    <w:p w14:paraId="544ADD05" w14:textId="570DF550" w:rsidR="00021380" w:rsidRDefault="00021380">
      <w:pPr>
        <w:shd w:val="clear" w:color="auto" w:fill="FFFFFF"/>
        <w:spacing w:after="0" w:line="480" w:lineRule="auto"/>
        <w:textAlignment w:val="baseline"/>
        <w:rPr>
          <w:rFonts w:ascii="Courier New" w:eastAsia="Times New Roman" w:hAnsi="Courier New" w:cs="Courier New"/>
          <w:color w:val="00B0F0"/>
        </w:rPr>
      </w:pPr>
    </w:p>
    <w:p w14:paraId="4D88D880" w14:textId="19543AFE" w:rsidR="00021380" w:rsidRDefault="00021380">
      <w:pPr>
        <w:shd w:val="clear" w:color="auto" w:fill="FFFFFF"/>
        <w:spacing w:after="0" w:line="480" w:lineRule="auto"/>
        <w:textAlignment w:val="baseline"/>
        <w:rPr>
          <w:rFonts w:ascii="Courier New" w:eastAsia="Times New Roman" w:hAnsi="Courier New" w:cs="Courier New"/>
          <w:color w:val="000000"/>
        </w:rPr>
      </w:pPr>
      <w:proofErr w:type="spellStart"/>
      <w:r w:rsidRPr="006615CB">
        <w:rPr>
          <w:rFonts w:ascii="Courier New" w:eastAsia="Times New Roman" w:hAnsi="Courier New" w:cs="Courier New"/>
          <w:color w:val="00B0F0"/>
        </w:rPr>
        <w:t>Đ</w:t>
      </w:r>
      <w:r w:rsidRPr="00021380">
        <w:rPr>
          <w:rFonts w:ascii="Courier New" w:eastAsia="Times New Roman" w:hAnsi="Courier New" w:cs="Courier New"/>
          <w:color w:val="000000"/>
        </w:rPr>
        <w:t>absolutely</w:t>
      </w:r>
      <w:proofErr w:type="spellEnd"/>
      <w:r w:rsidRPr="006615CB">
        <w:rPr>
          <w:rFonts w:ascii="Courier New" w:eastAsia="Times New Roman" w:hAnsi="Courier New" w:cs="Courier New"/>
          <w:color w:val="00B0F0"/>
        </w:rPr>
        <w:t>+♥</w:t>
      </w:r>
      <w:proofErr w:type="spellStart"/>
      <w:r w:rsidRPr="00021380">
        <w:rPr>
          <w:rFonts w:ascii="Courier New" w:eastAsia="Times New Roman" w:hAnsi="Courier New" w:cs="Courier New"/>
          <w:color w:val="000000"/>
        </w:rPr>
        <w:t>adv.</w:t>
      </w:r>
      <w:r w:rsidRPr="006615CB">
        <w:rPr>
          <w:rFonts w:ascii="Courier New" w:eastAsia="Times New Roman" w:hAnsi="Courier New" w:cs="Courier New"/>
          <w:color w:val="00B0F0"/>
        </w:rPr>
        <w:t>♦</w:t>
      </w:r>
      <w:r w:rsidRPr="00021380">
        <w:rPr>
          <w:rFonts w:ascii="Courier New" w:eastAsia="Times New Roman" w:hAnsi="Courier New" w:cs="Courier New"/>
          <w:color w:val="000000"/>
        </w:rPr>
        <w:t>1</w:t>
      </w:r>
      <w:proofErr w:type="spellEnd"/>
      <w:r w:rsidRPr="006615CB">
        <w:rPr>
          <w:rFonts w:ascii="Courier New" w:eastAsia="Times New Roman" w:hAnsi="Courier New" w:cs="Courier New"/>
          <w:color w:val="00B0F0"/>
        </w:rPr>
        <w:t>*╕</w:t>
      </w:r>
      <w:r w:rsidRPr="00021380">
        <w:rPr>
          <w:rFonts w:ascii="Courier New" w:eastAsia="Times New Roman" w:hAnsi="Courier New" w:cs="Courier New"/>
          <w:color w:val="000000"/>
        </w:rPr>
        <w:t xml:space="preserve">absolutely, unqualifiedly, unconditionally, unreservedly, unexceptionally, unequivocally, unquestionably, positively, definitely, really, genuinely, decidedly, surely, truly, certainly, categorically, </w:t>
      </w:r>
      <w:r>
        <w:rPr>
          <w:rFonts w:ascii="Courier New" w:eastAsia="Times New Roman" w:hAnsi="Courier New" w:cs="Courier New"/>
          <w:color w:val="00B0F0"/>
        </w:rPr>
        <w:t>&lt;Tab&gt;:</w:t>
      </w:r>
      <w:r w:rsidRPr="00021380">
        <w:rPr>
          <w:rFonts w:ascii="Courier New" w:eastAsia="Times New Roman" w:hAnsi="Courier New" w:cs="Courier New"/>
          <w:color w:val="000000"/>
        </w:rPr>
        <w:t xml:space="preserve"> She is </w:t>
      </w:r>
      <w:proofErr w:type="spellStart"/>
      <w:r w:rsidRPr="00021380">
        <w:rPr>
          <w:rFonts w:ascii="Courier New" w:eastAsia="Times New Roman" w:hAnsi="Courier New" w:cs="Courier New"/>
          <w:color w:val="000000"/>
        </w:rPr>
        <w:t>absolutely</w:t>
      </w:r>
      <w:r w:rsidRPr="006615CB">
        <w:rPr>
          <w:rFonts w:ascii="Courier New" w:eastAsia="Times New Roman" w:hAnsi="Courier New" w:cs="Courier New"/>
          <w:color w:val="00B0F0"/>
        </w:rPr>
        <w:t>Σ</w:t>
      </w:r>
      <w:proofErr w:type="spellEnd"/>
      <w:r w:rsidRPr="00021380">
        <w:rPr>
          <w:rFonts w:ascii="Courier New" w:eastAsia="Times New Roman" w:hAnsi="Courier New" w:cs="Courier New"/>
          <w:color w:val="000000"/>
        </w:rPr>
        <w:t xml:space="preserve"> the best dancer I have ever seen.</w:t>
      </w:r>
      <w:r w:rsidRPr="006615CB">
        <w:rPr>
          <w:rFonts w:ascii="Courier New" w:eastAsia="Times New Roman" w:hAnsi="Courier New" w:cs="Courier New"/>
          <w:color w:val="00B0F0"/>
        </w:rPr>
        <w:t>♪</w:t>
      </w:r>
    </w:p>
    <w:p w14:paraId="35681647" w14:textId="122EBB4D" w:rsidR="00021380" w:rsidRDefault="00021380">
      <w:pPr>
        <w:shd w:val="clear" w:color="auto" w:fill="FFFFFF"/>
        <w:spacing w:after="0" w:line="480" w:lineRule="auto"/>
        <w:textAlignment w:val="baseline"/>
        <w:rPr>
          <w:rFonts w:ascii="Courier New" w:eastAsia="Times New Roman" w:hAnsi="Courier New" w:cs="Courier New"/>
          <w:color w:val="000000"/>
        </w:rPr>
      </w:pPr>
    </w:p>
    <w:p w14:paraId="25D442DB" w14:textId="6176AAC5" w:rsidR="00021380" w:rsidRDefault="00021380">
      <w:pPr>
        <w:shd w:val="clear" w:color="auto" w:fill="FFFFFF"/>
        <w:spacing w:after="0" w:line="480" w:lineRule="auto"/>
        <w:textAlignment w:val="baseline"/>
        <w:rPr>
          <w:rFonts w:ascii="Courier New" w:eastAsia="Times New Roman" w:hAnsi="Courier New" w:cs="Courier New"/>
          <w:color w:val="00B0F0"/>
        </w:rPr>
      </w:pPr>
      <w:proofErr w:type="spellStart"/>
      <w:r w:rsidRPr="006615CB">
        <w:rPr>
          <w:rFonts w:ascii="Courier New" w:eastAsia="Times New Roman" w:hAnsi="Courier New" w:cs="Courier New"/>
          <w:color w:val="00B0F0"/>
        </w:rPr>
        <w:lastRenderedPageBreak/>
        <w:t>Đ</w:t>
      </w:r>
      <w:r w:rsidRPr="00021380">
        <w:rPr>
          <w:rFonts w:ascii="Courier New" w:eastAsia="Times New Roman" w:hAnsi="Courier New" w:cs="Courier New"/>
          <w:color w:val="000000"/>
        </w:rPr>
        <w:t>absolutely</w:t>
      </w:r>
      <w:proofErr w:type="spellEnd"/>
      <w:r w:rsidRPr="006615CB">
        <w:rPr>
          <w:rFonts w:ascii="Courier New" w:eastAsia="Times New Roman" w:hAnsi="Courier New" w:cs="Courier New"/>
          <w:color w:val="00B0F0"/>
        </w:rPr>
        <w:t>+♥</w:t>
      </w:r>
      <w:proofErr w:type="spellStart"/>
      <w:r w:rsidRPr="00021380">
        <w:rPr>
          <w:rFonts w:ascii="Courier New" w:eastAsia="Times New Roman" w:hAnsi="Courier New" w:cs="Courier New"/>
          <w:color w:val="000000"/>
        </w:rPr>
        <w:t>adv.</w:t>
      </w:r>
      <w:r w:rsidRPr="006615CB">
        <w:rPr>
          <w:rFonts w:ascii="Courier New" w:eastAsia="Times New Roman" w:hAnsi="Courier New" w:cs="Courier New"/>
          <w:color w:val="00B0F0"/>
        </w:rPr>
        <w:t>♦</w:t>
      </w:r>
      <w:r w:rsidRPr="00021380">
        <w:rPr>
          <w:rFonts w:ascii="Courier New" w:eastAsia="Times New Roman" w:hAnsi="Courier New" w:cs="Courier New"/>
          <w:color w:val="000000"/>
        </w:rPr>
        <w:t>1</w:t>
      </w:r>
      <w:proofErr w:type="spellEnd"/>
      <w:r w:rsidRPr="006615CB">
        <w:rPr>
          <w:rFonts w:ascii="Courier New" w:eastAsia="Times New Roman" w:hAnsi="Courier New" w:cs="Courier New"/>
          <w:color w:val="00B0F0"/>
        </w:rPr>
        <w:t>*╕</w:t>
      </w:r>
      <w:r w:rsidRPr="00021380">
        <w:rPr>
          <w:rFonts w:ascii="Courier New" w:eastAsia="Times New Roman" w:hAnsi="Courier New" w:cs="Courier New"/>
          <w:color w:val="000000"/>
        </w:rPr>
        <w:t xml:space="preserve">absolutely, unqualifiedly, unconditionally, unreservedly, unexceptionally, unequivocally, unquestionably, positively, definitely, really, genuinely, decidedly, surely, truly, certainly, categorically, </w:t>
      </w:r>
      <w:r>
        <w:rPr>
          <w:rFonts w:ascii="Courier New" w:eastAsia="Times New Roman" w:hAnsi="Courier New" w:cs="Courier New"/>
          <w:color w:val="00B0F0"/>
        </w:rPr>
        <w:t>&lt;Tab&gt;</w:t>
      </w:r>
      <w:r>
        <w:rPr>
          <w:rFonts w:ascii="Cambria Math" w:eastAsia="Times New Roman" w:hAnsi="Cambria Math" w:cs="Cambria Math"/>
          <w:color w:val="00B0F0"/>
        </w:rPr>
        <w:t>∷</w:t>
      </w:r>
      <w:r w:rsidRPr="00021380">
        <w:rPr>
          <w:rFonts w:ascii="Courier New" w:eastAsia="Times New Roman" w:hAnsi="Courier New" w:cs="Courier New"/>
          <w:color w:val="000000"/>
        </w:rPr>
        <w:t xml:space="preserve"> I </w:t>
      </w:r>
      <w:proofErr w:type="spellStart"/>
      <w:r w:rsidRPr="00021380">
        <w:rPr>
          <w:rFonts w:ascii="Courier New" w:eastAsia="Times New Roman" w:hAnsi="Courier New" w:cs="Courier New"/>
          <w:color w:val="000000"/>
        </w:rPr>
        <w:t>absolutely</w:t>
      </w:r>
      <w:r w:rsidRPr="006615CB">
        <w:rPr>
          <w:rFonts w:ascii="Courier New" w:eastAsia="Times New Roman" w:hAnsi="Courier New" w:cs="Courier New"/>
          <w:color w:val="00B0F0"/>
        </w:rPr>
        <w:t>Σ</w:t>
      </w:r>
      <w:proofErr w:type="spellEnd"/>
      <w:r w:rsidRPr="00021380">
        <w:rPr>
          <w:rFonts w:ascii="Courier New" w:eastAsia="Times New Roman" w:hAnsi="Courier New" w:cs="Courier New"/>
          <w:color w:val="000000"/>
        </w:rPr>
        <w:t xml:space="preserve"> refuse to go.</w:t>
      </w:r>
      <w:r w:rsidRPr="006615CB">
        <w:rPr>
          <w:rFonts w:ascii="Courier New" w:eastAsia="Times New Roman" w:hAnsi="Courier New" w:cs="Courier New"/>
          <w:color w:val="00B0F0"/>
        </w:rPr>
        <w:t>♪</w:t>
      </w:r>
    </w:p>
    <w:p w14:paraId="20822408" w14:textId="3BACFFED" w:rsidR="00021380" w:rsidRDefault="00021380">
      <w:pPr>
        <w:shd w:val="clear" w:color="auto" w:fill="FFFFFF"/>
        <w:spacing w:after="0" w:line="480" w:lineRule="auto"/>
        <w:textAlignment w:val="baseline"/>
        <w:rPr>
          <w:rFonts w:ascii="Courier New" w:eastAsia="Times New Roman" w:hAnsi="Courier New" w:cs="Courier New"/>
          <w:color w:val="00B0F0"/>
        </w:rPr>
      </w:pPr>
    </w:p>
    <w:p w14:paraId="76E309B3" w14:textId="57C646D7" w:rsidR="00021380" w:rsidRDefault="00021380">
      <w:pPr>
        <w:shd w:val="clear" w:color="auto" w:fill="FFFFFF"/>
        <w:spacing w:after="0" w:line="480" w:lineRule="auto"/>
        <w:textAlignment w:val="baseline"/>
        <w:rPr>
          <w:rFonts w:ascii="Courier New" w:eastAsia="Times New Roman" w:hAnsi="Courier New" w:cs="Courier New"/>
          <w:color w:val="00B0F0"/>
        </w:rPr>
      </w:pPr>
      <w:proofErr w:type="spellStart"/>
      <w:r w:rsidRPr="006615CB">
        <w:rPr>
          <w:rFonts w:ascii="Courier New" w:eastAsia="Times New Roman" w:hAnsi="Courier New" w:cs="Courier New"/>
          <w:color w:val="00B0F0"/>
        </w:rPr>
        <w:t>Đ</w:t>
      </w:r>
      <w:r w:rsidRPr="00021380">
        <w:rPr>
          <w:rFonts w:ascii="Courier New" w:eastAsia="Times New Roman" w:hAnsi="Courier New" w:cs="Courier New"/>
          <w:color w:val="000000"/>
        </w:rPr>
        <w:t>absolutely</w:t>
      </w:r>
      <w:proofErr w:type="spellEnd"/>
      <w:r w:rsidRPr="006615CB">
        <w:rPr>
          <w:rFonts w:ascii="Courier New" w:eastAsia="Times New Roman" w:hAnsi="Courier New" w:cs="Courier New"/>
          <w:color w:val="00B0F0"/>
        </w:rPr>
        <w:t>+♥</w:t>
      </w:r>
      <w:proofErr w:type="spellStart"/>
      <w:r w:rsidRPr="00021380">
        <w:rPr>
          <w:rFonts w:ascii="Courier New" w:eastAsia="Times New Roman" w:hAnsi="Courier New" w:cs="Courier New"/>
          <w:color w:val="000000"/>
        </w:rPr>
        <w:t>adv.</w:t>
      </w:r>
      <w:r w:rsidRPr="006615CB">
        <w:rPr>
          <w:rFonts w:ascii="Courier New" w:eastAsia="Times New Roman" w:hAnsi="Courier New" w:cs="Courier New"/>
          <w:color w:val="00B0F0"/>
        </w:rPr>
        <w:t>♦</w:t>
      </w:r>
      <w:r w:rsidRPr="00021380">
        <w:rPr>
          <w:rFonts w:ascii="Courier New" w:eastAsia="Times New Roman" w:hAnsi="Courier New" w:cs="Courier New"/>
          <w:color w:val="000000"/>
        </w:rPr>
        <w:t>2</w:t>
      </w:r>
      <w:proofErr w:type="spellEnd"/>
      <w:r w:rsidRPr="006615CB">
        <w:rPr>
          <w:rFonts w:ascii="Courier New" w:eastAsia="Times New Roman" w:hAnsi="Courier New" w:cs="Courier New"/>
          <w:color w:val="00B0F0"/>
        </w:rPr>
        <w:t>*╕</w:t>
      </w:r>
      <w:r w:rsidRPr="00021380">
        <w:rPr>
          <w:rFonts w:ascii="Courier New" w:eastAsia="Times New Roman" w:hAnsi="Courier New" w:cs="Courier New"/>
          <w:color w:val="000000"/>
        </w:rPr>
        <w:t>absolutely, totally, utterly, completely, entirely, fully, quite, altogether, wholly,</w:t>
      </w:r>
      <w:r>
        <w:rPr>
          <w:rFonts w:ascii="Courier New" w:eastAsia="Times New Roman" w:hAnsi="Courier New" w:cs="Courier New"/>
          <w:color w:val="000000"/>
        </w:rPr>
        <w:t xml:space="preserve"> </w:t>
      </w:r>
      <w:r>
        <w:rPr>
          <w:rFonts w:ascii="Courier New" w:eastAsia="Times New Roman" w:hAnsi="Courier New" w:cs="Courier New"/>
          <w:color w:val="00B0F0"/>
        </w:rPr>
        <w:t>&lt;Tab&gt;:</w:t>
      </w:r>
      <w:r w:rsidRPr="00021380">
        <w:rPr>
          <w:rFonts w:ascii="Courier New" w:eastAsia="Times New Roman" w:hAnsi="Courier New" w:cs="Courier New"/>
          <w:color w:val="000000"/>
        </w:rPr>
        <w:t xml:space="preserve"> It is </w:t>
      </w:r>
      <w:proofErr w:type="spellStart"/>
      <w:r w:rsidRPr="00021380">
        <w:rPr>
          <w:rFonts w:ascii="Courier New" w:eastAsia="Times New Roman" w:hAnsi="Courier New" w:cs="Courier New"/>
          <w:color w:val="000000"/>
        </w:rPr>
        <w:t>absolutely</w:t>
      </w:r>
      <w:r w:rsidRPr="006615CB">
        <w:rPr>
          <w:rFonts w:ascii="Courier New" w:eastAsia="Times New Roman" w:hAnsi="Courier New" w:cs="Courier New"/>
          <w:color w:val="00B0F0"/>
        </w:rPr>
        <w:t>Σ</w:t>
      </w:r>
      <w:proofErr w:type="spellEnd"/>
      <w:r w:rsidRPr="00021380">
        <w:rPr>
          <w:rFonts w:ascii="Courier New" w:eastAsia="Times New Roman" w:hAnsi="Courier New" w:cs="Courier New"/>
          <w:color w:val="000000"/>
        </w:rPr>
        <w:t xml:space="preserve"> necessary that you undergo surgery.</w:t>
      </w:r>
      <w:r w:rsidRPr="006615CB">
        <w:rPr>
          <w:rFonts w:ascii="Courier New" w:eastAsia="Times New Roman" w:hAnsi="Courier New" w:cs="Courier New"/>
          <w:color w:val="00B0F0"/>
        </w:rPr>
        <w:t>♪</w:t>
      </w:r>
    </w:p>
    <w:p w14:paraId="6C9891B3" w14:textId="733BEB40" w:rsidR="004A3E24" w:rsidRDefault="004A3E24">
      <w:pPr>
        <w:shd w:val="clear" w:color="auto" w:fill="FFFFFF"/>
        <w:spacing w:after="0" w:line="480" w:lineRule="auto"/>
        <w:textAlignment w:val="baseline"/>
        <w:rPr>
          <w:rFonts w:ascii="Courier New" w:eastAsia="Times New Roman" w:hAnsi="Courier New" w:cs="Courier New"/>
          <w:color w:val="00B0F0"/>
        </w:rPr>
      </w:pPr>
    </w:p>
    <w:p w14:paraId="5CBCEDC2" w14:textId="2F07AB17" w:rsidR="004A3E24" w:rsidRDefault="004A3E24">
      <w:pPr>
        <w:shd w:val="clear" w:color="auto" w:fill="FFFFFF"/>
        <w:spacing w:after="0" w:line="480" w:lineRule="auto"/>
        <w:textAlignment w:val="baseline"/>
        <w:rPr>
          <w:rFonts w:ascii="Courier New" w:eastAsia="Times New Roman" w:hAnsi="Courier New" w:cs="Courier New"/>
          <w:color w:val="000000"/>
        </w:rPr>
      </w:pPr>
      <w:proofErr w:type="spellStart"/>
      <w:r w:rsidRPr="006615CB">
        <w:rPr>
          <w:rFonts w:ascii="Courier New" w:eastAsia="Times New Roman" w:hAnsi="Courier New" w:cs="Courier New"/>
          <w:color w:val="00B0F0"/>
        </w:rPr>
        <w:t>Đ</w:t>
      </w:r>
      <w:r w:rsidRPr="004A3E24">
        <w:rPr>
          <w:rFonts w:ascii="Courier New" w:eastAsia="Times New Roman" w:hAnsi="Courier New" w:cs="Courier New"/>
          <w:color w:val="000000"/>
        </w:rPr>
        <w:t>accordingly</w:t>
      </w:r>
      <w:proofErr w:type="spellEnd"/>
      <w:r w:rsidRPr="006615CB">
        <w:rPr>
          <w:rFonts w:ascii="Courier New" w:eastAsia="Times New Roman" w:hAnsi="Courier New" w:cs="Courier New"/>
          <w:color w:val="00B0F0"/>
        </w:rPr>
        <w:t>+♥</w:t>
      </w:r>
      <w:proofErr w:type="spellStart"/>
      <w:r w:rsidRPr="004A3E24">
        <w:rPr>
          <w:rFonts w:ascii="Courier New" w:eastAsia="Times New Roman" w:hAnsi="Courier New" w:cs="Courier New"/>
          <w:color w:val="000000"/>
        </w:rPr>
        <w:t>adv.</w:t>
      </w:r>
      <w:r w:rsidRPr="006615CB">
        <w:rPr>
          <w:rFonts w:ascii="Courier New" w:eastAsia="Times New Roman" w:hAnsi="Courier New" w:cs="Courier New"/>
          <w:color w:val="00B0F0"/>
        </w:rPr>
        <w:t>♦</w:t>
      </w:r>
      <w:r w:rsidRPr="004A3E24">
        <w:rPr>
          <w:rFonts w:ascii="Courier New" w:eastAsia="Times New Roman" w:hAnsi="Courier New" w:cs="Courier New"/>
          <w:color w:val="000000"/>
        </w:rPr>
        <w:t>1</w:t>
      </w:r>
      <w:proofErr w:type="spellEnd"/>
      <w:r w:rsidRPr="006615CB">
        <w:rPr>
          <w:rFonts w:ascii="Courier New" w:eastAsia="Times New Roman" w:hAnsi="Courier New" w:cs="Courier New"/>
          <w:color w:val="00B0F0"/>
        </w:rPr>
        <w:t>*</w:t>
      </w:r>
      <w:r w:rsidR="000428D8" w:rsidRPr="006615CB">
        <w:rPr>
          <w:rFonts w:ascii="Courier New" w:eastAsia="Times New Roman" w:hAnsi="Courier New" w:cs="Courier New"/>
          <w:color w:val="00B0F0"/>
        </w:rPr>
        <w:t>╕</w:t>
      </w:r>
      <w:r w:rsidRPr="004A3E24">
        <w:rPr>
          <w:rFonts w:ascii="Courier New" w:eastAsia="Times New Roman" w:hAnsi="Courier New" w:cs="Courier New"/>
          <w:color w:val="000000"/>
        </w:rPr>
        <w:t xml:space="preserve">accordingly, hence, therefore, consequently, thus, </w:t>
      </w:r>
      <w:proofErr w:type="spellStart"/>
      <w:r w:rsidRPr="004A3E24">
        <w:rPr>
          <w:rFonts w:ascii="Courier New" w:eastAsia="Times New Roman" w:hAnsi="Courier New" w:cs="Courier New"/>
          <w:color w:val="000000"/>
        </w:rPr>
        <w:t>in_consequence_of</w:t>
      </w:r>
      <w:proofErr w:type="spellEnd"/>
      <w:r w:rsidRPr="004A3E24">
        <w:rPr>
          <w:rFonts w:ascii="Courier New" w:eastAsia="Times New Roman" w:hAnsi="Courier New" w:cs="Courier New"/>
          <w:color w:val="000000"/>
        </w:rPr>
        <w:t xml:space="preserve">, </w:t>
      </w:r>
      <w:proofErr w:type="spellStart"/>
      <w:r w:rsidRPr="004A3E24">
        <w:rPr>
          <w:rFonts w:ascii="Courier New" w:eastAsia="Times New Roman" w:hAnsi="Courier New" w:cs="Courier New"/>
          <w:color w:val="000000"/>
        </w:rPr>
        <w:t>in_consequence_whereof</w:t>
      </w:r>
      <w:proofErr w:type="spellEnd"/>
      <w:r w:rsidRPr="004A3E24">
        <w:rPr>
          <w:rFonts w:ascii="Courier New" w:eastAsia="Times New Roman" w:hAnsi="Courier New" w:cs="Courier New"/>
          <w:color w:val="000000"/>
        </w:rPr>
        <w:t xml:space="preserve">, so, </w:t>
      </w:r>
      <w:proofErr w:type="spellStart"/>
      <w:r w:rsidRPr="004A3E24">
        <w:rPr>
          <w:rFonts w:ascii="Courier New" w:eastAsia="Times New Roman" w:hAnsi="Courier New" w:cs="Courier New"/>
          <w:color w:val="000000"/>
        </w:rPr>
        <w:t>and_so</w:t>
      </w:r>
      <w:proofErr w:type="spellEnd"/>
      <w:r w:rsidRPr="004A3E24">
        <w:rPr>
          <w:rFonts w:ascii="Courier New" w:eastAsia="Times New Roman" w:hAnsi="Courier New" w:cs="Courier New"/>
          <w:color w:val="000000"/>
        </w:rPr>
        <w:t>,</w:t>
      </w:r>
      <w:r w:rsidR="000428D8">
        <w:rPr>
          <w:rFonts w:ascii="Courier New" w:eastAsia="Times New Roman" w:hAnsi="Courier New" w:cs="Courier New"/>
          <w:color w:val="000000"/>
        </w:rPr>
        <w:t xml:space="preserve"> </w:t>
      </w:r>
      <w:r w:rsidR="000428D8">
        <w:rPr>
          <w:rFonts w:ascii="Courier New" w:eastAsia="Times New Roman" w:hAnsi="Courier New" w:cs="Courier New"/>
          <w:color w:val="00B0F0"/>
        </w:rPr>
        <w:t>&lt;Tab&gt;:</w:t>
      </w:r>
      <w:r w:rsidRPr="004A3E24">
        <w:rPr>
          <w:rFonts w:ascii="Courier New" w:eastAsia="Times New Roman" w:hAnsi="Courier New" w:cs="Courier New"/>
          <w:color w:val="000000"/>
        </w:rPr>
        <w:t xml:space="preserve"> Smoking was forbidden; </w:t>
      </w:r>
      <w:proofErr w:type="spellStart"/>
      <w:r w:rsidRPr="004A3E24">
        <w:rPr>
          <w:rFonts w:ascii="Courier New" w:eastAsia="Times New Roman" w:hAnsi="Courier New" w:cs="Courier New"/>
          <w:color w:val="000000"/>
        </w:rPr>
        <w:t>accordingly</w:t>
      </w:r>
      <w:r w:rsidRPr="006615CB">
        <w:rPr>
          <w:rFonts w:ascii="Courier New" w:eastAsia="Times New Roman" w:hAnsi="Courier New" w:cs="Courier New"/>
          <w:color w:val="00B0F0"/>
        </w:rPr>
        <w:t>Σ</w:t>
      </w:r>
      <w:proofErr w:type="spellEnd"/>
      <w:r w:rsidRPr="004A3E24">
        <w:rPr>
          <w:rFonts w:ascii="Courier New" w:eastAsia="Times New Roman" w:hAnsi="Courier New" w:cs="Courier New"/>
          <w:color w:val="000000"/>
        </w:rPr>
        <w:t>, we put out our cigars.</w:t>
      </w:r>
      <w:r w:rsidRPr="006615CB">
        <w:rPr>
          <w:rFonts w:ascii="Courier New" w:eastAsia="Times New Roman" w:hAnsi="Courier New" w:cs="Courier New"/>
          <w:color w:val="00B0F0"/>
        </w:rPr>
        <w:t>♪</w:t>
      </w:r>
    </w:p>
    <w:p w14:paraId="2E2A68EA" w14:textId="77777777" w:rsidR="00021380" w:rsidRDefault="00021380">
      <w:pPr>
        <w:shd w:val="clear" w:color="auto" w:fill="FFFFFF"/>
        <w:spacing w:after="0" w:line="480" w:lineRule="auto"/>
        <w:textAlignment w:val="baseline"/>
        <w:rPr>
          <w:rFonts w:ascii="Courier New" w:eastAsia="Times New Roman" w:hAnsi="Courier New" w:cs="Courier New"/>
          <w:color w:val="000000"/>
        </w:rPr>
      </w:pPr>
    </w:p>
    <w:p w14:paraId="76F0D9DD" w14:textId="0D1F0B44" w:rsidR="00941A4A" w:rsidRDefault="00941A4A">
      <w:pPr>
        <w:shd w:val="clear" w:color="auto" w:fill="FFFFFF"/>
        <w:spacing w:after="0" w:line="480" w:lineRule="auto"/>
        <w:textAlignment w:val="baseline"/>
        <w:rPr>
          <w:rFonts w:ascii="Courier New" w:eastAsia="Times New Roman" w:hAnsi="Courier New" w:cs="Courier New"/>
          <w:color w:val="000000"/>
        </w:rPr>
      </w:pPr>
      <w:proofErr w:type="spellStart"/>
      <w:r w:rsidRPr="006615CB">
        <w:rPr>
          <w:rFonts w:ascii="Courier New" w:eastAsia="Times New Roman" w:hAnsi="Courier New" w:cs="Courier New"/>
          <w:color w:val="00B0F0"/>
        </w:rPr>
        <w:t>Đ</w:t>
      </w:r>
      <w:r w:rsidRPr="00941A4A">
        <w:rPr>
          <w:rFonts w:ascii="Courier New" w:eastAsia="Times New Roman" w:hAnsi="Courier New" w:cs="Courier New"/>
          <w:color w:val="000000"/>
        </w:rPr>
        <w:t>accordingly</w:t>
      </w:r>
      <w:proofErr w:type="spellEnd"/>
      <w:r w:rsidRPr="006615CB">
        <w:rPr>
          <w:rFonts w:ascii="Courier New" w:eastAsia="Times New Roman" w:hAnsi="Courier New" w:cs="Courier New"/>
          <w:color w:val="00B0F0"/>
        </w:rPr>
        <w:t>+♥</w:t>
      </w:r>
      <w:proofErr w:type="spellStart"/>
      <w:r w:rsidRPr="00941A4A">
        <w:rPr>
          <w:rFonts w:ascii="Courier New" w:eastAsia="Times New Roman" w:hAnsi="Courier New" w:cs="Courier New"/>
          <w:color w:val="000000"/>
        </w:rPr>
        <w:t>adv.</w:t>
      </w:r>
      <w:r w:rsidRPr="006615CB">
        <w:rPr>
          <w:rFonts w:ascii="Courier New" w:eastAsia="Times New Roman" w:hAnsi="Courier New" w:cs="Courier New"/>
          <w:color w:val="00B0F0"/>
        </w:rPr>
        <w:t>♦</w:t>
      </w:r>
      <w:r w:rsidRPr="00941A4A">
        <w:rPr>
          <w:rFonts w:ascii="Courier New" w:eastAsia="Times New Roman" w:hAnsi="Courier New" w:cs="Courier New"/>
          <w:color w:val="000000"/>
        </w:rPr>
        <w:t>2</w:t>
      </w:r>
      <w:proofErr w:type="spellEnd"/>
      <w:r w:rsidRPr="006615CB">
        <w:rPr>
          <w:rFonts w:ascii="Courier New" w:eastAsia="Times New Roman" w:hAnsi="Courier New" w:cs="Courier New"/>
          <w:color w:val="00B0F0"/>
        </w:rPr>
        <w:t>*╕</w:t>
      </w:r>
      <w:r w:rsidRPr="00941A4A">
        <w:rPr>
          <w:rFonts w:ascii="Courier New" w:eastAsia="Times New Roman" w:hAnsi="Courier New" w:cs="Courier New"/>
          <w:color w:val="000000"/>
        </w:rPr>
        <w:t xml:space="preserve">accordingly, suitably, </w:t>
      </w:r>
      <w:proofErr w:type="spellStart"/>
      <w:r w:rsidRPr="00941A4A">
        <w:rPr>
          <w:rFonts w:ascii="Courier New" w:eastAsia="Times New Roman" w:hAnsi="Courier New" w:cs="Courier New"/>
          <w:color w:val="000000"/>
        </w:rPr>
        <w:t>in_conformity</w:t>
      </w:r>
      <w:proofErr w:type="spellEnd"/>
      <w:r w:rsidRPr="00941A4A">
        <w:rPr>
          <w:rFonts w:ascii="Courier New" w:eastAsia="Times New Roman" w:hAnsi="Courier New" w:cs="Courier New"/>
          <w:color w:val="000000"/>
        </w:rPr>
        <w:t xml:space="preserve">, </w:t>
      </w:r>
      <w:proofErr w:type="spellStart"/>
      <w:r w:rsidRPr="00941A4A">
        <w:rPr>
          <w:rFonts w:ascii="Courier New" w:eastAsia="Times New Roman" w:hAnsi="Courier New" w:cs="Courier New"/>
          <w:color w:val="000000"/>
        </w:rPr>
        <w:t>in_compliance</w:t>
      </w:r>
      <w:proofErr w:type="spellEnd"/>
      <w:r w:rsidRPr="00941A4A">
        <w:rPr>
          <w:rFonts w:ascii="Courier New" w:eastAsia="Times New Roman" w:hAnsi="Courier New" w:cs="Courier New"/>
          <w:color w:val="000000"/>
        </w:rPr>
        <w:t>,</w:t>
      </w:r>
      <w:r w:rsidRPr="006615CB">
        <w:rPr>
          <w:rFonts w:ascii="Courier New" w:eastAsia="Times New Roman" w:hAnsi="Courier New" w:cs="Courier New"/>
          <w:color w:val="00B0F0"/>
        </w:rPr>
        <w:t>÷</w:t>
      </w:r>
      <w:r w:rsidRPr="00941A4A">
        <w:rPr>
          <w:rFonts w:ascii="Courier New" w:eastAsia="Times New Roman" w:hAnsi="Courier New" w:cs="Courier New"/>
          <w:color w:val="000000"/>
        </w:rPr>
        <w:t xml:space="preserve"> conformably, appropriately, compliantly,</w:t>
      </w:r>
      <w:r>
        <w:rPr>
          <w:rFonts w:ascii="Courier New" w:eastAsia="Times New Roman" w:hAnsi="Courier New" w:cs="Courier New"/>
          <w:color w:val="000000"/>
        </w:rPr>
        <w:t xml:space="preserve"> </w:t>
      </w:r>
      <w:r>
        <w:rPr>
          <w:rFonts w:ascii="Courier New" w:eastAsia="Times New Roman" w:hAnsi="Courier New" w:cs="Courier New"/>
          <w:color w:val="00B0F0"/>
        </w:rPr>
        <w:t xml:space="preserve">&lt;Tab&gt;: </w:t>
      </w:r>
      <w:r w:rsidRPr="00941A4A">
        <w:rPr>
          <w:rFonts w:ascii="Courier New" w:eastAsia="Times New Roman" w:hAnsi="Courier New" w:cs="Courier New"/>
          <w:color w:val="000000"/>
        </w:rPr>
        <w:t xml:space="preserve">Dinner-jackets were required, and the men dressed </w:t>
      </w:r>
      <w:proofErr w:type="spellStart"/>
      <w:r w:rsidRPr="00941A4A">
        <w:rPr>
          <w:rFonts w:ascii="Courier New" w:eastAsia="Times New Roman" w:hAnsi="Courier New" w:cs="Courier New"/>
          <w:color w:val="000000"/>
        </w:rPr>
        <w:t>accordingly</w:t>
      </w:r>
      <w:r w:rsidRPr="006615CB">
        <w:rPr>
          <w:rFonts w:ascii="Courier New" w:eastAsia="Times New Roman" w:hAnsi="Courier New" w:cs="Courier New"/>
          <w:color w:val="00B0F0"/>
        </w:rPr>
        <w:t>Σ</w:t>
      </w:r>
      <w:proofErr w:type="spellEnd"/>
      <w:r w:rsidRPr="00941A4A">
        <w:rPr>
          <w:rFonts w:ascii="Courier New" w:eastAsia="Times New Roman" w:hAnsi="Courier New" w:cs="Courier New"/>
          <w:color w:val="000000"/>
        </w:rPr>
        <w:t>.</w:t>
      </w:r>
      <w:r w:rsidRPr="006615CB">
        <w:rPr>
          <w:rFonts w:ascii="Courier New" w:eastAsia="Times New Roman" w:hAnsi="Courier New" w:cs="Courier New"/>
          <w:color w:val="00B0F0"/>
        </w:rPr>
        <w:t>♪</w:t>
      </w:r>
    </w:p>
    <w:p w14:paraId="4C8C8CF2" w14:textId="77777777" w:rsidR="00941A4A" w:rsidRDefault="00941A4A">
      <w:pPr>
        <w:shd w:val="clear" w:color="auto" w:fill="FFFFFF"/>
        <w:spacing w:after="0" w:line="480" w:lineRule="auto"/>
        <w:textAlignment w:val="baseline"/>
        <w:rPr>
          <w:rFonts w:ascii="Courier New" w:eastAsia="Times New Roman" w:hAnsi="Courier New" w:cs="Courier New"/>
          <w:color w:val="000000"/>
        </w:rPr>
      </w:pPr>
    </w:p>
    <w:p w14:paraId="5F3103E9" w14:textId="04C3AB2D" w:rsidR="00941A4A" w:rsidRPr="006615CB" w:rsidRDefault="00941A4A">
      <w:pPr>
        <w:shd w:val="clear" w:color="auto" w:fill="FFFFFF"/>
        <w:spacing w:after="0" w:line="480" w:lineRule="auto"/>
        <w:textAlignment w:val="baseline"/>
        <w:rPr>
          <w:rFonts w:ascii="Courier New" w:eastAsia="Times New Roman" w:hAnsi="Courier New" w:cs="Courier New"/>
          <w:color w:val="000000"/>
        </w:rPr>
      </w:pPr>
      <w:proofErr w:type="spellStart"/>
      <w:r w:rsidRPr="006615CB">
        <w:rPr>
          <w:rFonts w:ascii="Courier New" w:eastAsia="Times New Roman" w:hAnsi="Courier New" w:cs="Courier New"/>
          <w:color w:val="00B0F0"/>
        </w:rPr>
        <w:t>Đ</w:t>
      </w:r>
      <w:r w:rsidRPr="00941A4A">
        <w:rPr>
          <w:rFonts w:ascii="Courier New" w:eastAsia="Times New Roman" w:hAnsi="Courier New" w:cs="Courier New"/>
          <w:color w:val="000000"/>
        </w:rPr>
        <w:t>actually</w:t>
      </w:r>
      <w:proofErr w:type="spellEnd"/>
      <w:r w:rsidRPr="006615CB">
        <w:rPr>
          <w:rFonts w:ascii="Courier New" w:eastAsia="Times New Roman" w:hAnsi="Courier New" w:cs="Courier New"/>
          <w:color w:val="00B0F0"/>
        </w:rPr>
        <w:t>+♥</w:t>
      </w:r>
      <w:proofErr w:type="spellStart"/>
      <w:r w:rsidRPr="00941A4A">
        <w:rPr>
          <w:rFonts w:ascii="Courier New" w:eastAsia="Times New Roman" w:hAnsi="Courier New" w:cs="Courier New"/>
          <w:color w:val="000000"/>
        </w:rPr>
        <w:t>adv.</w:t>
      </w:r>
      <w:r w:rsidRPr="006615CB">
        <w:rPr>
          <w:rFonts w:ascii="Courier New" w:eastAsia="Times New Roman" w:hAnsi="Courier New" w:cs="Courier New"/>
          <w:color w:val="00B0F0"/>
        </w:rPr>
        <w:t>♦1</w:t>
      </w:r>
      <w:proofErr w:type="spellEnd"/>
      <w:r w:rsidRPr="006615CB">
        <w:rPr>
          <w:rFonts w:ascii="Courier New" w:eastAsia="Times New Roman" w:hAnsi="Courier New" w:cs="Courier New"/>
          <w:color w:val="00B0F0"/>
        </w:rPr>
        <w:t>*</w:t>
      </w:r>
      <w:r w:rsidRPr="006F410B">
        <w:rPr>
          <w:rFonts w:ascii="Courier New" w:eastAsia="Times New Roman" w:hAnsi="Courier New" w:cs="Courier New"/>
          <w:color w:val="00B0F0"/>
        </w:rPr>
        <w:t>╕</w:t>
      </w:r>
      <w:r w:rsidRPr="00941A4A">
        <w:rPr>
          <w:rFonts w:ascii="Courier New" w:eastAsia="Times New Roman" w:hAnsi="Courier New" w:cs="Courier New"/>
          <w:color w:val="000000"/>
        </w:rPr>
        <w:t xml:space="preserve">actually, really, </w:t>
      </w:r>
      <w:proofErr w:type="spellStart"/>
      <w:r w:rsidRPr="00941A4A">
        <w:rPr>
          <w:rFonts w:ascii="Courier New" w:eastAsia="Times New Roman" w:hAnsi="Courier New" w:cs="Courier New"/>
          <w:color w:val="000000"/>
        </w:rPr>
        <w:t>in_reality</w:t>
      </w:r>
      <w:proofErr w:type="spellEnd"/>
      <w:r w:rsidRPr="00941A4A">
        <w:rPr>
          <w:rFonts w:ascii="Courier New" w:eastAsia="Times New Roman" w:hAnsi="Courier New" w:cs="Courier New"/>
          <w:color w:val="000000"/>
        </w:rPr>
        <w:t xml:space="preserve">, </w:t>
      </w:r>
      <w:proofErr w:type="spellStart"/>
      <w:r w:rsidRPr="00941A4A">
        <w:rPr>
          <w:rFonts w:ascii="Courier New" w:eastAsia="Times New Roman" w:hAnsi="Courier New" w:cs="Courier New"/>
          <w:color w:val="000000"/>
        </w:rPr>
        <w:t>in_fact</w:t>
      </w:r>
      <w:proofErr w:type="spellEnd"/>
      <w:r w:rsidRPr="00941A4A">
        <w:rPr>
          <w:rFonts w:ascii="Courier New" w:eastAsia="Times New Roman" w:hAnsi="Courier New" w:cs="Courier New"/>
          <w:color w:val="000000"/>
        </w:rPr>
        <w:t xml:space="preserve">, </w:t>
      </w:r>
      <w:proofErr w:type="spellStart"/>
      <w:r w:rsidRPr="00941A4A">
        <w:rPr>
          <w:rFonts w:ascii="Courier New" w:eastAsia="Times New Roman" w:hAnsi="Courier New" w:cs="Courier New"/>
          <w:color w:val="000000"/>
        </w:rPr>
        <w:t>in_actuality</w:t>
      </w:r>
      <w:proofErr w:type="spellEnd"/>
      <w:r w:rsidRPr="00941A4A">
        <w:rPr>
          <w:rFonts w:ascii="Courier New" w:eastAsia="Times New Roman" w:hAnsi="Courier New" w:cs="Courier New"/>
          <w:color w:val="000000"/>
        </w:rPr>
        <w:t xml:space="preserve">, </w:t>
      </w:r>
      <w:proofErr w:type="spellStart"/>
      <w:r w:rsidRPr="00941A4A">
        <w:rPr>
          <w:rFonts w:ascii="Courier New" w:eastAsia="Times New Roman" w:hAnsi="Courier New" w:cs="Courier New"/>
          <w:color w:val="000000"/>
        </w:rPr>
        <w:t>in_point_of_fact</w:t>
      </w:r>
      <w:proofErr w:type="spellEnd"/>
      <w:r w:rsidRPr="00941A4A">
        <w:rPr>
          <w:rFonts w:ascii="Courier New" w:eastAsia="Times New Roman" w:hAnsi="Courier New" w:cs="Courier New"/>
          <w:color w:val="000000"/>
        </w:rPr>
        <w:t xml:space="preserve">, </w:t>
      </w:r>
      <w:proofErr w:type="spellStart"/>
      <w:r w:rsidRPr="00941A4A">
        <w:rPr>
          <w:rFonts w:ascii="Courier New" w:eastAsia="Times New Roman" w:hAnsi="Courier New" w:cs="Courier New"/>
          <w:color w:val="000000"/>
        </w:rPr>
        <w:t>in_truth</w:t>
      </w:r>
      <w:proofErr w:type="spellEnd"/>
      <w:r w:rsidRPr="00941A4A">
        <w:rPr>
          <w:rFonts w:ascii="Courier New" w:eastAsia="Times New Roman" w:hAnsi="Courier New" w:cs="Courier New"/>
          <w:color w:val="000000"/>
        </w:rPr>
        <w:t xml:space="preserve">, absolutely, </w:t>
      </w:r>
      <w:proofErr w:type="spellStart"/>
      <w:r w:rsidRPr="00941A4A">
        <w:rPr>
          <w:rFonts w:ascii="Courier New" w:eastAsia="Times New Roman" w:hAnsi="Courier New" w:cs="Courier New"/>
          <w:color w:val="000000"/>
        </w:rPr>
        <w:t>as_a_matter_of_fact</w:t>
      </w:r>
      <w:proofErr w:type="spellEnd"/>
      <w:r w:rsidRPr="00941A4A">
        <w:rPr>
          <w:rFonts w:ascii="Courier New" w:eastAsia="Times New Roman" w:hAnsi="Courier New" w:cs="Courier New"/>
          <w:color w:val="000000"/>
        </w:rPr>
        <w:t>, indeed, truly, literally,</w:t>
      </w:r>
      <w:r>
        <w:rPr>
          <w:rFonts w:ascii="Courier New" w:eastAsia="Times New Roman" w:hAnsi="Courier New" w:cs="Courier New"/>
          <w:color w:val="000000"/>
        </w:rPr>
        <w:t xml:space="preserve"> </w:t>
      </w:r>
      <w:r>
        <w:rPr>
          <w:rFonts w:ascii="Courier New" w:eastAsia="Times New Roman" w:hAnsi="Courier New" w:cs="Courier New"/>
          <w:color w:val="00B0F0"/>
        </w:rPr>
        <w:t>&lt;Tab&gt;:</w:t>
      </w:r>
      <w:r w:rsidRPr="00941A4A">
        <w:rPr>
          <w:rFonts w:ascii="Courier New" w:eastAsia="Times New Roman" w:hAnsi="Courier New" w:cs="Courier New"/>
          <w:color w:val="000000"/>
        </w:rPr>
        <w:t xml:space="preserve"> The interest rates </w:t>
      </w:r>
      <w:proofErr w:type="spellStart"/>
      <w:r w:rsidRPr="00941A4A">
        <w:rPr>
          <w:rFonts w:ascii="Courier New" w:eastAsia="Times New Roman" w:hAnsi="Courier New" w:cs="Courier New"/>
          <w:color w:val="000000"/>
        </w:rPr>
        <w:t>actually</w:t>
      </w:r>
      <w:r w:rsidRPr="006615CB">
        <w:rPr>
          <w:rFonts w:ascii="Courier New" w:eastAsia="Times New Roman" w:hAnsi="Courier New" w:cs="Courier New"/>
          <w:color w:val="00B0F0"/>
        </w:rPr>
        <w:t>Σ</w:t>
      </w:r>
      <w:proofErr w:type="spellEnd"/>
      <w:r w:rsidRPr="00941A4A">
        <w:rPr>
          <w:rFonts w:ascii="Courier New" w:eastAsia="Times New Roman" w:hAnsi="Courier New" w:cs="Courier New"/>
          <w:color w:val="000000"/>
        </w:rPr>
        <w:t xml:space="preserve"> charged by banks may vary from those quoted publicly.</w:t>
      </w:r>
      <w:r w:rsidRPr="006615CB">
        <w:rPr>
          <w:rFonts w:ascii="Courier New" w:eastAsia="Times New Roman" w:hAnsi="Courier New" w:cs="Courier New"/>
          <w:color w:val="00B0F0"/>
        </w:rPr>
        <w:t>♪</w:t>
      </w:r>
    </w:p>
    <w:p w14:paraId="550191DE" w14:textId="1FC28390" w:rsidR="004A3E24" w:rsidRDefault="004A3E24" w:rsidP="004A3E24">
      <w:pPr>
        <w:shd w:val="clear" w:color="auto" w:fill="FFFFFF"/>
        <w:spacing w:after="0" w:line="480" w:lineRule="auto"/>
        <w:textAlignment w:val="baseline"/>
        <w:rPr>
          <w:rFonts w:eastAsia="Times New Roman"/>
          <w:color w:val="auto"/>
        </w:rPr>
      </w:pPr>
      <w:r>
        <w:rPr>
          <w:rFonts w:eastAsia="Times New Roman"/>
          <w:color w:val="222222"/>
        </w:rPr>
        <w:lastRenderedPageBreak/>
        <w:t xml:space="preserve">In later discussion, we will refer to the replacement procedure based on the following entry as an example; the delineating characters are shown in </w:t>
      </w:r>
      <w:r>
        <w:rPr>
          <w:rFonts w:eastAsia="Times New Roman"/>
          <w:color w:val="00B0F0"/>
        </w:rPr>
        <w:t>blue</w:t>
      </w:r>
      <w:r>
        <w:rPr>
          <w:rFonts w:eastAsia="Times New Roman"/>
          <w:color w:val="auto"/>
        </w:rPr>
        <w:t>:</w:t>
      </w:r>
    </w:p>
    <w:p w14:paraId="0EE87201" w14:textId="77777777" w:rsidR="004A3E24" w:rsidRDefault="004A3E24" w:rsidP="004A3E24">
      <w:pPr>
        <w:shd w:val="clear" w:color="auto" w:fill="FFFFFF"/>
        <w:spacing w:after="0" w:line="480" w:lineRule="auto"/>
        <w:textAlignment w:val="baseline"/>
        <w:rPr>
          <w:rFonts w:ascii="Courier New" w:eastAsia="Times New Roman" w:hAnsi="Courier New" w:cs="Courier New"/>
          <w:color w:val="000000"/>
        </w:rPr>
      </w:pPr>
      <w:r w:rsidRPr="006F410B">
        <w:rPr>
          <w:rFonts w:ascii="Courier New" w:eastAsia="Times New Roman" w:hAnsi="Courier New" w:cs="Courier New"/>
          <w:color w:val="00B0F0"/>
        </w:rPr>
        <w:t>Đ</w:t>
      </w:r>
      <w:r w:rsidRPr="006F410B">
        <w:rPr>
          <w:rFonts w:ascii="Courier New" w:eastAsia="Times New Roman" w:hAnsi="Courier New" w:cs="Courier New"/>
          <w:color w:val="000000"/>
        </w:rPr>
        <w:t>about</w:t>
      </w:r>
      <w:r w:rsidRPr="006F410B">
        <w:rPr>
          <w:rFonts w:ascii="Courier New" w:eastAsia="Times New Roman" w:hAnsi="Courier New" w:cs="Courier New"/>
          <w:color w:val="00B0F0"/>
        </w:rPr>
        <w:t>+♥</w:t>
      </w:r>
      <w:r w:rsidRPr="006F410B">
        <w:rPr>
          <w:rFonts w:ascii="Courier New" w:eastAsia="Times New Roman" w:hAnsi="Courier New" w:cs="Courier New"/>
          <w:color w:val="000000"/>
        </w:rPr>
        <w:t>adv.</w:t>
      </w:r>
      <w:r w:rsidRPr="006F410B">
        <w:rPr>
          <w:rFonts w:ascii="Courier New" w:eastAsia="Times New Roman" w:hAnsi="Courier New" w:cs="Courier New"/>
          <w:color w:val="00B0F0"/>
        </w:rPr>
        <w:t>♦</w:t>
      </w:r>
      <w:r w:rsidRPr="006F410B">
        <w:rPr>
          <w:rFonts w:ascii="Courier New" w:eastAsia="Times New Roman" w:hAnsi="Courier New" w:cs="Courier New"/>
          <w:color w:val="auto"/>
        </w:rPr>
        <w:t>4</w:t>
      </w:r>
      <w:r w:rsidRPr="006F410B">
        <w:rPr>
          <w:rFonts w:ascii="Courier New" w:eastAsia="Times New Roman" w:hAnsi="Courier New" w:cs="Courier New"/>
          <w:color w:val="00B0F0"/>
        </w:rPr>
        <w:t>*</w:t>
      </w:r>
      <w:r w:rsidRPr="006F410B">
        <w:rPr>
          <w:rFonts w:ascii="Cambria Math" w:eastAsia="Times New Roman" w:hAnsi="Cambria Math" w:cs="Cambria Math"/>
          <w:color w:val="000000"/>
        </w:rPr>
        <w:t> </w:t>
      </w:r>
      <w:r w:rsidRPr="006F410B">
        <w:rPr>
          <w:rFonts w:ascii="Courier New" w:eastAsia="Times New Roman" w:hAnsi="Courier New" w:cs="Courier New"/>
          <w:color w:val="00B0F0"/>
        </w:rPr>
        <w:t>╕</w:t>
      </w:r>
      <w:r w:rsidRPr="006F410B">
        <w:rPr>
          <w:rFonts w:ascii="Courier New" w:eastAsia="Times New Roman" w:hAnsi="Courier New" w:cs="Courier New"/>
          <w:color w:val="000000"/>
        </w:rPr>
        <w:t>about, here_and_there, far_and_wide, hither_and_yon, hither_and_thither, helter-skelter,</w:t>
      </w:r>
      <w:r>
        <w:rPr>
          <w:rFonts w:ascii="Courier New" w:eastAsia="Times New Roman" w:hAnsi="Courier New" w:cs="Courier New"/>
          <w:color w:val="000000"/>
        </w:rPr>
        <w:t xml:space="preserve"> </w:t>
      </w:r>
      <w:r>
        <w:rPr>
          <w:rFonts w:ascii="Courier New" w:eastAsia="Times New Roman" w:hAnsi="Courier New" w:cs="Courier New"/>
          <w:color w:val="00B0F0"/>
        </w:rPr>
        <w:t>&lt;Tab&gt;:</w:t>
      </w:r>
      <w:r w:rsidRPr="006F410B">
        <w:rPr>
          <w:rFonts w:ascii="Courier New" w:eastAsia="Times New Roman" w:hAnsi="Courier New" w:cs="Courier New"/>
          <w:color w:val="000000"/>
        </w:rPr>
        <w:t> My papers were scattered about</w:t>
      </w:r>
      <w:r w:rsidRPr="006F410B">
        <w:rPr>
          <w:rFonts w:ascii="Courier New" w:eastAsia="Times New Roman" w:hAnsi="Courier New" w:cs="Courier New"/>
          <w:color w:val="00B0F0"/>
        </w:rPr>
        <w:t>Σ</w:t>
      </w:r>
      <w:r w:rsidRPr="006F410B">
        <w:rPr>
          <w:rFonts w:ascii="Courier New" w:eastAsia="Times New Roman" w:hAnsi="Courier New" w:cs="Courier New"/>
          <w:color w:val="000000"/>
        </w:rPr>
        <w:t> as if a tornado had struck.</w:t>
      </w:r>
      <w:r w:rsidRPr="006F410B">
        <w:rPr>
          <w:rFonts w:ascii="Courier New" w:eastAsia="Times New Roman" w:hAnsi="Courier New" w:cs="Courier New"/>
          <w:color w:val="00B0F0"/>
        </w:rPr>
        <w:t>♪</w:t>
      </w:r>
      <w:r w:rsidRPr="006F410B">
        <w:rPr>
          <w:rFonts w:ascii="Courier New" w:eastAsia="Times New Roman" w:hAnsi="Courier New" w:cs="Courier New"/>
          <w:color w:val="000000"/>
        </w:rPr>
        <w:t> </w:t>
      </w:r>
    </w:p>
    <w:p w14:paraId="47EDF54D" w14:textId="77777777" w:rsidR="004A3E24" w:rsidRPr="006615CB" w:rsidRDefault="004A3E24" w:rsidP="006615CB">
      <w:pPr>
        <w:shd w:val="clear" w:color="auto" w:fill="FFFFFF"/>
        <w:spacing w:after="0" w:line="480" w:lineRule="auto"/>
        <w:textAlignment w:val="baseline"/>
        <w:rPr>
          <w:rFonts w:eastAsia="Times New Roman"/>
          <w:color w:val="auto"/>
        </w:rPr>
      </w:pPr>
    </w:p>
    <w:p w14:paraId="6900E78E" w14:textId="62C01531" w:rsidR="004A3E24" w:rsidRDefault="004A3E24" w:rsidP="00021380">
      <w:pPr>
        <w:shd w:val="clear" w:color="auto" w:fill="FFFFFF"/>
        <w:spacing w:after="0" w:line="480" w:lineRule="auto"/>
        <w:jc w:val="center"/>
        <w:textAlignment w:val="baseline"/>
        <w:rPr>
          <w:rFonts w:eastAsia="Times New Roman"/>
          <w:color w:val="222222"/>
        </w:rPr>
      </w:pPr>
    </w:p>
    <w:p w14:paraId="7DF9D423" w14:textId="744C2CA9" w:rsidR="004A3E24" w:rsidRDefault="004A3E24" w:rsidP="00021380">
      <w:pPr>
        <w:shd w:val="clear" w:color="auto" w:fill="FFFFFF"/>
        <w:spacing w:after="0" w:line="480" w:lineRule="auto"/>
        <w:jc w:val="center"/>
        <w:textAlignment w:val="baseline"/>
        <w:rPr>
          <w:rFonts w:eastAsia="Times New Roman"/>
          <w:color w:val="222222"/>
        </w:rPr>
      </w:pPr>
    </w:p>
    <w:p w14:paraId="295A499B" w14:textId="07C67CAE" w:rsidR="004A3E24" w:rsidRDefault="004A3E24" w:rsidP="00021380">
      <w:pPr>
        <w:shd w:val="clear" w:color="auto" w:fill="FFFFFF"/>
        <w:spacing w:after="0" w:line="480" w:lineRule="auto"/>
        <w:jc w:val="center"/>
        <w:textAlignment w:val="baseline"/>
        <w:rPr>
          <w:rFonts w:eastAsia="Times New Roman"/>
          <w:color w:val="222222"/>
        </w:rPr>
      </w:pPr>
    </w:p>
    <w:p w14:paraId="64A9C99E" w14:textId="60A8AB42" w:rsidR="004A3E24" w:rsidRDefault="004A3E24" w:rsidP="00021380">
      <w:pPr>
        <w:shd w:val="clear" w:color="auto" w:fill="FFFFFF"/>
        <w:spacing w:after="0" w:line="480" w:lineRule="auto"/>
        <w:jc w:val="center"/>
        <w:textAlignment w:val="baseline"/>
        <w:rPr>
          <w:rFonts w:eastAsia="Times New Roman"/>
          <w:color w:val="222222"/>
        </w:rPr>
      </w:pPr>
    </w:p>
    <w:p w14:paraId="41BEDC4B" w14:textId="5215F081" w:rsidR="004A3E24" w:rsidRDefault="004A3E24" w:rsidP="00021380">
      <w:pPr>
        <w:shd w:val="clear" w:color="auto" w:fill="FFFFFF"/>
        <w:spacing w:after="0" w:line="480" w:lineRule="auto"/>
        <w:jc w:val="center"/>
        <w:textAlignment w:val="baseline"/>
        <w:rPr>
          <w:rFonts w:eastAsia="Times New Roman"/>
          <w:color w:val="222222"/>
        </w:rPr>
      </w:pPr>
    </w:p>
    <w:p w14:paraId="2EB854BD" w14:textId="7097A243" w:rsidR="004A3E24" w:rsidRDefault="004A3E24" w:rsidP="00021380">
      <w:pPr>
        <w:shd w:val="clear" w:color="auto" w:fill="FFFFFF"/>
        <w:spacing w:after="0" w:line="480" w:lineRule="auto"/>
        <w:jc w:val="center"/>
        <w:textAlignment w:val="baseline"/>
        <w:rPr>
          <w:rFonts w:eastAsia="Times New Roman"/>
          <w:color w:val="222222"/>
        </w:rPr>
      </w:pPr>
    </w:p>
    <w:p w14:paraId="0438C8BF" w14:textId="117A0A27" w:rsidR="004A3E24" w:rsidRDefault="004A3E24" w:rsidP="00021380">
      <w:pPr>
        <w:shd w:val="clear" w:color="auto" w:fill="FFFFFF"/>
        <w:spacing w:after="0" w:line="480" w:lineRule="auto"/>
        <w:jc w:val="center"/>
        <w:textAlignment w:val="baseline"/>
        <w:rPr>
          <w:rFonts w:eastAsia="Times New Roman"/>
          <w:color w:val="222222"/>
        </w:rPr>
      </w:pPr>
    </w:p>
    <w:p w14:paraId="11E42794" w14:textId="78CF0F16" w:rsidR="004A3E24" w:rsidRDefault="004A3E24" w:rsidP="00021380">
      <w:pPr>
        <w:shd w:val="clear" w:color="auto" w:fill="FFFFFF"/>
        <w:spacing w:after="0" w:line="480" w:lineRule="auto"/>
        <w:jc w:val="center"/>
        <w:textAlignment w:val="baseline"/>
        <w:rPr>
          <w:rFonts w:eastAsia="Times New Roman"/>
          <w:color w:val="222222"/>
        </w:rPr>
      </w:pPr>
    </w:p>
    <w:p w14:paraId="3A82B348" w14:textId="4324A766" w:rsidR="004A3E24" w:rsidRDefault="004A3E24" w:rsidP="00021380">
      <w:pPr>
        <w:shd w:val="clear" w:color="auto" w:fill="FFFFFF"/>
        <w:spacing w:after="0" w:line="480" w:lineRule="auto"/>
        <w:jc w:val="center"/>
        <w:textAlignment w:val="baseline"/>
        <w:rPr>
          <w:rFonts w:eastAsia="Times New Roman"/>
          <w:color w:val="222222"/>
        </w:rPr>
      </w:pPr>
    </w:p>
    <w:p w14:paraId="7036D083" w14:textId="01EA3757" w:rsidR="004A3E24" w:rsidRDefault="004A3E24" w:rsidP="00021380">
      <w:pPr>
        <w:shd w:val="clear" w:color="auto" w:fill="FFFFFF"/>
        <w:spacing w:after="0" w:line="480" w:lineRule="auto"/>
        <w:jc w:val="center"/>
        <w:textAlignment w:val="baseline"/>
        <w:rPr>
          <w:rFonts w:eastAsia="Times New Roman"/>
          <w:color w:val="222222"/>
        </w:rPr>
      </w:pPr>
    </w:p>
    <w:p w14:paraId="1159C0ED" w14:textId="3B4B000B" w:rsidR="004A3E24" w:rsidRDefault="004A3E24" w:rsidP="00021380">
      <w:pPr>
        <w:shd w:val="clear" w:color="auto" w:fill="FFFFFF"/>
        <w:spacing w:after="0" w:line="480" w:lineRule="auto"/>
        <w:jc w:val="center"/>
        <w:textAlignment w:val="baseline"/>
        <w:rPr>
          <w:rFonts w:eastAsia="Times New Roman"/>
          <w:color w:val="222222"/>
        </w:rPr>
      </w:pPr>
    </w:p>
    <w:p w14:paraId="474D7C77" w14:textId="02ACAC3D" w:rsidR="004A3E24" w:rsidRDefault="004A3E24" w:rsidP="00021380">
      <w:pPr>
        <w:shd w:val="clear" w:color="auto" w:fill="FFFFFF"/>
        <w:spacing w:after="0" w:line="480" w:lineRule="auto"/>
        <w:jc w:val="center"/>
        <w:textAlignment w:val="baseline"/>
        <w:rPr>
          <w:rFonts w:eastAsia="Times New Roman"/>
          <w:color w:val="222222"/>
        </w:rPr>
      </w:pPr>
    </w:p>
    <w:p w14:paraId="42B0A5C1" w14:textId="3323F08E" w:rsidR="004A3E24" w:rsidRDefault="004A3E24">
      <w:pPr>
        <w:shd w:val="clear" w:color="auto" w:fill="FFFFFF"/>
        <w:spacing w:after="0" w:line="480" w:lineRule="auto"/>
        <w:textAlignment w:val="baseline"/>
        <w:rPr>
          <w:rFonts w:eastAsia="Times New Roman"/>
          <w:color w:val="222222"/>
        </w:rPr>
      </w:pPr>
    </w:p>
    <w:p w14:paraId="04D049A3" w14:textId="77777777" w:rsidR="00F72BC0" w:rsidRDefault="00F72BC0" w:rsidP="006615CB">
      <w:pPr>
        <w:shd w:val="clear" w:color="auto" w:fill="FFFFFF"/>
        <w:spacing w:after="0" w:line="480" w:lineRule="auto"/>
        <w:textAlignment w:val="baseline"/>
        <w:rPr>
          <w:rFonts w:eastAsia="Times New Roman"/>
          <w:color w:val="222222"/>
        </w:rPr>
      </w:pPr>
    </w:p>
    <w:p w14:paraId="60DBCBD1" w14:textId="7B7D14DB" w:rsidR="00065633" w:rsidRPr="006615CB" w:rsidRDefault="00021380" w:rsidP="006615CB">
      <w:pPr>
        <w:pStyle w:val="IntenseQuote"/>
        <w:rPr>
          <w:color w:val="auto"/>
          <w:sz w:val="56"/>
          <w:szCs w:val="56"/>
        </w:rPr>
      </w:pPr>
      <w:r>
        <w:rPr>
          <w:color w:val="auto"/>
          <w:sz w:val="56"/>
          <w:szCs w:val="56"/>
        </w:rPr>
        <w:lastRenderedPageBreak/>
        <w:t>S</w:t>
      </w:r>
      <w:r w:rsidR="00065633" w:rsidRPr="006615CB">
        <w:rPr>
          <w:color w:val="auto"/>
          <w:sz w:val="56"/>
          <w:szCs w:val="56"/>
        </w:rPr>
        <w:t>tructure of Transformer Networks  </w:t>
      </w:r>
    </w:p>
    <w:p w14:paraId="6B26F6D3" w14:textId="265B9490" w:rsidR="00065633" w:rsidRPr="006615CB" w:rsidRDefault="00266296" w:rsidP="006615CB">
      <w:pPr>
        <w:spacing w:after="0" w:line="480" w:lineRule="auto"/>
        <w:jc w:val="center"/>
        <w:textAlignment w:val="baseline"/>
        <w:rPr>
          <w:rFonts w:eastAsia="Times New Roman"/>
        </w:rPr>
      </w:pPr>
      <w:r w:rsidRPr="006615CB">
        <w:rPr>
          <w:rFonts w:eastAsia="Times New Roman"/>
          <w:noProof/>
          <w:color w:val="000000"/>
        </w:rPr>
        <w:drawing>
          <wp:inline distT="0" distB="0" distL="0" distR="0" wp14:anchorId="3C56AA8B" wp14:editId="63D96744">
            <wp:extent cx="4953663" cy="602589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former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65918" cy="6040806"/>
                    </a:xfrm>
                    <a:prstGeom prst="rect">
                      <a:avLst/>
                    </a:prstGeom>
                  </pic:spPr>
                </pic:pic>
              </a:graphicData>
            </a:graphic>
          </wp:inline>
        </w:drawing>
      </w:r>
    </w:p>
    <w:p w14:paraId="2ED4BB37" w14:textId="44C5D343" w:rsidR="00A70B06" w:rsidRPr="006615CB" w:rsidRDefault="00065633" w:rsidP="006615CB">
      <w:pPr>
        <w:spacing w:after="0" w:line="480" w:lineRule="auto"/>
        <w:textAlignment w:val="baseline"/>
        <w:rPr>
          <w:rFonts w:eastAsia="Times New Roman"/>
        </w:rPr>
      </w:pPr>
      <w:r w:rsidRPr="006615CB">
        <w:rPr>
          <w:rFonts w:eastAsia="Times New Roman"/>
        </w:rPr>
        <w:lastRenderedPageBreak/>
        <w:t>The BERT network is a type of Transformer network. A Transformer network is a</w:t>
      </w:r>
      <w:r w:rsidR="00CD2AD7" w:rsidRPr="006615CB">
        <w:rPr>
          <w:rFonts w:eastAsia="Times New Roman"/>
        </w:rPr>
        <w:t xml:space="preserve"> large</w:t>
      </w:r>
      <w:r w:rsidRPr="006615CB">
        <w:rPr>
          <w:rFonts w:eastAsia="Times New Roman"/>
        </w:rPr>
        <w:t xml:space="preserve"> neural network that has both encoders and decoders (BERT only has encoders) and was introduced in </w:t>
      </w:r>
      <w:r w:rsidR="00CD2AD7" w:rsidRPr="006615CB">
        <w:rPr>
          <w:rFonts w:eastAsia="Times New Roman"/>
        </w:rPr>
        <w:t>2017 by Vaswani</w:t>
      </w:r>
      <w:r w:rsidR="00266296" w:rsidRPr="006615CB">
        <w:rPr>
          <w:rFonts w:eastAsia="Times New Roman"/>
        </w:rPr>
        <w:t xml:space="preserve"> et al. in</w:t>
      </w:r>
      <w:r w:rsidR="00CD2AD7" w:rsidRPr="006615CB">
        <w:rPr>
          <w:rFonts w:eastAsia="Times New Roman"/>
        </w:rPr>
        <w:t xml:space="preserve"> </w:t>
      </w:r>
      <w:r w:rsidRPr="006615CB">
        <w:rPr>
          <w:rFonts w:eastAsia="Times New Roman"/>
        </w:rPr>
        <w:t xml:space="preserve">the well-known paper </w:t>
      </w:r>
      <w:r w:rsidR="00CD2AD7" w:rsidRPr="006615CB">
        <w:rPr>
          <w:rFonts w:eastAsia="Times New Roman"/>
        </w:rPr>
        <w:t xml:space="preserve">titled </w:t>
      </w:r>
      <w:r w:rsidRPr="006615CB">
        <w:rPr>
          <w:rFonts w:eastAsia="Times New Roman"/>
        </w:rPr>
        <w:t>”Attention is All You Need”. </w:t>
      </w:r>
    </w:p>
    <w:p w14:paraId="50D7FE0E" w14:textId="66BA1CA0" w:rsidR="00065633" w:rsidRPr="006615CB" w:rsidRDefault="00065633" w:rsidP="006615CB">
      <w:pPr>
        <w:spacing w:after="0" w:line="480" w:lineRule="auto"/>
        <w:textAlignment w:val="baseline"/>
        <w:rPr>
          <w:rFonts w:eastAsia="Times New Roman"/>
        </w:rPr>
      </w:pPr>
      <w:r w:rsidRPr="006615CB">
        <w:rPr>
          <w:rFonts w:eastAsia="Times New Roman"/>
        </w:rPr>
        <w:t>Transformer networks</w:t>
      </w:r>
      <w:r w:rsidR="001312B5" w:rsidRPr="006615CB">
        <w:rPr>
          <w:rFonts w:eastAsia="Times New Roman"/>
        </w:rPr>
        <w:t xml:space="preserve"> are designed to efficiently identify association </w:t>
      </w:r>
      <w:r w:rsidR="00451D9F" w:rsidRPr="006615CB">
        <w:rPr>
          <w:rFonts w:eastAsia="Times New Roman"/>
        </w:rPr>
        <w:t>patterns between</w:t>
      </w:r>
      <w:r w:rsidR="001312B5" w:rsidRPr="006615CB">
        <w:rPr>
          <w:rFonts w:eastAsia="Times New Roman"/>
        </w:rPr>
        <w:t xml:space="preserve"> distant</w:t>
      </w:r>
      <w:r w:rsidR="00451D9F" w:rsidRPr="006615CB">
        <w:rPr>
          <w:rFonts w:eastAsia="Times New Roman"/>
        </w:rPr>
        <w:t xml:space="preserve"> terms in </w:t>
      </w:r>
      <w:r w:rsidR="00830290" w:rsidRPr="006615CB">
        <w:rPr>
          <w:rFonts w:eastAsia="Times New Roman"/>
        </w:rPr>
        <w:t>sequences and</w:t>
      </w:r>
      <w:r w:rsidR="00451D9F" w:rsidRPr="006615CB">
        <w:rPr>
          <w:rFonts w:eastAsia="Times New Roman"/>
        </w:rPr>
        <w:t xml:space="preserve"> </w:t>
      </w:r>
      <w:r w:rsidR="001312B5" w:rsidRPr="006615CB">
        <w:rPr>
          <w:rFonts w:eastAsia="Times New Roman"/>
        </w:rPr>
        <w:t xml:space="preserve">are designed to be </w:t>
      </w:r>
      <w:r w:rsidR="00830290" w:rsidRPr="006615CB">
        <w:rPr>
          <w:rFonts w:eastAsia="Times New Roman"/>
        </w:rPr>
        <w:t>trained</w:t>
      </w:r>
      <w:r w:rsidRPr="006615CB">
        <w:rPr>
          <w:rFonts w:eastAsia="Times New Roman"/>
        </w:rPr>
        <w:t xml:space="preserve"> for sentence translation</w:t>
      </w:r>
      <w:r w:rsidR="001312B5" w:rsidRPr="006615CB">
        <w:rPr>
          <w:rFonts w:eastAsia="Times New Roman"/>
        </w:rPr>
        <w:t xml:space="preserve"> and other NLP tasks</w:t>
      </w:r>
      <w:r w:rsidRPr="006615CB">
        <w:rPr>
          <w:rFonts w:eastAsia="Times New Roman"/>
        </w:rPr>
        <w:t xml:space="preserve">. </w:t>
      </w:r>
      <w:r w:rsidR="00451D9F" w:rsidRPr="006615CB">
        <w:rPr>
          <w:rFonts w:eastAsia="Times New Roman"/>
        </w:rPr>
        <w:t xml:space="preserve">The </w:t>
      </w:r>
      <w:r w:rsidRPr="006615CB">
        <w:rPr>
          <w:rFonts w:eastAsia="Times New Roman"/>
        </w:rPr>
        <w:t xml:space="preserve"> input </w:t>
      </w:r>
      <w:r w:rsidR="001312B5" w:rsidRPr="006615CB">
        <w:rPr>
          <w:rFonts w:eastAsia="Times New Roman"/>
        </w:rPr>
        <w:t>c</w:t>
      </w:r>
      <w:r w:rsidRPr="006615CB">
        <w:rPr>
          <w:rFonts w:eastAsia="Times New Roman"/>
        </w:rPr>
        <w:t xml:space="preserve">ould be a French sentence, for example, and the Transformer </w:t>
      </w:r>
      <w:r w:rsidR="00451D9F" w:rsidRPr="006615CB">
        <w:rPr>
          <w:rFonts w:eastAsia="Times New Roman"/>
        </w:rPr>
        <w:t>based on a large set of training example</w:t>
      </w:r>
      <w:r w:rsidR="00CD2AD7" w:rsidRPr="006615CB">
        <w:rPr>
          <w:rFonts w:eastAsia="Times New Roman"/>
        </w:rPr>
        <w:t>s</w:t>
      </w:r>
      <w:r w:rsidR="00451D9F" w:rsidRPr="006615CB">
        <w:rPr>
          <w:rFonts w:eastAsia="Times New Roman"/>
        </w:rPr>
        <w:t xml:space="preserve"> that is usually referred as</w:t>
      </w:r>
      <w:r w:rsidR="00CD2AD7" w:rsidRPr="006615CB">
        <w:rPr>
          <w:rFonts w:eastAsia="Times New Roman"/>
        </w:rPr>
        <w:t xml:space="preserve"> a</w:t>
      </w:r>
      <w:r w:rsidR="00451D9F" w:rsidRPr="006615CB">
        <w:rPr>
          <w:rFonts w:eastAsia="Times New Roman"/>
        </w:rPr>
        <w:t xml:space="preserve"> corpus,  </w:t>
      </w:r>
      <w:r w:rsidRPr="006615CB">
        <w:rPr>
          <w:rFonts w:eastAsia="Times New Roman"/>
        </w:rPr>
        <w:t>would</w:t>
      </w:r>
      <w:r w:rsidR="00451D9F" w:rsidRPr="006615CB">
        <w:rPr>
          <w:rFonts w:eastAsia="Times New Roman"/>
        </w:rPr>
        <w:t xml:space="preserve"> be trained to </w:t>
      </w:r>
      <w:r w:rsidRPr="006615CB">
        <w:rPr>
          <w:rFonts w:eastAsia="Times New Roman"/>
        </w:rPr>
        <w:t xml:space="preserve">translate the French sentence into English, and then output the English translation. The architecture of the Transformers is </w:t>
      </w:r>
      <w:r w:rsidR="00451D9F" w:rsidRPr="006615CB">
        <w:rPr>
          <w:rFonts w:eastAsia="Times New Roman"/>
        </w:rPr>
        <w:t xml:space="preserve"> composed of</w:t>
      </w:r>
      <w:r w:rsidRPr="006615CB">
        <w:rPr>
          <w:rFonts w:eastAsia="Times New Roman"/>
        </w:rPr>
        <w:t xml:space="preserve"> a stack of encoders and a stack of decoder</w:t>
      </w:r>
      <w:r w:rsidR="00451D9F" w:rsidRPr="006615CB">
        <w:rPr>
          <w:rFonts w:eastAsia="Times New Roman"/>
        </w:rPr>
        <w:t xml:space="preserve"> network components</w:t>
      </w:r>
      <w:r w:rsidRPr="006615CB">
        <w:rPr>
          <w:rFonts w:eastAsia="Times New Roman"/>
        </w:rPr>
        <w:t xml:space="preserve">. The encoders basically take the French sentence and transform it into the language of the network , and then the last encoder feeds this information into the stack of decoders. The decoders take the information from the last encoder and they turn the information from the language </w:t>
      </w:r>
      <w:r w:rsidR="00451D9F" w:rsidRPr="006615CB">
        <w:rPr>
          <w:rFonts w:eastAsia="Times New Roman"/>
        </w:rPr>
        <w:t xml:space="preserve">internal to </w:t>
      </w:r>
      <w:r w:rsidRPr="006615CB">
        <w:rPr>
          <w:rFonts w:eastAsia="Times New Roman"/>
        </w:rPr>
        <w:t>the network into th</w:t>
      </w:r>
      <w:r w:rsidR="000428D8">
        <w:rPr>
          <w:rFonts w:eastAsia="Times New Roman"/>
        </w:rPr>
        <w:t>e</w:t>
      </w:r>
      <w:r w:rsidRPr="006615CB">
        <w:rPr>
          <w:rFonts w:eastAsia="Times New Roman"/>
        </w:rPr>
        <w:t xml:space="preserve"> desired language </w:t>
      </w:r>
      <w:r w:rsidR="00451D9F" w:rsidRPr="006615CB">
        <w:rPr>
          <w:rFonts w:eastAsia="Times New Roman"/>
        </w:rPr>
        <w:t xml:space="preserve">output for </w:t>
      </w:r>
      <w:r w:rsidRPr="006615CB">
        <w:rPr>
          <w:rFonts w:eastAsia="Times New Roman"/>
        </w:rPr>
        <w:t>the user (which is</w:t>
      </w:r>
      <w:r w:rsidR="00451D9F" w:rsidRPr="006615CB">
        <w:rPr>
          <w:rFonts w:eastAsia="Times New Roman"/>
        </w:rPr>
        <w:t xml:space="preserve"> the  corresponding</w:t>
      </w:r>
      <w:r w:rsidRPr="006615CB">
        <w:rPr>
          <w:rFonts w:eastAsia="Times New Roman"/>
        </w:rPr>
        <w:t xml:space="preserve"> English</w:t>
      </w:r>
      <w:r w:rsidR="00451D9F" w:rsidRPr="006615CB">
        <w:rPr>
          <w:rFonts w:eastAsia="Times New Roman"/>
        </w:rPr>
        <w:t xml:space="preserve"> language sentence</w:t>
      </w:r>
      <w:r w:rsidRPr="006615CB">
        <w:rPr>
          <w:rFonts w:eastAsia="Times New Roman"/>
        </w:rPr>
        <w:t xml:space="preserve"> in this example). </w:t>
      </w:r>
      <w:r w:rsidR="00451D9F" w:rsidRPr="006615CB">
        <w:rPr>
          <w:rFonts w:eastAsia="Times New Roman"/>
        </w:rPr>
        <w:t xml:space="preserve">The underlying network architecture </w:t>
      </w:r>
      <w:r w:rsidR="004743E2" w:rsidRPr="006615CB">
        <w:rPr>
          <w:rFonts w:eastAsia="Times New Roman"/>
        </w:rPr>
        <w:t xml:space="preserve">in a distributed fashion  (i.e. assigned to each artificial neuron) </w:t>
      </w:r>
      <w:r w:rsidR="00451D9F" w:rsidRPr="006615CB">
        <w:rPr>
          <w:rFonts w:eastAsia="Times New Roman"/>
        </w:rPr>
        <w:t>contain</w:t>
      </w:r>
      <w:r w:rsidR="004743E2" w:rsidRPr="006615CB">
        <w:rPr>
          <w:rFonts w:eastAsia="Times New Roman"/>
        </w:rPr>
        <w:t>s a very large set of parameters (numbering in the</w:t>
      </w:r>
      <w:r w:rsidR="00451D9F" w:rsidRPr="006615CB">
        <w:rPr>
          <w:rFonts w:eastAsia="Times New Roman"/>
        </w:rPr>
        <w:t xml:space="preserve"> </w:t>
      </w:r>
      <w:r w:rsidR="004743E2" w:rsidRPr="006615CB">
        <w:rPr>
          <w:rFonts w:eastAsia="Times New Roman"/>
        </w:rPr>
        <w:t xml:space="preserve">millions for large and deep state-of-the-art networks) that are identified in a </w:t>
      </w:r>
      <w:r w:rsidR="007A24A2" w:rsidRPr="006615CB">
        <w:rPr>
          <w:rFonts w:eastAsia="Times New Roman"/>
        </w:rPr>
        <w:t>large</w:t>
      </w:r>
      <w:r w:rsidR="004743E2" w:rsidRPr="006615CB">
        <w:rPr>
          <w:rFonts w:eastAsia="Times New Roman"/>
        </w:rPr>
        <w:t xml:space="preserve">-scale optimization exercise, called training,  based on available training examples. </w:t>
      </w:r>
      <w:r w:rsidR="00830290" w:rsidRPr="006615CB">
        <w:rPr>
          <w:rFonts w:eastAsia="Times New Roman"/>
        </w:rPr>
        <w:t>This  demanding computation</w:t>
      </w:r>
      <w:r w:rsidR="004743E2" w:rsidRPr="006615CB">
        <w:rPr>
          <w:rFonts w:eastAsia="Times New Roman"/>
        </w:rPr>
        <w:t xml:space="preserve"> </w:t>
      </w:r>
      <w:r w:rsidR="007A24A2" w:rsidRPr="006615CB">
        <w:rPr>
          <w:rFonts w:eastAsia="Times New Roman"/>
        </w:rPr>
        <w:t>exercise</w:t>
      </w:r>
      <w:r w:rsidR="004743E2" w:rsidRPr="006615CB">
        <w:rPr>
          <w:rFonts w:eastAsia="Times New Roman"/>
        </w:rPr>
        <w:t xml:space="preserve"> requires highly parallelized hardware architectures such as GPUs or TPUs.</w:t>
      </w:r>
    </w:p>
    <w:p w14:paraId="093A2D3D"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17E641F2" w14:textId="677BB5AB" w:rsidR="00065633" w:rsidRPr="006615CB" w:rsidRDefault="00A70B06" w:rsidP="006615CB">
      <w:pPr>
        <w:spacing w:after="0" w:line="480" w:lineRule="auto"/>
        <w:textAlignment w:val="baseline"/>
        <w:rPr>
          <w:rFonts w:eastAsia="Times New Roman"/>
        </w:rPr>
      </w:pPr>
      <w:r w:rsidRPr="006615CB">
        <w:rPr>
          <w:rFonts w:eastAsia="Times New Roman"/>
        </w:rPr>
        <w:t>E</w:t>
      </w:r>
      <w:r w:rsidR="00065633" w:rsidRPr="006615CB">
        <w:rPr>
          <w:rFonts w:eastAsia="Times New Roman"/>
        </w:rPr>
        <w:t xml:space="preserve">ncoders </w:t>
      </w:r>
      <w:r w:rsidRPr="006615CB">
        <w:rPr>
          <w:rFonts w:eastAsia="Times New Roman"/>
        </w:rPr>
        <w:t xml:space="preserve">in a Transformer </w:t>
      </w:r>
      <w:r w:rsidR="00065633" w:rsidRPr="006615CB">
        <w:rPr>
          <w:rFonts w:eastAsia="Times New Roman"/>
        </w:rPr>
        <w:t>can turn the input into language the model understands via a technique called word embeddings. These word embeddings are the process that the network takes </w:t>
      </w:r>
      <w:r w:rsidR="00A02582" w:rsidRPr="001A4C53">
        <w:rPr>
          <w:rFonts w:eastAsia="Times New Roman"/>
        </w:rPr>
        <w:t>to</w:t>
      </w:r>
      <w:r w:rsidR="00065633" w:rsidRPr="006615CB">
        <w:rPr>
          <w:rFonts w:eastAsia="Times New Roman"/>
        </w:rPr>
        <w:t xml:space="preserve"> take a given word and turn it into a vector of a certain size. When using the Transformer </w:t>
      </w:r>
      <w:r w:rsidR="00065633" w:rsidRPr="006615CB">
        <w:rPr>
          <w:rFonts w:eastAsia="Times New Roman"/>
        </w:rPr>
        <w:lastRenderedPageBreak/>
        <w:t>network, the word embeddings all have the same size. These vectors contain the word and some of its meaning. For example, the word ’King’ and the word ’Queen’ each have their own vector from the word embeddings. If you take the vector for King and subtract the vector for Queen, the difference will be a vector that is ”small” in magnitude. These word embeddings are possible after a network has been trained. So, the encoders use word embeddings to gather the necessary information from the input.  </w:t>
      </w:r>
    </w:p>
    <w:p w14:paraId="777CB102"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059FA09A" w14:textId="681BC2C0" w:rsidR="00065633" w:rsidRPr="006615CB" w:rsidRDefault="00065633" w:rsidP="006615CB">
      <w:pPr>
        <w:spacing w:after="0" w:line="480" w:lineRule="auto"/>
        <w:textAlignment w:val="baseline"/>
        <w:rPr>
          <w:rFonts w:eastAsia="Times New Roman"/>
        </w:rPr>
      </w:pPr>
      <w:r w:rsidRPr="006615CB">
        <w:rPr>
          <w:rFonts w:eastAsia="Times New Roman"/>
        </w:rPr>
        <w:t>Each of the encoders has a structure to it. In each encoder, there is a Self-Attention mechanism and a feed-forward network. The self-attention mechanism was invented in the paper ”Attention is All You Need”. The goal of 11 attention is to help the network to understand the connection that each of the words have with each other. For example, in the sentence: The dog took a bone a buried it in the ground. What does the word ’it’ refer to in this sentence? Someone who is fluent in English would know that the word ’it’ would refer to the bone. The goal of attention is to help the network to understand that the word it refers to the bone. </w:t>
      </w:r>
      <w:r w:rsidR="0056392A" w:rsidRPr="006615CB">
        <w:rPr>
          <w:rFonts w:eastAsia="Times New Roman"/>
        </w:rPr>
        <w:t>Therefore,</w:t>
      </w:r>
      <w:r w:rsidRPr="006615CB">
        <w:rPr>
          <w:rFonts w:eastAsia="Times New Roman"/>
        </w:rPr>
        <w:t> attention is so important; </w:t>
      </w:r>
      <w:r w:rsidR="00C93753" w:rsidRPr="006615CB">
        <w:rPr>
          <w:rFonts w:eastAsia="Times New Roman"/>
        </w:rPr>
        <w:t>for</w:t>
      </w:r>
      <w:r w:rsidRPr="006615CB">
        <w:rPr>
          <w:rFonts w:eastAsia="Times New Roman"/>
        </w:rPr>
        <w:t> the network to properly understand the sentences, it must understand how each word in a sentence relates to </w:t>
      </w:r>
      <w:r w:rsidR="00F2206B" w:rsidRPr="006615CB">
        <w:rPr>
          <w:rFonts w:eastAsia="Times New Roman"/>
        </w:rPr>
        <w:t>all</w:t>
      </w:r>
      <w:r w:rsidRPr="006615CB">
        <w:rPr>
          <w:rFonts w:eastAsia="Times New Roman"/>
        </w:rPr>
        <w:t> the other words. </w:t>
      </w:r>
    </w:p>
    <w:p w14:paraId="57E0E59F"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6437B6AB" w14:textId="10A60C1C" w:rsidR="005C32D9" w:rsidRPr="001A4C53" w:rsidRDefault="00065633" w:rsidP="005C32D9">
      <w:pPr>
        <w:shd w:val="clear" w:color="auto" w:fill="FFFFFF"/>
        <w:spacing w:after="0" w:line="480" w:lineRule="auto"/>
        <w:rPr>
          <w:rFonts w:eastAsia="Times New Roman"/>
        </w:rPr>
      </w:pPr>
      <w:r w:rsidRPr="006615CB">
        <w:rPr>
          <w:rFonts w:eastAsia="Times New Roman"/>
        </w:rPr>
        <w:t>How does the self-attention </w:t>
      </w:r>
      <w:r w:rsidR="0056392A" w:rsidRPr="006615CB">
        <w:rPr>
          <w:rFonts w:eastAsia="Times New Roman"/>
        </w:rPr>
        <w:t>work</w:t>
      </w:r>
      <w:r w:rsidRPr="006615CB">
        <w:rPr>
          <w:rFonts w:eastAsia="Times New Roman"/>
        </w:rPr>
        <w:t>? Self-attention requires a few things: word embeddings, queries, keys, and values.</w:t>
      </w:r>
      <w:r w:rsidR="00A70B06" w:rsidRPr="006615CB">
        <w:rPr>
          <w:rFonts w:eastAsia="Times New Roman"/>
        </w:rPr>
        <w:t xml:space="preserve"> </w:t>
      </w:r>
      <w:r w:rsidRPr="006615CB">
        <w:rPr>
          <w:rFonts w:eastAsia="Times New Roman"/>
        </w:rPr>
        <w:t xml:space="preserve"> For each word embedding, a query, key, and value vector is created for it. Once a network has been trained, the network will have a weight matrix </w:t>
      </w:r>
      <m:oMath>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Q</m:t>
            </m:r>
          </m:sub>
        </m:sSub>
      </m:oMath>
      <w:r w:rsidR="005C32D9" w:rsidRPr="001A4C53">
        <w:rPr>
          <w:rFonts w:eastAsia="Times New Roman"/>
          <w:color w:val="000000"/>
        </w:rPr>
        <w:t xml:space="preserve"> </w:t>
      </w:r>
      <w:r w:rsidRPr="006615CB">
        <w:rPr>
          <w:rFonts w:eastAsia="Times New Roman"/>
          <w:color w:val="000000"/>
        </w:rPr>
        <w:t>for the queries, a weight matrix for the keys </w:t>
      </w:r>
      <m:oMath>
        <m:sSub>
          <m:sSubPr>
            <m:ctrlPr>
              <w:rPr>
                <w:rFonts w:ascii="Cambria Math" w:eastAsia="Times New Roman" w:hAnsi="Cambria Math"/>
                <w:i/>
                <w:color w:val="000000"/>
                <w:bdr w:val="none" w:sz="0" w:space="0" w:color="auto" w:frame="1"/>
              </w:rPr>
            </m:ctrlPr>
          </m:sSubPr>
          <m:e>
            <m:r>
              <w:rPr>
                <w:rFonts w:ascii="Cambria Math" w:eastAsia="Times New Roman" w:hAnsi="Cambria Math"/>
                <w:color w:val="000000"/>
                <w:bdr w:val="none" w:sz="0" w:space="0" w:color="auto" w:frame="1"/>
              </w:rPr>
              <m:t>W</m:t>
            </m:r>
          </m:e>
          <m:sub>
            <m:r>
              <w:rPr>
                <w:rFonts w:ascii="Cambria Math" w:eastAsia="Times New Roman" w:hAnsi="Cambria Math"/>
                <w:color w:val="000000"/>
                <w:bdr w:val="none" w:sz="0" w:space="0" w:color="auto" w:frame="1"/>
              </w:rPr>
              <m:t>K</m:t>
            </m:r>
          </m:sub>
        </m:sSub>
      </m:oMath>
      <w:r w:rsidRPr="006615CB">
        <w:rPr>
          <w:rFonts w:eastAsia="Times New Roman"/>
          <w:color w:val="000000"/>
        </w:rPr>
        <w:t>, and a weight matrix </w:t>
      </w:r>
      <m:oMath>
        <m:sSub>
          <m:sSubPr>
            <m:ctrlPr>
              <w:rPr>
                <w:rFonts w:ascii="Cambria Math" w:eastAsia="Times New Roman" w:hAnsi="Cambria Math"/>
                <w:i/>
                <w:color w:val="000000"/>
                <w:bdr w:val="none" w:sz="0" w:space="0" w:color="auto" w:frame="1"/>
              </w:rPr>
            </m:ctrlPr>
          </m:sSubPr>
          <m:e>
            <m:r>
              <w:rPr>
                <w:rFonts w:ascii="Cambria Math" w:eastAsia="Times New Roman" w:hAnsi="Cambria Math"/>
                <w:color w:val="000000"/>
                <w:bdr w:val="none" w:sz="0" w:space="0" w:color="auto" w:frame="1"/>
              </w:rPr>
              <m:t>W</m:t>
            </m:r>
          </m:e>
          <m:sub>
            <m:r>
              <w:rPr>
                <w:rFonts w:ascii="Cambria Math" w:eastAsia="Times New Roman" w:hAnsi="Cambria Math"/>
                <w:color w:val="000000"/>
                <w:bdr w:val="none" w:sz="0" w:space="0" w:color="auto" w:frame="1"/>
              </w:rPr>
              <m:t>V</m:t>
            </m:r>
          </m:sub>
        </m:sSub>
      </m:oMath>
      <w:r w:rsidRPr="006615CB">
        <w:rPr>
          <w:rFonts w:eastAsia="Times New Roman"/>
          <w:color w:val="000000"/>
        </w:rPr>
        <w:t> for the values. Each word embedding vector is multiplied by each of the weight matrices. This would produce a query vector </w:t>
      </w:r>
      <m:oMath>
        <m:sSub>
          <m:sSubPr>
            <m:ctrlPr>
              <w:rPr>
                <w:rFonts w:ascii="Cambria Math" w:eastAsia="Times New Roman" w:hAnsi="Cambria Math"/>
                <w:i/>
                <w:color w:val="000000"/>
                <w:bdr w:val="none" w:sz="0" w:space="0" w:color="auto" w:frame="1"/>
              </w:rPr>
            </m:ctrlPr>
          </m:sSubPr>
          <m:e>
            <m:r>
              <w:rPr>
                <w:rFonts w:ascii="Cambria Math" w:eastAsia="Times New Roman" w:hAnsi="Cambria Math"/>
                <w:color w:val="000000"/>
                <w:bdr w:val="none" w:sz="0" w:space="0" w:color="auto" w:frame="1"/>
              </w:rPr>
              <m:t>q</m:t>
            </m:r>
          </m:e>
          <m:sub>
            <m:r>
              <w:rPr>
                <w:rFonts w:ascii="Cambria Math" w:eastAsia="Times New Roman" w:hAnsi="Cambria Math"/>
                <w:color w:val="000000"/>
                <w:bdr w:val="none" w:sz="0" w:space="0" w:color="auto" w:frame="1"/>
              </w:rPr>
              <m:t>i</m:t>
            </m:r>
          </m:sub>
        </m:sSub>
      </m:oMath>
      <w:r w:rsidRPr="006615CB">
        <w:rPr>
          <w:rFonts w:eastAsia="Times New Roman"/>
          <w:color w:val="000000"/>
        </w:rPr>
        <w:t>, a key vector</w:t>
      </w:r>
      <w:r w:rsidR="005C32D9" w:rsidRPr="001A4C53">
        <w:rPr>
          <w:rFonts w:eastAsia="Times New Roman"/>
          <w:color w:val="000000"/>
          <w:bdr w:val="none" w:sz="0" w:space="0" w:color="auto" w:frame="1"/>
        </w:rPr>
        <w:t xml:space="preserve"> </w:t>
      </w:r>
      <m:oMath>
        <m:sSub>
          <m:sSubPr>
            <m:ctrlPr>
              <w:rPr>
                <w:rFonts w:ascii="Cambria Math" w:eastAsia="Times New Roman" w:hAnsi="Cambria Math"/>
                <w:i/>
                <w:color w:val="000000"/>
                <w:bdr w:val="none" w:sz="0" w:space="0" w:color="auto" w:frame="1"/>
              </w:rPr>
            </m:ctrlPr>
          </m:sSubPr>
          <m:e>
            <m:r>
              <w:rPr>
                <w:rFonts w:ascii="Cambria Math" w:eastAsia="Times New Roman" w:hAnsi="Cambria Math"/>
                <w:color w:val="000000"/>
                <w:bdr w:val="none" w:sz="0" w:space="0" w:color="auto" w:frame="1"/>
              </w:rPr>
              <m:t>k</m:t>
            </m:r>
          </m:e>
          <m:sub>
            <m:r>
              <w:rPr>
                <w:rFonts w:ascii="Cambria Math" w:eastAsia="Times New Roman" w:hAnsi="Cambria Math"/>
                <w:color w:val="000000"/>
                <w:bdr w:val="none" w:sz="0" w:space="0" w:color="auto" w:frame="1"/>
              </w:rPr>
              <m:t>i</m:t>
            </m:r>
          </m:sub>
        </m:sSub>
      </m:oMath>
      <w:r w:rsidRPr="006615CB">
        <w:rPr>
          <w:rFonts w:eastAsia="Times New Roman"/>
          <w:color w:val="000000"/>
        </w:rPr>
        <w:t>, and a value vector </w:t>
      </w:r>
      <m:oMath>
        <m:sSub>
          <m:sSubPr>
            <m:ctrlPr>
              <w:rPr>
                <w:rFonts w:ascii="Cambria Math" w:eastAsia="Times New Roman" w:hAnsi="Cambria Math"/>
                <w:i/>
                <w:color w:val="000000"/>
                <w:bdr w:val="none" w:sz="0" w:space="0" w:color="auto" w:frame="1"/>
              </w:rPr>
            </m:ctrlPr>
          </m:sSubPr>
          <m:e>
            <m:r>
              <w:rPr>
                <w:rFonts w:ascii="Cambria Math" w:eastAsia="Times New Roman" w:hAnsi="Cambria Math"/>
                <w:color w:val="000000"/>
                <w:bdr w:val="none" w:sz="0" w:space="0" w:color="auto" w:frame="1"/>
              </w:rPr>
              <m:t>v</m:t>
            </m:r>
          </m:e>
          <m:sub>
            <m:r>
              <w:rPr>
                <w:rFonts w:ascii="Cambria Math" w:eastAsia="Times New Roman" w:hAnsi="Cambria Math"/>
                <w:color w:val="000000"/>
                <w:bdr w:val="none" w:sz="0" w:space="0" w:color="auto" w:frame="1"/>
              </w:rPr>
              <m:t>i</m:t>
            </m:r>
          </m:sub>
        </m:sSub>
      </m:oMath>
      <w:r w:rsidRPr="006615CB">
        <w:rPr>
          <w:rFonts w:eastAsia="Times New Roman"/>
          <w:color w:val="000000"/>
        </w:rPr>
        <w:t> corresponding to the word embedding </w:t>
      </w:r>
      <m:oMath>
        <m:sSub>
          <m:sSubPr>
            <m:ctrlPr>
              <w:rPr>
                <w:rFonts w:ascii="Cambria Math" w:eastAsia="Times New Roman" w:hAnsi="Cambria Math"/>
                <w:i/>
                <w:color w:val="000000"/>
                <w:bdr w:val="none" w:sz="0" w:space="0" w:color="auto" w:frame="1"/>
              </w:rPr>
            </m:ctrlPr>
          </m:sSubPr>
          <m:e>
            <m:r>
              <w:rPr>
                <w:rFonts w:ascii="Cambria Math" w:eastAsia="Times New Roman" w:hAnsi="Cambria Math"/>
                <w:color w:val="000000"/>
                <w:bdr w:val="none" w:sz="0" w:space="0" w:color="auto" w:frame="1"/>
              </w:rPr>
              <m:t>x</m:t>
            </m:r>
          </m:e>
          <m:sub>
            <m:r>
              <w:rPr>
                <w:rFonts w:ascii="Cambria Math" w:eastAsia="Times New Roman" w:hAnsi="Cambria Math"/>
                <w:color w:val="000000"/>
                <w:bdr w:val="none" w:sz="0" w:space="0" w:color="auto" w:frame="1"/>
              </w:rPr>
              <m:t>i</m:t>
            </m:r>
          </m:sub>
        </m:sSub>
      </m:oMath>
      <w:r w:rsidRPr="006615CB">
        <w:rPr>
          <w:rFonts w:eastAsia="Times New Roman"/>
          <w:color w:val="000000"/>
        </w:rPr>
        <w:t xml:space="preserve">. Next </w:t>
      </w:r>
      <w:r w:rsidRPr="006615CB">
        <w:rPr>
          <w:rFonts w:eastAsia="Times New Roman"/>
          <w:color w:val="000000"/>
        </w:rPr>
        <w:lastRenderedPageBreak/>
        <w:t>you take </w:t>
      </w:r>
      <m:oMath>
        <m:sSub>
          <m:sSubPr>
            <m:ctrlPr>
              <w:rPr>
                <w:rFonts w:ascii="Cambria Math" w:eastAsia="Times New Roman" w:hAnsi="Cambria Math"/>
                <w:i/>
                <w:color w:val="000000"/>
                <w:bdr w:val="none" w:sz="0" w:space="0" w:color="auto" w:frame="1"/>
              </w:rPr>
            </m:ctrlPr>
          </m:sSubPr>
          <m:e>
            <m:r>
              <w:rPr>
                <w:rFonts w:ascii="Cambria Math" w:eastAsia="Times New Roman" w:hAnsi="Cambria Math"/>
                <w:color w:val="000000"/>
                <w:bdr w:val="none" w:sz="0" w:space="0" w:color="auto" w:frame="1"/>
              </w:rPr>
              <m:t>q</m:t>
            </m:r>
          </m:e>
          <m:sub>
            <m:r>
              <w:rPr>
                <w:rFonts w:ascii="Cambria Math" w:eastAsia="Times New Roman" w:hAnsi="Cambria Math"/>
                <w:color w:val="000000"/>
                <w:bdr w:val="none" w:sz="0" w:space="0" w:color="auto" w:frame="1"/>
              </w:rPr>
              <m:t>i</m:t>
            </m:r>
          </m:sub>
        </m:sSub>
        <m:nary>
          <m:naryPr>
            <m:chr m:val="∏"/>
            <m:limLoc m:val="undOvr"/>
            <m:supHide m:val="1"/>
            <m:ctrlPr>
              <w:rPr>
                <w:rFonts w:ascii="Cambria Math" w:eastAsia="Times New Roman" w:hAnsi="Cambria Math"/>
                <w:i/>
                <w:color w:val="000000"/>
                <w:bdr w:val="none" w:sz="0" w:space="0" w:color="auto" w:frame="1"/>
              </w:rPr>
            </m:ctrlPr>
          </m:naryPr>
          <m:sub>
            <m:r>
              <w:rPr>
                <w:rFonts w:ascii="Cambria Math" w:eastAsia="Times New Roman" w:hAnsi="Cambria Math"/>
                <w:color w:val="000000"/>
                <w:bdr w:val="none" w:sz="0" w:space="0" w:color="auto" w:frame="1"/>
              </w:rPr>
              <m:t>i</m:t>
            </m:r>
          </m:sub>
          <m:sup/>
          <m:e>
            <m:sSub>
              <m:sSubPr>
                <m:ctrlPr>
                  <w:rPr>
                    <w:rFonts w:ascii="Cambria Math" w:eastAsia="Times New Roman" w:hAnsi="Cambria Math"/>
                    <w:i/>
                    <w:color w:val="000000"/>
                    <w:bdr w:val="none" w:sz="0" w:space="0" w:color="auto" w:frame="1"/>
                  </w:rPr>
                </m:ctrlPr>
              </m:sSubPr>
              <m:e>
                <m:r>
                  <w:rPr>
                    <w:rFonts w:ascii="Cambria Math" w:eastAsia="Times New Roman" w:hAnsi="Cambria Math"/>
                    <w:color w:val="000000"/>
                    <w:bdr w:val="none" w:sz="0" w:space="0" w:color="auto" w:frame="1"/>
                  </w:rPr>
                  <m:t>k</m:t>
                </m:r>
              </m:e>
              <m:sub>
                <m:r>
                  <w:rPr>
                    <w:rFonts w:ascii="Cambria Math" w:eastAsia="Times New Roman" w:hAnsi="Cambria Math"/>
                    <w:color w:val="000000"/>
                    <w:bdr w:val="none" w:sz="0" w:space="0" w:color="auto" w:frame="1"/>
                  </w:rPr>
                  <m:t>i</m:t>
                </m:r>
              </m:sub>
            </m:sSub>
          </m:e>
        </m:nary>
      </m:oMath>
      <w:r w:rsidRPr="006615CB">
        <w:rPr>
          <w:rFonts w:eastAsia="Times New Roman"/>
          <w:color w:val="000000"/>
        </w:rPr>
        <w:t>. Then you do </w:t>
      </w:r>
      <m:oMath>
        <m:f>
          <m:fPr>
            <m:ctrlPr>
              <w:rPr>
                <w:rFonts w:ascii="Cambria Math" w:eastAsia="Times New Roman" w:hAnsi="Cambria Math"/>
                <w:i/>
                <w:color w:val="000000"/>
                <w:bdr w:val="none" w:sz="0" w:space="0" w:color="auto" w:frame="1"/>
              </w:rPr>
            </m:ctrlPr>
          </m:fPr>
          <m:num>
            <m:sSub>
              <m:sSubPr>
                <m:ctrlPr>
                  <w:rPr>
                    <w:rFonts w:ascii="Cambria Math" w:eastAsia="Times New Roman" w:hAnsi="Cambria Math"/>
                    <w:i/>
                    <w:color w:val="000000"/>
                    <w:bdr w:val="none" w:sz="0" w:space="0" w:color="auto" w:frame="1"/>
                  </w:rPr>
                </m:ctrlPr>
              </m:sSubPr>
              <m:e>
                <m:r>
                  <w:rPr>
                    <w:rFonts w:ascii="Cambria Math" w:eastAsia="Times New Roman" w:hAnsi="Cambria Math"/>
                    <w:color w:val="000000"/>
                    <w:bdr w:val="none" w:sz="0" w:space="0" w:color="auto" w:frame="1"/>
                  </w:rPr>
                  <m:t>q</m:t>
                </m:r>
              </m:e>
              <m:sub>
                <m:r>
                  <w:rPr>
                    <w:rFonts w:ascii="Cambria Math" w:eastAsia="Times New Roman" w:hAnsi="Cambria Math"/>
                    <w:color w:val="000000"/>
                    <w:bdr w:val="none" w:sz="0" w:space="0" w:color="auto" w:frame="1"/>
                  </w:rPr>
                  <m:t>1</m:t>
                </m:r>
              </m:sub>
            </m:sSub>
            <m:sSub>
              <m:sSubPr>
                <m:ctrlPr>
                  <w:rPr>
                    <w:rFonts w:ascii="Cambria Math" w:eastAsia="Times New Roman" w:hAnsi="Cambria Math"/>
                    <w:i/>
                    <w:color w:val="000000"/>
                    <w:bdr w:val="none" w:sz="0" w:space="0" w:color="auto" w:frame="1"/>
                  </w:rPr>
                </m:ctrlPr>
              </m:sSubPr>
              <m:e>
                <m:r>
                  <w:rPr>
                    <w:rFonts w:ascii="Cambria Math" w:eastAsia="Times New Roman" w:hAnsi="Cambria Math"/>
                    <w:color w:val="000000"/>
                    <w:bdr w:val="none" w:sz="0" w:space="0" w:color="auto" w:frame="1"/>
                  </w:rPr>
                  <m:t>k</m:t>
                </m:r>
              </m:e>
              <m:sub>
                <m:r>
                  <w:rPr>
                    <w:rFonts w:ascii="Cambria Math" w:eastAsia="Times New Roman" w:hAnsi="Cambria Math"/>
                    <w:color w:val="000000"/>
                    <w:bdr w:val="none" w:sz="0" w:space="0" w:color="auto" w:frame="1"/>
                  </w:rPr>
                  <m:t>1</m:t>
                </m:r>
              </m:sub>
            </m:sSub>
          </m:num>
          <m:den>
            <m:r>
              <w:rPr>
                <w:rFonts w:ascii="Cambria Math" w:eastAsia="Times New Roman" w:hAnsi="Cambria Math"/>
                <w:color w:val="000000"/>
                <w:bdr w:val="none" w:sz="0" w:space="0" w:color="auto" w:frame="1"/>
              </w:rPr>
              <m:t>+</m:t>
            </m:r>
            <m:rad>
              <m:radPr>
                <m:degHide m:val="1"/>
                <m:ctrlPr>
                  <w:rPr>
                    <w:rFonts w:ascii="Cambria Math" w:eastAsia="Times New Roman" w:hAnsi="Cambria Math"/>
                    <w:i/>
                    <w:color w:val="000000"/>
                    <w:bdr w:val="none" w:sz="0" w:space="0" w:color="auto" w:frame="1"/>
                  </w:rPr>
                </m:ctrlPr>
              </m:radPr>
              <m:deg/>
              <m:e>
                <m:r>
                  <w:rPr>
                    <w:rFonts w:ascii="Cambria Math" w:eastAsia="Times New Roman" w:hAnsi="Cambria Math"/>
                    <w:color w:val="000000"/>
                    <w:bdr w:val="none" w:sz="0" w:space="0" w:color="auto" w:frame="1"/>
                  </w:rPr>
                  <m:t>dim</m:t>
                </m:r>
                <m:d>
                  <m:dPr>
                    <m:ctrlPr>
                      <w:rPr>
                        <w:rFonts w:ascii="Cambria Math" w:eastAsia="Times New Roman" w:hAnsi="Cambria Math"/>
                        <w:i/>
                        <w:color w:val="000000"/>
                        <w:bdr w:val="none" w:sz="0" w:space="0" w:color="auto" w:frame="1"/>
                      </w:rPr>
                    </m:ctrlPr>
                  </m:dPr>
                  <m:e>
                    <m:r>
                      <w:rPr>
                        <w:rFonts w:ascii="Cambria Math" w:eastAsia="Times New Roman" w:hAnsi="Cambria Math"/>
                        <w:color w:val="000000"/>
                        <w:bdr w:val="none" w:sz="0" w:space="0" w:color="auto" w:frame="1"/>
                      </w:rPr>
                      <m:t>k</m:t>
                    </m:r>
                  </m:e>
                </m:d>
              </m:e>
            </m:rad>
          </m:den>
        </m:f>
      </m:oMath>
      <w:r w:rsidRPr="006615CB">
        <w:rPr>
          <w:rFonts w:eastAsia="Times New Roman"/>
          <w:color w:val="000000"/>
        </w:rPr>
        <w:t> and take the “</w:t>
      </w:r>
      <w:r w:rsidR="0056392A" w:rsidRPr="006615CB">
        <w:rPr>
          <w:rFonts w:eastAsia="Times New Roman"/>
          <w:color w:val="000000"/>
        </w:rPr>
        <w:t>SoftMax</w:t>
      </w:r>
      <w:r w:rsidRPr="006615CB">
        <w:rPr>
          <w:rFonts w:eastAsia="Times New Roman"/>
          <w:color w:val="000000"/>
        </w:rPr>
        <w:t xml:space="preserve">” of it. This </w:t>
      </w:r>
      <w:r w:rsidR="0056392A" w:rsidRPr="006615CB">
        <w:rPr>
          <w:rFonts w:eastAsia="Times New Roman"/>
          <w:color w:val="000000"/>
        </w:rPr>
        <w:t>SoftMax</w:t>
      </w:r>
      <w:r w:rsidRPr="006615CB">
        <w:rPr>
          <w:rFonts w:eastAsia="Times New Roman"/>
          <w:color w:val="000000"/>
        </w:rPr>
        <w:t xml:space="preserve"> normalizes the constant so that it is between 0 and 1 (a probability). Then you take each value vector times the </w:t>
      </w:r>
      <w:r w:rsidR="0056392A" w:rsidRPr="006615CB">
        <w:rPr>
          <w:rFonts w:eastAsia="Times New Roman"/>
          <w:color w:val="000000"/>
        </w:rPr>
        <w:t>SoftMax</w:t>
      </w:r>
      <w:r w:rsidRPr="006615CB">
        <w:rPr>
          <w:rFonts w:eastAsia="Times New Roman"/>
          <w:color w:val="000000"/>
        </w:rPr>
        <w:t xml:space="preserve"> score, then take the sum of all of them. This will give you a weighted sum of </w:t>
      </w:r>
      <w:r w:rsidR="0056392A" w:rsidRPr="006615CB">
        <w:rPr>
          <w:rFonts w:eastAsia="Times New Roman"/>
          <w:color w:val="000000"/>
        </w:rPr>
        <w:t>all</w:t>
      </w:r>
      <w:r w:rsidRPr="006615CB">
        <w:rPr>
          <w:rFonts w:eastAsia="Times New Roman"/>
          <w:color w:val="000000"/>
        </w:rPr>
        <w:t> the value vectors. </w:t>
      </w:r>
      <w:r w:rsidRPr="006615CB">
        <w:rPr>
          <w:rFonts w:eastAsia="Times New Roman"/>
        </w:rPr>
        <w:t>This calculation is very similar for matrices. Here it is:  </w:t>
      </w:r>
    </w:p>
    <w:p w14:paraId="2B67099F" w14:textId="704320DD" w:rsidR="00065633" w:rsidRPr="006615CB" w:rsidRDefault="00B05288" w:rsidP="00B05288">
      <w:pPr>
        <w:shd w:val="clear" w:color="auto" w:fill="FFFFFF"/>
        <w:spacing w:after="0" w:line="480" w:lineRule="auto"/>
        <w:jc w:val="center"/>
        <w:rPr>
          <w:rFonts w:eastAsia="Times New Roman"/>
          <w:color w:val="000000"/>
        </w:rPr>
      </w:pPr>
      <m:oMathPara>
        <m:oMath>
          <m:r>
            <w:rPr>
              <w:rFonts w:ascii="Cambria Math" w:eastAsia="Times New Roman" w:hAnsi="Cambria Math"/>
              <w:color w:val="000000"/>
            </w:rPr>
            <m:t>X×</m:t>
          </m:r>
          <m:sSub>
            <m:sSubPr>
              <m:ctrlPr>
                <w:rPr>
                  <w:rFonts w:ascii="Cambria Math" w:eastAsia="Times New Roman" w:hAnsi="Cambria Math"/>
                  <w:i/>
                  <w:color w:val="000000"/>
                </w:rPr>
              </m:ctrlPr>
            </m:sSubPr>
            <m:e>
              <m:r>
                <w:rPr>
                  <w:rFonts w:ascii="Cambria Math" w:eastAsia="Times New Roman" w:hAnsi="Cambria Math"/>
                  <w:color w:val="000000"/>
                </w:rPr>
                <m:t>W</m:t>
              </m:r>
            </m:e>
            <m:sub>
              <m:r>
                <w:rPr>
                  <w:rFonts w:ascii="Cambria Math" w:eastAsia="Times New Roman" w:hAnsi="Cambria Math"/>
                  <w:color w:val="000000"/>
                </w:rPr>
                <m:t>Q</m:t>
              </m:r>
            </m:sub>
          </m:sSub>
          <m:r>
            <w:rPr>
              <w:rFonts w:ascii="Cambria Math" w:eastAsia="Times New Roman" w:hAnsi="Cambria Math"/>
              <w:color w:val="000000"/>
            </w:rPr>
            <m:t>=Q</m:t>
          </m:r>
        </m:oMath>
      </m:oMathPara>
    </w:p>
    <w:p w14:paraId="5A50BF4F" w14:textId="0A81A950" w:rsidR="00B05288" w:rsidRPr="006615CB" w:rsidRDefault="00B05288" w:rsidP="00B05288">
      <w:pPr>
        <w:shd w:val="clear" w:color="auto" w:fill="FFFFFF"/>
        <w:spacing w:after="0" w:line="480" w:lineRule="auto"/>
        <w:jc w:val="center"/>
        <w:rPr>
          <w:rFonts w:eastAsia="Times New Roman"/>
          <w:color w:val="000000"/>
        </w:rPr>
      </w:pPr>
      <m:oMathPara>
        <m:oMath>
          <m:r>
            <w:rPr>
              <w:rFonts w:ascii="Cambria Math" w:eastAsia="Times New Roman" w:hAnsi="Cambria Math"/>
              <w:color w:val="000000"/>
            </w:rPr>
            <m:t>X×</m:t>
          </m:r>
          <m:sSub>
            <m:sSubPr>
              <m:ctrlPr>
                <w:rPr>
                  <w:rFonts w:ascii="Cambria Math" w:eastAsia="Times New Roman" w:hAnsi="Cambria Math"/>
                  <w:i/>
                  <w:color w:val="000000"/>
                </w:rPr>
              </m:ctrlPr>
            </m:sSubPr>
            <m:e>
              <m:r>
                <w:rPr>
                  <w:rFonts w:ascii="Cambria Math" w:eastAsia="Times New Roman" w:hAnsi="Cambria Math"/>
                  <w:color w:val="000000"/>
                </w:rPr>
                <m:t>W</m:t>
              </m:r>
            </m:e>
            <m:sub>
              <m:r>
                <w:rPr>
                  <w:rFonts w:ascii="Cambria Math" w:eastAsia="Times New Roman" w:hAnsi="Cambria Math"/>
                  <w:color w:val="000000"/>
                </w:rPr>
                <m:t>K</m:t>
              </m:r>
            </m:sub>
          </m:sSub>
          <m:r>
            <w:rPr>
              <w:rFonts w:ascii="Cambria Math" w:eastAsia="Times New Roman" w:hAnsi="Cambria Math"/>
              <w:color w:val="000000"/>
            </w:rPr>
            <m:t>=K</m:t>
          </m:r>
        </m:oMath>
      </m:oMathPara>
    </w:p>
    <w:p w14:paraId="2B49074E" w14:textId="627A2446" w:rsidR="00B05288" w:rsidRPr="006615CB" w:rsidRDefault="00B05288" w:rsidP="00B05288">
      <w:pPr>
        <w:shd w:val="clear" w:color="auto" w:fill="FFFFFF"/>
        <w:spacing w:after="0" w:line="480" w:lineRule="auto"/>
        <w:jc w:val="center"/>
        <w:rPr>
          <w:rFonts w:eastAsia="Times New Roman"/>
          <w:color w:val="000000"/>
        </w:rPr>
      </w:pPr>
      <m:oMathPara>
        <m:oMath>
          <m:r>
            <w:rPr>
              <w:rFonts w:ascii="Cambria Math" w:eastAsia="Times New Roman" w:hAnsi="Cambria Math"/>
              <w:color w:val="000000"/>
            </w:rPr>
            <m:t>X×</m:t>
          </m:r>
          <m:sSub>
            <m:sSubPr>
              <m:ctrlPr>
                <w:rPr>
                  <w:rFonts w:ascii="Cambria Math" w:eastAsia="Times New Roman" w:hAnsi="Cambria Math"/>
                  <w:i/>
                  <w:color w:val="000000"/>
                </w:rPr>
              </m:ctrlPr>
            </m:sSubPr>
            <m:e>
              <m:r>
                <w:rPr>
                  <w:rFonts w:ascii="Cambria Math" w:eastAsia="Times New Roman" w:hAnsi="Cambria Math"/>
                  <w:color w:val="000000"/>
                </w:rPr>
                <m:t>W</m:t>
              </m:r>
            </m:e>
            <m:sub>
              <m:r>
                <w:rPr>
                  <w:rFonts w:ascii="Cambria Math" w:eastAsia="Times New Roman" w:hAnsi="Cambria Math"/>
                  <w:color w:val="000000"/>
                </w:rPr>
                <m:t>V</m:t>
              </m:r>
            </m:sub>
          </m:sSub>
          <m:r>
            <w:rPr>
              <w:rFonts w:ascii="Cambria Math" w:eastAsia="Times New Roman" w:hAnsi="Cambria Math"/>
              <w:color w:val="000000"/>
            </w:rPr>
            <m:t>=V</m:t>
          </m:r>
        </m:oMath>
      </m:oMathPara>
    </w:p>
    <w:p w14:paraId="02CE85DF" w14:textId="0FACF0F6" w:rsidR="00B05288" w:rsidRPr="006615CB" w:rsidRDefault="00B05288" w:rsidP="00B05288">
      <w:pPr>
        <w:shd w:val="clear" w:color="auto" w:fill="FFFFFF"/>
        <w:spacing w:after="0" w:line="480" w:lineRule="auto"/>
        <w:jc w:val="center"/>
        <w:rPr>
          <w:rFonts w:eastAsia="Times New Roman"/>
          <w:color w:val="000000"/>
        </w:rPr>
      </w:pPr>
      <m:oMathPara>
        <m:oMath>
          <m:r>
            <w:rPr>
              <w:rFonts w:ascii="Cambria Math" w:eastAsia="Times New Roman" w:hAnsi="Cambria Math"/>
              <w:color w:val="000000"/>
            </w:rPr>
            <m:t>softmax</m:t>
          </m:r>
          <m:d>
            <m:dPr>
              <m:ctrlPr>
                <w:rPr>
                  <w:rFonts w:ascii="Cambria Math" w:eastAsia="Times New Roman" w:hAnsi="Cambria Math"/>
                  <w:i/>
                  <w:color w:val="000000"/>
                </w:rPr>
              </m:ctrlPr>
            </m:dPr>
            <m:e>
              <m:f>
                <m:fPr>
                  <m:ctrlPr>
                    <w:rPr>
                      <w:rFonts w:ascii="Cambria Math" w:eastAsia="Times New Roman" w:hAnsi="Cambria Math"/>
                      <w:i/>
                      <w:color w:val="000000"/>
                    </w:rPr>
                  </m:ctrlPr>
                </m:fPr>
                <m:num>
                  <m:r>
                    <w:rPr>
                      <w:rFonts w:ascii="Cambria Math" w:eastAsia="Times New Roman" w:hAnsi="Cambria Math"/>
                      <w:color w:val="000000"/>
                    </w:rPr>
                    <m:t xml:space="preserve">Q × </m:t>
                  </m:r>
                  <m:sSup>
                    <m:sSupPr>
                      <m:ctrlPr>
                        <w:rPr>
                          <w:rFonts w:ascii="Cambria Math" w:eastAsia="Times New Roman" w:hAnsi="Cambria Math"/>
                          <w:i/>
                          <w:color w:val="000000"/>
                        </w:rPr>
                      </m:ctrlPr>
                    </m:sSupPr>
                    <m:e>
                      <m:r>
                        <w:rPr>
                          <w:rFonts w:ascii="Cambria Math" w:eastAsia="Times New Roman" w:hAnsi="Cambria Math"/>
                          <w:color w:val="000000"/>
                        </w:rPr>
                        <m:t>K</m:t>
                      </m:r>
                    </m:e>
                    <m:sup>
                      <m:r>
                        <w:rPr>
                          <w:rFonts w:ascii="Cambria Math" w:eastAsia="Times New Roman" w:hAnsi="Cambria Math"/>
                          <w:color w:val="000000"/>
                        </w:rPr>
                        <m:t>T</m:t>
                      </m:r>
                    </m:sup>
                  </m:sSup>
                </m:num>
                <m:den>
                  <m:r>
                    <w:rPr>
                      <w:rFonts w:ascii="Cambria Math" w:eastAsia="Times New Roman" w:hAnsi="Cambria Math"/>
                      <w:color w:val="000000"/>
                    </w:rPr>
                    <m:t>+</m:t>
                  </m:r>
                  <m:rad>
                    <m:radPr>
                      <m:degHide m:val="1"/>
                      <m:ctrlPr>
                        <w:rPr>
                          <w:rFonts w:ascii="Cambria Math" w:eastAsia="Times New Roman" w:hAnsi="Cambria Math"/>
                          <w:i/>
                          <w:color w:val="000000"/>
                        </w:rPr>
                      </m:ctrlPr>
                    </m:radPr>
                    <m:deg/>
                    <m:e>
                      <m:sSub>
                        <m:sSubPr>
                          <m:ctrlPr>
                            <w:rPr>
                              <w:rFonts w:ascii="Cambria Math" w:eastAsia="Times New Roman" w:hAnsi="Cambria Math"/>
                              <w:i/>
                              <w:color w:val="000000"/>
                            </w:rPr>
                          </m:ctrlPr>
                        </m:sSubPr>
                        <m:e>
                          <m:r>
                            <w:rPr>
                              <w:rFonts w:ascii="Cambria Math" w:eastAsia="Times New Roman" w:hAnsi="Cambria Math"/>
                              <w:color w:val="000000"/>
                            </w:rPr>
                            <m:t>d</m:t>
                          </m:r>
                        </m:e>
                        <m:sub>
                          <m:r>
                            <w:rPr>
                              <w:rFonts w:ascii="Cambria Math" w:eastAsia="Times New Roman" w:hAnsi="Cambria Math"/>
                              <w:color w:val="000000"/>
                            </w:rPr>
                            <m:t>k</m:t>
                          </m:r>
                        </m:sub>
                      </m:sSub>
                    </m:e>
                  </m:rad>
                </m:den>
              </m:f>
            </m:e>
          </m:d>
          <m:r>
            <w:rPr>
              <w:rFonts w:ascii="Cambria Math" w:eastAsia="Times New Roman" w:hAnsi="Cambria Math"/>
              <w:color w:val="000000"/>
            </w:rPr>
            <m:t>×V=Z</m:t>
          </m:r>
        </m:oMath>
      </m:oMathPara>
    </w:p>
    <w:p w14:paraId="2AE8D814" w14:textId="6A8FA3CF" w:rsidR="00065633" w:rsidRPr="006615CB" w:rsidRDefault="00065633" w:rsidP="006615CB">
      <w:pPr>
        <w:spacing w:after="0" w:line="480" w:lineRule="auto"/>
        <w:textAlignment w:val="baseline"/>
        <w:rPr>
          <w:rFonts w:eastAsia="Times New Roman"/>
        </w:rPr>
      </w:pPr>
      <w:r w:rsidRPr="006615CB">
        <w:rPr>
          <w:rFonts w:eastAsia="Times New Roman"/>
        </w:rPr>
        <w:t xml:space="preserve">In this calculation, </w:t>
      </w:r>
      <m:oMath>
        <m:r>
          <w:rPr>
            <w:rFonts w:ascii="Cambria Math" w:eastAsia="Times New Roman" w:hAnsi="Cambria Math"/>
          </w:rPr>
          <m:t>X</m:t>
        </m:r>
      </m:oMath>
      <w:r w:rsidRPr="006615CB">
        <w:rPr>
          <w:rFonts w:eastAsia="Times New Roman"/>
        </w:rPr>
        <w:t xml:space="preserve"> is the input, </w:t>
      </w:r>
      <m:oMath>
        <m:r>
          <w:rPr>
            <w:rFonts w:ascii="Cambria Math" w:eastAsia="Times New Roman" w:hAnsi="Cambria Math"/>
          </w:rPr>
          <m:t>Q</m:t>
        </m:r>
      </m:oMath>
      <w:r w:rsidRPr="006615CB">
        <w:rPr>
          <w:rFonts w:eastAsia="Times New Roman"/>
        </w:rPr>
        <w:t xml:space="preserve"> is the query, </w:t>
      </w:r>
      <m:oMath>
        <m:r>
          <w:rPr>
            <w:rFonts w:ascii="Cambria Math" w:eastAsia="Times New Roman" w:hAnsi="Cambria Math"/>
          </w:rPr>
          <m:t>K</m:t>
        </m:r>
      </m:oMath>
      <w:r w:rsidRPr="006615CB">
        <w:rPr>
          <w:rFonts w:eastAsia="Times New Roman"/>
        </w:rPr>
        <w:t xml:space="preserve"> is the key, </w:t>
      </w:r>
      <m:oMath>
        <m:r>
          <w:rPr>
            <w:rFonts w:ascii="Cambria Math" w:eastAsia="Times New Roman" w:hAnsi="Cambria Math"/>
          </w:rPr>
          <m:t>V</m:t>
        </m:r>
      </m:oMath>
      <w:r w:rsidRPr="006615CB">
        <w:rPr>
          <w:rFonts w:eastAsia="Times New Roman"/>
        </w:rPr>
        <w:t xml:space="preserve"> is the value, </w:t>
      </w:r>
      <m:oMath>
        <m:r>
          <w:rPr>
            <w:rFonts w:ascii="Cambria Math" w:eastAsia="Times New Roman" w:hAnsi="Cambria Math"/>
          </w:rPr>
          <m:t>Z</m:t>
        </m:r>
      </m:oMath>
      <w:r w:rsidRPr="006615CB">
        <w:rPr>
          <w:rFonts w:eastAsia="Times New Roman"/>
        </w:rPr>
        <w:t xml:space="preserve"> is the output/head.  </w:t>
      </w:r>
    </w:p>
    <w:p w14:paraId="41B63D66"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075E4C7F" w14:textId="5449C05C" w:rsidR="00065633" w:rsidRPr="001A4C53" w:rsidRDefault="00065633" w:rsidP="006615CB">
      <w:pPr>
        <w:spacing w:after="0" w:line="480" w:lineRule="auto"/>
        <w:textAlignment w:val="baseline"/>
        <w:rPr>
          <w:rFonts w:eastAsia="Times New Roman"/>
        </w:rPr>
      </w:pPr>
      <w:r w:rsidRPr="006615CB">
        <w:rPr>
          <w:rFonts w:eastAsia="Times New Roman"/>
        </w:rPr>
        <w:t xml:space="preserve">There is also the notion of multi-headed attention. This notion helped the network’s attention layer to improve its performance. With multi-headed attention, the network produces multiple attention heads or multiple </w:t>
      </w:r>
      <m:oMath>
        <m:r>
          <w:rPr>
            <w:rFonts w:ascii="Cambria Math" w:eastAsia="Times New Roman" w:hAnsi="Cambria Math"/>
          </w:rPr>
          <m:t>Z</m:t>
        </m:r>
      </m:oMath>
      <w:r w:rsidRPr="006615CB">
        <w:rPr>
          <w:rFonts w:eastAsia="Times New Roman"/>
        </w:rPr>
        <w:t xml:space="preserve"> matrices. In this process we have multiple </w:t>
      </w:r>
      <m:oMath>
        <m:r>
          <w:rPr>
            <w:rFonts w:ascii="Cambria Math" w:eastAsia="Times New Roman" w:hAnsi="Cambria Math"/>
          </w:rPr>
          <m:t>Q/V/K</m:t>
        </m:r>
      </m:oMath>
      <w:r w:rsidRPr="006615CB">
        <w:rPr>
          <w:rFonts w:eastAsia="Times New Roman"/>
        </w:rPr>
        <w:t xml:space="preserve"> matrices. In the Transformer model, we have 8 attention heads. This will give us </w:t>
      </w:r>
    </w:p>
    <w:p w14:paraId="51915688" w14:textId="2E9F8F4D" w:rsidR="00B05288" w:rsidRPr="006615CB" w:rsidRDefault="00AC3D7F" w:rsidP="006615CB">
      <w:pPr>
        <w:shd w:val="clear" w:color="auto" w:fill="FFFFFF"/>
        <w:spacing w:after="0" w:line="480" w:lineRule="auto"/>
        <w:jc w:val="center"/>
        <w:rPr>
          <w:rFonts w:eastAsia="Times New Roman"/>
          <w:color w:val="000000"/>
          <w:bdr w:val="none" w:sz="0" w:space="0" w:color="auto" w:frame="1"/>
        </w:rPr>
      </w:pPr>
      <m:oMath>
        <m:sSub>
          <m:sSubPr>
            <m:ctrlPr>
              <w:rPr>
                <w:rFonts w:ascii="Cambria Math" w:eastAsia="Times New Roman" w:hAnsi="Cambria Math"/>
                <w:i/>
                <w:color w:val="000000"/>
                <w:bdr w:val="none" w:sz="0" w:space="0" w:color="auto" w:frame="1"/>
              </w:rPr>
            </m:ctrlPr>
          </m:sSubPr>
          <m:e>
            <m:r>
              <w:rPr>
                <w:rFonts w:ascii="Cambria Math" w:eastAsia="Times New Roman" w:hAnsi="Cambria Math"/>
                <w:color w:val="000000"/>
                <w:bdr w:val="none" w:sz="0" w:space="0" w:color="auto" w:frame="1"/>
              </w:rPr>
              <m:t>Z</m:t>
            </m:r>
          </m:e>
          <m:sub>
            <m:r>
              <w:rPr>
                <w:rFonts w:ascii="Cambria Math" w:eastAsia="Times New Roman" w:hAnsi="Cambria Math"/>
                <w:color w:val="000000"/>
                <w:bdr w:val="none" w:sz="0" w:space="0" w:color="auto" w:frame="1"/>
              </w:rPr>
              <m:t>0</m:t>
            </m:r>
          </m:sub>
        </m:sSub>
        <m:r>
          <w:rPr>
            <w:rFonts w:ascii="Cambria Math" w:eastAsia="Times New Roman" w:hAnsi="Cambria Math"/>
            <w:color w:val="000000"/>
            <w:bdr w:val="none" w:sz="0" w:space="0" w:color="auto" w:frame="1"/>
          </w:rPr>
          <m:t>,</m:t>
        </m:r>
        <m:sSub>
          <m:sSubPr>
            <m:ctrlPr>
              <w:rPr>
                <w:rFonts w:ascii="Cambria Math" w:eastAsia="Times New Roman" w:hAnsi="Cambria Math"/>
                <w:i/>
                <w:color w:val="000000"/>
                <w:bdr w:val="none" w:sz="0" w:space="0" w:color="auto" w:frame="1"/>
              </w:rPr>
            </m:ctrlPr>
          </m:sSubPr>
          <m:e>
            <m:r>
              <w:rPr>
                <w:rFonts w:ascii="Cambria Math" w:eastAsia="Times New Roman" w:hAnsi="Cambria Math"/>
                <w:color w:val="000000"/>
                <w:bdr w:val="none" w:sz="0" w:space="0" w:color="auto" w:frame="1"/>
              </w:rPr>
              <m:t>Z</m:t>
            </m:r>
          </m:e>
          <m:sub>
            <m:r>
              <w:rPr>
                <w:rFonts w:ascii="Cambria Math" w:eastAsia="Times New Roman" w:hAnsi="Cambria Math"/>
                <w:color w:val="000000"/>
                <w:bdr w:val="none" w:sz="0" w:space="0" w:color="auto" w:frame="1"/>
              </w:rPr>
              <m:t>1</m:t>
            </m:r>
          </m:sub>
        </m:sSub>
        <m:r>
          <w:rPr>
            <w:rFonts w:ascii="Cambria Math" w:eastAsia="Times New Roman" w:hAnsi="Cambria Math"/>
            <w:color w:val="000000"/>
            <w:bdr w:val="none" w:sz="0" w:space="0" w:color="auto" w:frame="1"/>
          </w:rPr>
          <m:t>,…,</m:t>
        </m:r>
        <m:sSub>
          <m:sSubPr>
            <m:ctrlPr>
              <w:rPr>
                <w:rFonts w:ascii="Cambria Math" w:eastAsia="Times New Roman" w:hAnsi="Cambria Math"/>
                <w:i/>
                <w:color w:val="000000"/>
                <w:bdr w:val="none" w:sz="0" w:space="0" w:color="auto" w:frame="1"/>
              </w:rPr>
            </m:ctrlPr>
          </m:sSubPr>
          <m:e>
            <m:r>
              <w:rPr>
                <w:rFonts w:ascii="Cambria Math" w:eastAsia="Times New Roman" w:hAnsi="Cambria Math"/>
                <w:color w:val="000000"/>
                <w:bdr w:val="none" w:sz="0" w:space="0" w:color="auto" w:frame="1"/>
              </w:rPr>
              <m:t>Z</m:t>
            </m:r>
          </m:e>
          <m:sub>
            <m:r>
              <w:rPr>
                <w:rFonts w:ascii="Cambria Math" w:eastAsia="Times New Roman" w:hAnsi="Cambria Math"/>
                <w:color w:val="000000"/>
                <w:bdr w:val="none" w:sz="0" w:space="0" w:color="auto" w:frame="1"/>
              </w:rPr>
              <m:t>7</m:t>
            </m:r>
          </m:sub>
        </m:sSub>
      </m:oMath>
      <w:r w:rsidR="00B05288" w:rsidRPr="001A4C53">
        <w:rPr>
          <w:rFonts w:eastAsia="Times New Roman"/>
          <w:color w:val="000000"/>
          <w:bdr w:val="none" w:sz="0" w:space="0" w:color="auto" w:frame="1"/>
        </w:rPr>
        <w:t>.</w:t>
      </w:r>
    </w:p>
    <w:p w14:paraId="3100229C" w14:textId="25B20069" w:rsidR="00065633" w:rsidRPr="006615CB" w:rsidRDefault="00065633" w:rsidP="006615CB">
      <w:pPr>
        <w:shd w:val="clear" w:color="auto" w:fill="FFFFFF"/>
        <w:spacing w:after="0" w:line="480" w:lineRule="auto"/>
        <w:rPr>
          <w:rFonts w:eastAsia="Times New Roman"/>
        </w:rPr>
      </w:pPr>
      <w:r w:rsidRPr="006615CB">
        <w:rPr>
          <w:rFonts w:eastAsia="Times New Roman"/>
          <w:color w:val="000000"/>
        </w:rPr>
        <w:t xml:space="preserve"> Since the model only expects one attention head, we concatenate all the </w:t>
      </w:r>
      <w:r w:rsidR="00B05288" w:rsidRPr="001A4C53">
        <w:rPr>
          <w:rFonts w:eastAsia="Times New Roman"/>
          <w:color w:val="000000"/>
        </w:rPr>
        <w:t>Z</w:t>
      </w:r>
      <w:r w:rsidRPr="006615CB">
        <w:rPr>
          <w:rFonts w:eastAsia="Times New Roman"/>
          <w:color w:val="000000"/>
        </w:rPr>
        <w:t>’s together to get Z then multiply Z by another weight matrix W which was trained by the model to give us a Z of the desired dimensions.</w:t>
      </w:r>
      <w:r w:rsidR="00B05288" w:rsidRPr="001A4C53">
        <w:rPr>
          <w:rFonts w:eastAsia="Times New Roman"/>
          <w:color w:val="000000"/>
        </w:rPr>
        <w:t xml:space="preserve"> </w:t>
      </w:r>
      <w:r w:rsidRPr="006615CB">
        <w:rPr>
          <w:rFonts w:eastAsia="Times New Roman"/>
        </w:rPr>
        <w:t>Why would multi-head attention be useful? Consider the sentence,</w:t>
      </w:r>
      <w:r w:rsidR="004E76D9" w:rsidRPr="006615CB">
        <w:rPr>
          <w:rFonts w:eastAsia="Times New Roman"/>
        </w:rPr>
        <w:t xml:space="preserve"> </w:t>
      </w:r>
      <w:r w:rsidRPr="006615CB">
        <w:rPr>
          <w:rFonts w:eastAsia="Times New Roman"/>
        </w:rPr>
        <w:t xml:space="preserve">”Dave bought a phone, but didn’t know how to operate it.” What is the word ”it” referring to? Of course, we humans are fluent enough in language to know that the word ”it” refers to the phone, but the model is not as fluent in language as we are. The multi-head attention aids the network to </w:t>
      </w:r>
      <w:r w:rsidRPr="006615CB">
        <w:rPr>
          <w:rFonts w:eastAsia="Times New Roman"/>
        </w:rPr>
        <w:lastRenderedPageBreak/>
        <w:t xml:space="preserve">learn that the word ”it” refers to the phone. As we all know, the order of words in a sentence is important. The network has a way of understanding the position of each token in a sentence by using a ”positional encoding” that it learns through training. There are some residuals in the encoders. What happens is that the input X is fed into the encoder, self-attention </w:t>
      </w:r>
      <w:r w:rsidR="000428D8">
        <w:rPr>
          <w:rFonts w:eastAsia="Times New Roman"/>
        </w:rPr>
        <w:t>is performed</w:t>
      </w:r>
      <w:r w:rsidRPr="006615CB">
        <w:rPr>
          <w:rFonts w:eastAsia="Times New Roman"/>
        </w:rPr>
        <w:t xml:space="preserve">, the result of the self-attention Z is taken then the network computes X + Z, normalizes it, then feeds it into the feed-forward part of the encoder. The result of the feed-forward part of the encoder </w:t>
      </w:r>
      <m:oMath>
        <m:r>
          <w:rPr>
            <w:rFonts w:ascii="Cambria Math" w:eastAsia="Times New Roman" w:hAnsi="Cambria Math"/>
          </w:rPr>
          <m:t>Z'</m:t>
        </m:r>
      </m:oMath>
      <w:r w:rsidR="00B05288" w:rsidRPr="001A4C53">
        <w:rPr>
          <w:rFonts w:eastAsia="Times New Roman"/>
        </w:rPr>
        <w:t xml:space="preserve"> </w:t>
      </w:r>
      <w:r w:rsidRPr="006615CB">
        <w:rPr>
          <w:rFonts w:eastAsia="Times New Roman"/>
        </w:rPr>
        <w:t xml:space="preserve">is added to Z and normalized. Then this result </w:t>
      </w:r>
      <m:oMath>
        <m:r>
          <w:rPr>
            <w:rFonts w:ascii="Cambria Math" w:eastAsia="Times New Roman" w:hAnsi="Cambria Math"/>
          </w:rPr>
          <m:t>Z''</m:t>
        </m:r>
      </m:oMath>
      <w:r w:rsidRPr="006615CB">
        <w:rPr>
          <w:rFonts w:eastAsia="Times New Roman"/>
        </w:rPr>
        <w:t> is fed into the next encoder and the process repeats. Once our original input has made </w:t>
      </w:r>
      <w:r w:rsidR="0056392A" w:rsidRPr="006615CB">
        <w:rPr>
          <w:rFonts w:eastAsia="Times New Roman"/>
        </w:rPr>
        <w:t>its</w:t>
      </w:r>
      <w:r w:rsidRPr="006615CB">
        <w:rPr>
          <w:rFonts w:eastAsia="Times New Roman"/>
        </w:rPr>
        <w:t> way through </w:t>
      </w:r>
      <w:r w:rsidR="007F632C" w:rsidRPr="006615CB">
        <w:rPr>
          <w:rFonts w:eastAsia="Times New Roman"/>
        </w:rPr>
        <w:t>all</w:t>
      </w:r>
      <w:r w:rsidRPr="006615CB">
        <w:rPr>
          <w:rFonts w:eastAsia="Times New Roman"/>
        </w:rPr>
        <w:t> the encoders, it proceeds to the decoder.  </w:t>
      </w:r>
    </w:p>
    <w:p w14:paraId="6D3C7B42"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6E3D614B" w14:textId="6453AF96" w:rsidR="00DD139D" w:rsidRPr="006615CB" w:rsidRDefault="00065633" w:rsidP="006615CB">
      <w:pPr>
        <w:spacing w:after="0" w:line="480" w:lineRule="auto"/>
        <w:textAlignment w:val="baseline"/>
        <w:rPr>
          <w:rFonts w:eastAsia="Times New Roman"/>
        </w:rPr>
      </w:pPr>
      <w:r w:rsidRPr="006615CB">
        <w:rPr>
          <w:rFonts w:eastAsia="Times New Roman"/>
        </w:rPr>
        <w:t>The structure of the decoder is as follows: The output of the encoder is fed into the decoder. The decoder takes this through self-attention, adds and normalizes, then does an encoder-decoder attention, then adds and normalizes, then goes through the feed-forward, then adds and normalizes, then repeats this process as it gets pushed into the next decoder. Once the original output of the encoder layers gets pushed through </w:t>
      </w:r>
      <w:r w:rsidR="0056392A" w:rsidRPr="006615CB">
        <w:rPr>
          <w:rFonts w:eastAsia="Times New Roman"/>
        </w:rPr>
        <w:t>all</w:t>
      </w:r>
      <w:r w:rsidRPr="006615CB">
        <w:rPr>
          <w:rFonts w:eastAsia="Times New Roman"/>
        </w:rPr>
        <w:t xml:space="preserve"> the decoders, it goes through a linear layer, then gets its </w:t>
      </w:r>
      <w:r w:rsidR="0056392A" w:rsidRPr="006615CB">
        <w:rPr>
          <w:rFonts w:eastAsia="Times New Roman"/>
        </w:rPr>
        <w:t>SoftMax</w:t>
      </w:r>
      <w:r w:rsidRPr="006615CB">
        <w:rPr>
          <w:rFonts w:eastAsia="Times New Roman"/>
        </w:rPr>
        <w:t xml:space="preserve"> score. This linear layer is what takes the vector that the decoders spit out and turns it into one of the tokens in its dictionary. It does this by projecting the output vector from the decoders into a </w:t>
      </w:r>
      <w:proofErr w:type="gramStart"/>
      <w:r w:rsidRPr="006615CB">
        <w:rPr>
          <w:rFonts w:eastAsia="Times New Roman"/>
        </w:rPr>
        <w:t>logits</w:t>
      </w:r>
      <w:proofErr w:type="gramEnd"/>
      <w:r w:rsidRPr="006615CB">
        <w:rPr>
          <w:rFonts w:eastAsia="Times New Roman"/>
        </w:rPr>
        <w:t xml:space="preserve"> vector whose length is the number of words in the given language that it knows. The </w:t>
      </w:r>
      <w:r w:rsidR="00F61A94" w:rsidRPr="006615CB">
        <w:rPr>
          <w:rFonts w:eastAsia="Times New Roman"/>
        </w:rPr>
        <w:t>SoftMax</w:t>
      </w:r>
      <w:r w:rsidRPr="006615CB">
        <w:rPr>
          <w:rFonts w:eastAsia="Times New Roman"/>
        </w:rPr>
        <w:t xml:space="preserve"> is used to help the network decide which of the words is the most probable.  </w:t>
      </w:r>
    </w:p>
    <w:p w14:paraId="33A7C6E9" w14:textId="7983EC59" w:rsidR="00D015C4" w:rsidRPr="001A4C53" w:rsidRDefault="00DD139D">
      <w:pPr>
        <w:spacing w:after="0" w:line="480" w:lineRule="auto"/>
        <w:textAlignment w:val="baseline"/>
        <w:rPr>
          <w:rFonts w:eastAsia="Times New Roman"/>
        </w:rPr>
      </w:pPr>
      <w:r w:rsidRPr="001A4C53">
        <w:rPr>
          <w:rFonts w:eastAsia="Times New Roman"/>
        </w:rPr>
        <w:t>BERT, a transformer neural network is the produc</w:t>
      </w:r>
      <w:r w:rsidR="00332090" w:rsidRPr="001A4C53">
        <w:rPr>
          <w:rFonts w:eastAsia="Times New Roman"/>
        </w:rPr>
        <w:t xml:space="preserve">t of several NLP advancements, such as, Semi-Supervised Sequence Learning, ELMo, ULMFiT, the OpenAI transformer, and the Transformer. It is a transformer that only has encoders and no decoders. </w:t>
      </w:r>
    </w:p>
    <w:p w14:paraId="34556071" w14:textId="78B420F1" w:rsidR="00D015C4" w:rsidRPr="001A4C53" w:rsidRDefault="00D015C4">
      <w:pPr>
        <w:spacing w:after="0" w:line="480" w:lineRule="auto"/>
        <w:textAlignment w:val="baseline"/>
        <w:rPr>
          <w:rFonts w:eastAsia="Times New Roman"/>
        </w:rPr>
      </w:pPr>
      <w:r w:rsidRPr="006615CB">
        <w:rPr>
          <w:noProof/>
        </w:rPr>
        <w:lastRenderedPageBreak/>
        <w:drawing>
          <wp:inline distT="0" distB="0" distL="0" distR="0" wp14:anchorId="628E6902" wp14:editId="37E02C26">
            <wp:extent cx="5943600" cy="249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98725"/>
                    </a:xfrm>
                    <a:prstGeom prst="rect">
                      <a:avLst/>
                    </a:prstGeom>
                    <a:noFill/>
                    <a:ln>
                      <a:noFill/>
                    </a:ln>
                  </pic:spPr>
                </pic:pic>
              </a:graphicData>
            </a:graphic>
          </wp:inline>
        </w:drawing>
      </w:r>
    </w:p>
    <w:p w14:paraId="62EBEEAB" w14:textId="77F97A22" w:rsidR="00D015C4" w:rsidRPr="006615CB" w:rsidRDefault="00D015C4" w:rsidP="006615CB">
      <w:pPr>
        <w:pStyle w:val="Heading3"/>
        <w:spacing w:after="0"/>
        <w:textAlignment w:val="baseline"/>
        <w:rPr>
          <w:rFonts w:eastAsia="Times New Roman"/>
        </w:rPr>
      </w:pPr>
      <w:r w:rsidRPr="006615CB">
        <w:rPr>
          <w:rFonts w:eastAsia="Times New Roman"/>
        </w:rPr>
        <w:t>Figure 2: BERT architecture</w:t>
      </w:r>
    </w:p>
    <w:p w14:paraId="061579A8" w14:textId="631AC815" w:rsidR="00065633" w:rsidRPr="001A4C53" w:rsidRDefault="00332090">
      <w:pPr>
        <w:spacing w:after="0" w:line="480" w:lineRule="auto"/>
        <w:textAlignment w:val="baseline"/>
        <w:rPr>
          <w:rFonts w:eastAsia="Times New Roman"/>
        </w:rPr>
      </w:pPr>
      <w:r w:rsidRPr="001A4C53">
        <w:rPr>
          <w:rFonts w:eastAsia="Times New Roman"/>
        </w:rPr>
        <w:t xml:space="preserve">BERT has been pre-trained on massive datasets, such as, all of Wikipedia and many books. </w:t>
      </w:r>
      <w:r w:rsidR="0028161D" w:rsidRPr="001A4C53">
        <w:rPr>
          <w:rFonts w:eastAsia="Times New Roman"/>
        </w:rPr>
        <w:t>BERT is mostly used for sentence classification and sentiment classification.</w:t>
      </w:r>
      <w:r w:rsidR="00DD139D" w:rsidRPr="001A4C53">
        <w:rPr>
          <w:rFonts w:eastAsia="Times New Roman"/>
        </w:rPr>
        <w:t xml:space="preserve"> </w:t>
      </w:r>
      <w:r w:rsidR="00D015C4" w:rsidRPr="001A4C53">
        <w:rPr>
          <w:rFonts w:eastAsia="Times New Roman"/>
        </w:rPr>
        <w:t xml:space="preserve">As an example, we can see BERT </w:t>
      </w:r>
      <w:r w:rsidR="000428D8">
        <w:rPr>
          <w:rFonts w:eastAsia="Times New Roman"/>
        </w:rPr>
        <w:t>used for</w:t>
      </w:r>
      <w:r w:rsidR="00D015C4" w:rsidRPr="001A4C53">
        <w:rPr>
          <w:rFonts w:eastAsia="Times New Roman"/>
        </w:rPr>
        <w:t xml:space="preserve"> spam classification </w:t>
      </w:r>
      <w:r w:rsidR="000428D8">
        <w:rPr>
          <w:rFonts w:eastAsia="Times New Roman"/>
        </w:rPr>
        <w:t xml:space="preserve">outlined </w:t>
      </w:r>
      <w:r w:rsidR="00D015C4" w:rsidRPr="001A4C53">
        <w:rPr>
          <w:rFonts w:eastAsia="Times New Roman"/>
        </w:rPr>
        <w:t>in Figure 3.</w:t>
      </w:r>
    </w:p>
    <w:p w14:paraId="601EE05F" w14:textId="0FE47EB5" w:rsidR="00D015C4" w:rsidRPr="006615CB" w:rsidRDefault="00D015C4" w:rsidP="006615CB">
      <w:pPr>
        <w:spacing w:after="0" w:line="480" w:lineRule="auto"/>
        <w:textAlignment w:val="baseline"/>
        <w:rPr>
          <w:rFonts w:eastAsia="Times New Roman"/>
        </w:rPr>
      </w:pPr>
      <w:r w:rsidRPr="006615CB">
        <w:rPr>
          <w:noProof/>
        </w:rPr>
        <w:drawing>
          <wp:inline distT="0" distB="0" distL="0" distR="0" wp14:anchorId="7940F041" wp14:editId="72820F31">
            <wp:extent cx="5943600" cy="221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11705"/>
                    </a:xfrm>
                    <a:prstGeom prst="rect">
                      <a:avLst/>
                    </a:prstGeom>
                    <a:noFill/>
                    <a:ln>
                      <a:noFill/>
                    </a:ln>
                  </pic:spPr>
                </pic:pic>
              </a:graphicData>
            </a:graphic>
          </wp:inline>
        </w:drawing>
      </w:r>
    </w:p>
    <w:p w14:paraId="13FFF8E5" w14:textId="5D3D4032" w:rsidR="00D015C4" w:rsidRPr="006615CB" w:rsidRDefault="00D015C4" w:rsidP="006615CB">
      <w:pPr>
        <w:pStyle w:val="Heading3"/>
        <w:spacing w:after="0"/>
        <w:textAlignment w:val="baseline"/>
        <w:rPr>
          <w:rFonts w:eastAsia="Times New Roman"/>
        </w:rPr>
      </w:pPr>
      <w:r w:rsidRPr="006615CB">
        <w:rPr>
          <w:rFonts w:eastAsia="Times New Roman"/>
        </w:rPr>
        <w:t>Figure 3: BERT performing spam classification</w:t>
      </w:r>
    </w:p>
    <w:p w14:paraId="54DDF4CF" w14:textId="1998BFBA" w:rsidR="000B16E8" w:rsidRPr="001A4C53" w:rsidRDefault="00D015C4">
      <w:pPr>
        <w:spacing w:after="0" w:line="480" w:lineRule="auto"/>
        <w:textAlignment w:val="baseline"/>
        <w:rPr>
          <w:rFonts w:eastAsia="Times New Roman"/>
        </w:rPr>
      </w:pPr>
      <w:r w:rsidRPr="001A4C53">
        <w:rPr>
          <w:rFonts w:eastAsia="Times New Roman"/>
        </w:rPr>
        <w:t>BERT takes a sentence as input, performs a word-embedding technique on all of the tokens, feeds these tokens through it</w:t>
      </w:r>
      <w:del w:id="31" w:author="Istvan G Lauko" w:date="2020-07-26T10:33:00Z">
        <w:r w:rsidRPr="001A4C53" w:rsidDel="00F7308B">
          <w:rPr>
            <w:rFonts w:eastAsia="Times New Roman"/>
          </w:rPr>
          <w:delText>’</w:delText>
        </w:r>
      </w:del>
      <w:r w:rsidRPr="001A4C53">
        <w:rPr>
          <w:rFonts w:eastAsia="Times New Roman"/>
        </w:rPr>
        <w:t>s encoders (see Figure 2), then sends it through a classifier to output a classification based on the probability of the input being spam or not spam.</w:t>
      </w:r>
    </w:p>
    <w:p w14:paraId="4CD54347" w14:textId="77777777" w:rsidR="005C5035" w:rsidRDefault="00D015C4">
      <w:pPr>
        <w:spacing w:after="0" w:line="480" w:lineRule="auto"/>
        <w:textAlignment w:val="baseline"/>
        <w:rPr>
          <w:rFonts w:eastAsia="Times New Roman"/>
        </w:rPr>
      </w:pPr>
      <w:r w:rsidRPr="001A4C53">
        <w:rPr>
          <w:rFonts w:eastAsia="Times New Roman"/>
        </w:rPr>
        <w:lastRenderedPageBreak/>
        <w:t xml:space="preserve">In addition to spam classification, BERT can also do fact-checking at a high level. The tokenization process for BERT means that it takes words or parts of words that it recognizes from its training and turns them into word-embeddings. A word embedding is </w:t>
      </w:r>
      <w:r w:rsidR="000428D8">
        <w:rPr>
          <w:rFonts w:eastAsia="Times New Roman"/>
        </w:rPr>
        <w:t>a vectorized text encoding, i.e. when a token is turned into a relatively high-dimensional vector representation. Usually, a word embedding is a vector of size 300</w:t>
      </w:r>
      <w:r w:rsidR="005C5035">
        <w:rPr>
          <w:rFonts w:eastAsia="Times New Roman"/>
        </w:rPr>
        <w:t xml:space="preserve"> for a given token; a token is usually a word, but a token could also be one part of a word, or a hyphenated set of words, etc. These word embedding vectors have been developed internally by BERT itself for the purpose of identifying words (or pairs of words) that can be assembled to represent words from its dictionary. This word-embedding process allows it to perform vector/matrix calculations for the test data mentioned previously in this chapter. BERT’s input, along with word/token embedding also represents the token’s position within the text as well as representations of sentences; this concept is relevant for multi-sentence tasks. Our paraphrase classification problem relies on this multi-sentence tokenization.</w:t>
      </w:r>
    </w:p>
    <w:p w14:paraId="7416D0FE" w14:textId="74DBBFCB" w:rsidR="00D015C4" w:rsidRPr="001A4C53" w:rsidRDefault="005C5035">
      <w:pPr>
        <w:spacing w:after="0" w:line="480" w:lineRule="auto"/>
        <w:textAlignment w:val="baseline"/>
        <w:rPr>
          <w:rFonts w:eastAsia="Times New Roman"/>
        </w:rPr>
      </w:pPr>
      <w:r>
        <w:rPr>
          <w:rFonts w:eastAsia="Times New Roman"/>
        </w:rPr>
        <w:t xml:space="preserve"> </w:t>
      </w:r>
      <w:r>
        <w:rPr>
          <w:rFonts w:eastAsia="Times New Roman"/>
          <w:noProof/>
        </w:rPr>
        <w:drawing>
          <wp:inline distT="0" distB="0" distL="0" distR="0" wp14:anchorId="09568BE9" wp14:editId="0C92BFFB">
            <wp:extent cx="5944235" cy="1871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235" cy="1871345"/>
                    </a:xfrm>
                    <a:prstGeom prst="rect">
                      <a:avLst/>
                    </a:prstGeom>
                    <a:noFill/>
                  </pic:spPr>
                </pic:pic>
              </a:graphicData>
            </a:graphic>
          </wp:inline>
        </w:drawing>
      </w:r>
    </w:p>
    <w:p w14:paraId="07EB6F09" w14:textId="66BD621A" w:rsidR="000B16E8" w:rsidRPr="006615CB" w:rsidRDefault="005C5035" w:rsidP="006615CB">
      <w:pPr>
        <w:spacing w:after="0" w:line="480" w:lineRule="auto"/>
        <w:jc w:val="center"/>
        <w:textAlignment w:val="baseline"/>
        <w:rPr>
          <w:rFonts w:eastAsia="Times New Roman"/>
          <w:b/>
          <w:bCs w:val="0"/>
        </w:rPr>
      </w:pPr>
      <w:r>
        <w:rPr>
          <w:rFonts w:eastAsia="Times New Roman"/>
          <w:b/>
          <w:bCs w:val="0"/>
        </w:rPr>
        <w:t>Figure 4: BERT input representation</w:t>
      </w:r>
    </w:p>
    <w:p w14:paraId="70CDF268" w14:textId="27D966E2" w:rsidR="00A02582" w:rsidRPr="001A4C53" w:rsidRDefault="00A02582">
      <w:pPr>
        <w:spacing w:after="0" w:line="480" w:lineRule="auto"/>
        <w:textAlignment w:val="baseline"/>
        <w:rPr>
          <w:rFonts w:eastAsia="Times New Roman"/>
        </w:rPr>
      </w:pPr>
    </w:p>
    <w:p w14:paraId="5A4CC38B" w14:textId="4DF6845C" w:rsidR="00A02582" w:rsidRPr="001A4C53" w:rsidRDefault="00A02582">
      <w:pPr>
        <w:spacing w:after="0" w:line="480" w:lineRule="auto"/>
        <w:textAlignment w:val="baseline"/>
        <w:rPr>
          <w:rFonts w:eastAsia="Times New Roman"/>
        </w:rPr>
      </w:pPr>
    </w:p>
    <w:p w14:paraId="0540A799" w14:textId="1C6A5AD2" w:rsidR="00A02582" w:rsidRPr="001A4C53" w:rsidRDefault="00A02582">
      <w:pPr>
        <w:spacing w:after="0" w:line="480" w:lineRule="auto"/>
        <w:textAlignment w:val="baseline"/>
        <w:rPr>
          <w:rFonts w:eastAsia="Times New Roman"/>
        </w:rPr>
      </w:pPr>
    </w:p>
    <w:p w14:paraId="372AF3A5" w14:textId="38B79C98" w:rsidR="00A02582" w:rsidRPr="001A4C53" w:rsidRDefault="0039421F">
      <w:pPr>
        <w:spacing w:after="0" w:line="480" w:lineRule="auto"/>
        <w:textAlignment w:val="baseline"/>
        <w:rPr>
          <w:rFonts w:eastAsia="Times New Roman"/>
        </w:rPr>
      </w:pPr>
      <w:r>
        <w:rPr>
          <w:rFonts w:eastAsia="Times New Roman"/>
        </w:rPr>
        <w:lastRenderedPageBreak/>
        <w:t>The input is compressed into a sequence of vectors. These vectors enter the network at its first parametrized layer of encoders. The encoders process these vectors in a series of highly parallelizable numerical linear algebra steps within the layer. Then this result is fed into a second layer of an identically structured parametrized layer. This process is repeated several times (12 times in the base BERT network). This leads to progressive information processing by the network. The output of the last layer is typically processed by a FFNN component that is trained to assign probabilities to the token positions</w:t>
      </w:r>
      <w:r w:rsidR="00C215DB">
        <w:rPr>
          <w:rFonts w:eastAsia="Times New Roman"/>
        </w:rPr>
        <w:t>. These probabilities measure t</w:t>
      </w:r>
      <w:r w:rsidR="009B1CFE">
        <w:rPr>
          <w:rFonts w:eastAsia="Times New Roman"/>
        </w:rPr>
        <w:t xml:space="preserve">he likeliness that a given token in the input belongs to a defined ranged of output classes. This process is well-suited for sequence translation, Named Entity labeling, and Named Entity Recognition (NER). </w:t>
      </w:r>
    </w:p>
    <w:p w14:paraId="5DC327D6" w14:textId="1E07931A" w:rsidR="00A02582" w:rsidRDefault="00A02582">
      <w:pPr>
        <w:spacing w:after="0" w:line="480" w:lineRule="auto"/>
        <w:textAlignment w:val="baseline"/>
        <w:rPr>
          <w:rFonts w:eastAsia="Times New Roman"/>
        </w:rPr>
      </w:pPr>
    </w:p>
    <w:p w14:paraId="23A31E92" w14:textId="46ADDC35" w:rsidR="00F72BC0" w:rsidRDefault="00F72BC0">
      <w:pPr>
        <w:spacing w:after="0" w:line="480" w:lineRule="auto"/>
        <w:textAlignment w:val="baseline"/>
        <w:rPr>
          <w:rFonts w:eastAsia="Times New Roman"/>
        </w:rPr>
      </w:pPr>
      <w:r>
        <w:rPr>
          <w:rFonts w:eastAsia="Times New Roman"/>
        </w:rPr>
        <w:t>In classification tasks, the last encoder produces a special token called the [CLS] token or classification token. This token is fed into a simple FFNN component that is trained to assign probabilities to the input tokens. These probabilities measure the likeliness of a given input token belonging to a defined range of output classes.</w:t>
      </w:r>
    </w:p>
    <w:p w14:paraId="16E5BA65" w14:textId="77777777" w:rsidR="00F72BC0" w:rsidRPr="001A4C53" w:rsidRDefault="00F72BC0">
      <w:pPr>
        <w:spacing w:after="0" w:line="480" w:lineRule="auto"/>
        <w:textAlignment w:val="baseline"/>
        <w:rPr>
          <w:rFonts w:eastAsia="Times New Roman"/>
        </w:rPr>
      </w:pPr>
    </w:p>
    <w:p w14:paraId="2DB11DA4" w14:textId="07EBB3CD" w:rsidR="00A02582" w:rsidRPr="001A4C53" w:rsidRDefault="00F72BC0">
      <w:pPr>
        <w:spacing w:after="0" w:line="480" w:lineRule="auto"/>
        <w:textAlignment w:val="baseline"/>
        <w:rPr>
          <w:rFonts w:eastAsia="Times New Roman"/>
        </w:rPr>
      </w:pPr>
      <w:r>
        <w:rPr>
          <w:rFonts w:eastAsia="Times New Roman"/>
        </w:rPr>
        <w:t>The training of such a network is a (large) optimization exercise. The aim of this exercise is to identify a set of network parameters that maximize the network’s performance. The network wants to maximize its performance in classifying the training data while ensuring that it has the capacity to generalize to examples it has not seen before. In other words, the network wants to maximize its classification performance on the data it has seen without overfitting. If this is achieved, then BERT has been shown to perform very well in classification tasks.</w:t>
      </w:r>
    </w:p>
    <w:p w14:paraId="46C76D4F" w14:textId="6BB942A4" w:rsidR="00A02582" w:rsidRPr="001A4C53" w:rsidRDefault="00A02582">
      <w:pPr>
        <w:spacing w:after="0" w:line="480" w:lineRule="auto"/>
        <w:textAlignment w:val="baseline"/>
        <w:rPr>
          <w:rFonts w:eastAsia="Times New Roman"/>
        </w:rPr>
      </w:pPr>
    </w:p>
    <w:p w14:paraId="3D3E90B4" w14:textId="24421E70" w:rsidR="00A02582" w:rsidRPr="001A4C53" w:rsidRDefault="00A02582">
      <w:pPr>
        <w:spacing w:after="0" w:line="480" w:lineRule="auto"/>
        <w:textAlignment w:val="baseline"/>
        <w:rPr>
          <w:rFonts w:eastAsia="Times New Roman"/>
        </w:rPr>
      </w:pPr>
    </w:p>
    <w:p w14:paraId="00E8C5B4" w14:textId="22AE8911" w:rsidR="00065633" w:rsidRPr="006615CB" w:rsidRDefault="00065633" w:rsidP="006615CB">
      <w:pPr>
        <w:pStyle w:val="IntenseQuote"/>
        <w:rPr>
          <w:sz w:val="56"/>
          <w:szCs w:val="56"/>
        </w:rPr>
      </w:pPr>
      <w:r w:rsidRPr="006615CB">
        <w:rPr>
          <w:color w:val="auto"/>
          <w:sz w:val="56"/>
          <w:szCs w:val="56"/>
        </w:rPr>
        <w:lastRenderedPageBreak/>
        <w:t>Data</w:t>
      </w:r>
      <w:r w:rsidR="00F72BC0">
        <w:rPr>
          <w:color w:val="auto"/>
          <w:sz w:val="56"/>
          <w:szCs w:val="56"/>
        </w:rPr>
        <w:t xml:space="preserve"> </w:t>
      </w:r>
      <w:r w:rsidRPr="006615CB">
        <w:rPr>
          <w:color w:val="auto"/>
          <w:sz w:val="56"/>
          <w:szCs w:val="56"/>
        </w:rPr>
        <w:t>Generation</w:t>
      </w:r>
    </w:p>
    <w:p w14:paraId="7CF5292F" w14:textId="77777777" w:rsidR="00065633" w:rsidRPr="006615CB" w:rsidRDefault="00065633" w:rsidP="006615CB">
      <w:pPr>
        <w:spacing w:after="0" w:line="480" w:lineRule="auto"/>
        <w:textAlignment w:val="baseline"/>
        <w:rPr>
          <w:rFonts w:eastAsia="Times New Roman"/>
        </w:rPr>
      </w:pPr>
      <w:r w:rsidRPr="006615CB">
        <w:rPr>
          <w:rFonts w:eastAsia="Times New Roman"/>
        </w:rPr>
        <w:t> </w:t>
      </w:r>
    </w:p>
    <w:p w14:paraId="6439E303" w14:textId="233ED81D" w:rsidR="00065633" w:rsidRPr="006615CB" w:rsidRDefault="00065633" w:rsidP="006615CB">
      <w:pPr>
        <w:shd w:val="clear" w:color="auto" w:fill="FFFFFF"/>
        <w:spacing w:after="0" w:line="480" w:lineRule="auto"/>
        <w:textAlignment w:val="baseline"/>
        <w:rPr>
          <w:rFonts w:eastAsia="Times New Roman"/>
          <w:color w:val="000000"/>
        </w:rPr>
      </w:pPr>
      <w:r w:rsidRPr="006615CB">
        <w:rPr>
          <w:rFonts w:eastAsia="Times New Roman"/>
          <w:color w:val="000000"/>
          <w:shd w:val="clear" w:color="auto" w:fill="FFFFFF"/>
          <w:lang w:val="en-AU"/>
        </w:rPr>
        <w:t>The goal of this project was to train a BERT network to be able to recognize when a pair of sentences that contained </w:t>
      </w:r>
      <w:r w:rsidR="00ED59A6" w:rsidRPr="006615CB">
        <w:rPr>
          <w:rFonts w:eastAsia="Times New Roman"/>
          <w:color w:val="000000"/>
          <w:shd w:val="clear" w:color="auto" w:fill="FFFFFF"/>
          <w:lang w:val="en-AU"/>
        </w:rPr>
        <w:t>alternat</w:t>
      </w:r>
      <w:r w:rsidR="00A02582" w:rsidRPr="001A4C53">
        <w:rPr>
          <w:rFonts w:eastAsia="Times New Roman"/>
          <w:color w:val="000000"/>
          <w:shd w:val="clear" w:color="auto" w:fill="FFFFFF"/>
          <w:lang w:val="en-AU"/>
        </w:rPr>
        <w:t>ive</w:t>
      </w:r>
      <w:r w:rsidR="00ED59A6" w:rsidRPr="006615CB">
        <w:rPr>
          <w:rFonts w:eastAsia="Times New Roman"/>
          <w:color w:val="000000"/>
          <w:shd w:val="clear" w:color="auto" w:fill="FFFFFF"/>
          <w:lang w:val="en-AU"/>
        </w:rPr>
        <w:t xml:space="preserve">s of </w:t>
      </w:r>
      <w:r w:rsidRPr="006615CB">
        <w:rPr>
          <w:rFonts w:eastAsia="Times New Roman"/>
          <w:color w:val="000000"/>
          <w:shd w:val="clear" w:color="auto" w:fill="FFFFFF"/>
          <w:lang w:val="en-AU"/>
        </w:rPr>
        <w:t>adverbial words or expressions were paraphrases of each other. The first task was to create data for a BERT Transformer</w:t>
      </w:r>
      <w:r w:rsidR="00ED59A6" w:rsidRPr="006615CB">
        <w:rPr>
          <w:rFonts w:eastAsia="Times New Roman"/>
          <w:color w:val="000000"/>
          <w:shd w:val="clear" w:color="auto" w:fill="FFFFFF"/>
          <w:lang w:val="en-AU"/>
        </w:rPr>
        <w:t>, as outlined above</w:t>
      </w:r>
      <w:r w:rsidRPr="006615CB">
        <w:rPr>
          <w:rFonts w:eastAsia="Times New Roman"/>
          <w:color w:val="000000"/>
          <w:shd w:val="clear" w:color="auto" w:fill="FFFFFF"/>
          <w:lang w:val="en-AU"/>
        </w:rPr>
        <w:t xml:space="preserve">. This data needed to be example sentence pairs such that a sentence pair would be labelled with a </w:t>
      </w:r>
      <w:r w:rsidR="00ED59A6" w:rsidRPr="006615CB">
        <w:rPr>
          <w:rFonts w:eastAsia="Times New Roman"/>
          <w:color w:val="000000"/>
          <w:shd w:val="clear" w:color="auto" w:fill="FFFFFF"/>
          <w:lang w:val="en-AU"/>
        </w:rPr>
        <w:t>1</w:t>
      </w:r>
      <w:r w:rsidR="00D140D9" w:rsidRPr="006615CB">
        <w:rPr>
          <w:rFonts w:eastAsia="Times New Roman"/>
          <w:color w:val="000000"/>
          <w:shd w:val="clear" w:color="auto" w:fill="FFFFFF"/>
          <w:lang w:val="en-AU"/>
        </w:rPr>
        <w:t xml:space="preserve"> if</w:t>
      </w:r>
      <w:r w:rsidRPr="006615CB">
        <w:rPr>
          <w:rFonts w:eastAsia="Times New Roman"/>
          <w:color w:val="000000"/>
          <w:shd w:val="clear" w:color="auto" w:fill="FFFFFF"/>
          <w:lang w:val="en-AU"/>
        </w:rPr>
        <w:t xml:space="preserve"> </w:t>
      </w:r>
      <w:r w:rsidR="00ED59A6" w:rsidRPr="006615CB">
        <w:rPr>
          <w:rFonts w:eastAsia="Times New Roman"/>
          <w:color w:val="000000"/>
          <w:shd w:val="clear" w:color="auto" w:fill="FFFFFF"/>
          <w:lang w:val="en-AU"/>
        </w:rPr>
        <w:t xml:space="preserve">the </w:t>
      </w:r>
      <w:r w:rsidRPr="006615CB">
        <w:rPr>
          <w:rFonts w:eastAsia="Times New Roman"/>
          <w:color w:val="000000"/>
          <w:shd w:val="clear" w:color="auto" w:fill="FFFFFF"/>
          <w:lang w:val="en-AU"/>
        </w:rPr>
        <w:t>sentence</w:t>
      </w:r>
      <w:r w:rsidR="00ED59A6" w:rsidRPr="006615CB">
        <w:rPr>
          <w:rFonts w:eastAsia="Times New Roman"/>
          <w:color w:val="000000"/>
          <w:shd w:val="clear" w:color="auto" w:fill="FFFFFF"/>
          <w:lang w:val="en-AU"/>
        </w:rPr>
        <w:t>s presented</w:t>
      </w:r>
      <w:r w:rsidRPr="006615CB">
        <w:rPr>
          <w:rFonts w:eastAsia="Times New Roman"/>
          <w:color w:val="000000"/>
          <w:shd w:val="clear" w:color="auto" w:fill="FFFFFF"/>
          <w:lang w:val="en-AU"/>
        </w:rPr>
        <w:t xml:space="preserve"> were a paraphrase of </w:t>
      </w:r>
      <w:r w:rsidR="00ED59A6" w:rsidRPr="006615CB">
        <w:rPr>
          <w:rFonts w:eastAsia="Times New Roman"/>
          <w:color w:val="000000"/>
          <w:shd w:val="clear" w:color="auto" w:fill="FFFFFF"/>
          <w:lang w:val="en-AU"/>
        </w:rPr>
        <w:t>one an</w:t>
      </w:r>
      <w:r w:rsidRPr="006615CB">
        <w:rPr>
          <w:rFonts w:eastAsia="Times New Roman"/>
          <w:color w:val="000000"/>
          <w:shd w:val="clear" w:color="auto" w:fill="FFFFFF"/>
          <w:lang w:val="en-AU"/>
        </w:rPr>
        <w:t xml:space="preserve">other. If one has a sentence pair such that neither sentence is a paraphrase of the other, this pair is labelled with </w:t>
      </w:r>
      <w:r w:rsidR="00ED59A6" w:rsidRPr="006615CB">
        <w:rPr>
          <w:rFonts w:eastAsia="Times New Roman"/>
          <w:color w:val="000000"/>
          <w:shd w:val="clear" w:color="auto" w:fill="FFFFFF"/>
          <w:lang w:val="en-AU"/>
        </w:rPr>
        <w:t>0</w:t>
      </w:r>
      <w:r w:rsidRPr="006615CB">
        <w:rPr>
          <w:rFonts w:eastAsia="Times New Roman"/>
          <w:color w:val="000000"/>
          <w:shd w:val="clear" w:color="auto" w:fill="FFFFFF"/>
          <w:lang w:val="en-AU"/>
        </w:rPr>
        <w:t xml:space="preserve">. In other words, the goal is to create </w:t>
      </w:r>
      <w:r w:rsidR="00635299" w:rsidRPr="006615CB">
        <w:rPr>
          <w:rFonts w:eastAsia="Times New Roman"/>
          <w:color w:val="000000"/>
          <w:shd w:val="clear" w:color="auto" w:fill="FFFFFF"/>
          <w:lang w:val="en-AU"/>
        </w:rPr>
        <w:t xml:space="preserve">a large number of </w:t>
      </w:r>
      <w:r w:rsidRPr="006615CB">
        <w:rPr>
          <w:rFonts w:eastAsia="Times New Roman"/>
          <w:color w:val="000000"/>
          <w:shd w:val="clear" w:color="auto" w:fill="FFFFFF"/>
          <w:lang w:val="en-AU"/>
        </w:rPr>
        <w:t xml:space="preserve">sentence </w:t>
      </w:r>
      <w:proofErr w:type="gramStart"/>
      <w:r w:rsidRPr="006615CB">
        <w:rPr>
          <w:rFonts w:eastAsia="Times New Roman"/>
          <w:color w:val="000000"/>
          <w:shd w:val="clear" w:color="auto" w:fill="FFFFFF"/>
          <w:lang w:val="en-AU"/>
        </w:rPr>
        <w:t xml:space="preserve">pairings </w:t>
      </w:r>
      <w:r w:rsidR="00635299" w:rsidRPr="006615CB">
        <w:rPr>
          <w:rFonts w:eastAsia="Times New Roman"/>
          <w:color w:val="000000"/>
          <w:shd w:val="clear" w:color="auto" w:fill="FFFFFF"/>
          <w:lang w:val="en-AU"/>
        </w:rPr>
        <w:t xml:space="preserve"> of</w:t>
      </w:r>
      <w:proofErr w:type="gramEnd"/>
      <w:r w:rsidR="00635299" w:rsidRPr="006615CB">
        <w:rPr>
          <w:rFonts w:eastAsia="Times New Roman"/>
          <w:color w:val="000000"/>
          <w:shd w:val="clear" w:color="auto" w:fill="FFFFFF"/>
          <w:lang w:val="en-AU"/>
        </w:rPr>
        <w:t xml:space="preserve"> substantial linguistic variety </w:t>
      </w:r>
      <w:r w:rsidRPr="006615CB">
        <w:rPr>
          <w:rFonts w:eastAsia="Times New Roman"/>
          <w:color w:val="000000"/>
          <w:shd w:val="clear" w:color="auto" w:fill="FFFFFF"/>
          <w:lang w:val="en-AU"/>
        </w:rPr>
        <w:t>as data to train a neural network to learn to</w:t>
      </w:r>
      <w:r w:rsidR="00ED59A6" w:rsidRPr="006615CB">
        <w:rPr>
          <w:rFonts w:eastAsia="Times New Roman"/>
          <w:color w:val="000000"/>
          <w:shd w:val="clear" w:color="auto" w:fill="FFFFFF"/>
          <w:lang w:val="en-AU"/>
        </w:rPr>
        <w:t xml:space="preserve"> recognize</w:t>
      </w:r>
      <w:r w:rsidRPr="006615CB">
        <w:rPr>
          <w:rFonts w:eastAsia="Times New Roman"/>
          <w:color w:val="000000"/>
          <w:shd w:val="clear" w:color="auto" w:fill="FFFFFF"/>
          <w:lang w:val="en-AU"/>
        </w:rPr>
        <w:t xml:space="preserve"> paraphrase</w:t>
      </w:r>
      <w:r w:rsidR="00ED59A6" w:rsidRPr="006615CB">
        <w:rPr>
          <w:rFonts w:eastAsia="Times New Roman"/>
          <w:color w:val="000000"/>
          <w:shd w:val="clear" w:color="auto" w:fill="FFFFFF"/>
          <w:lang w:val="en-AU"/>
        </w:rPr>
        <w:t>s</w:t>
      </w:r>
      <w:r w:rsidRPr="006615CB">
        <w:rPr>
          <w:rFonts w:eastAsia="Times New Roman"/>
          <w:color w:val="000000"/>
          <w:shd w:val="clear" w:color="auto" w:fill="FFFFFF"/>
          <w:lang w:val="en-AU"/>
        </w:rPr>
        <w:t>.</w:t>
      </w:r>
    </w:p>
    <w:p w14:paraId="1BC6E7E6"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38BB150F" w14:textId="061E9C4C" w:rsidR="00065633" w:rsidRPr="006615CB" w:rsidRDefault="00635299" w:rsidP="006615CB">
      <w:pPr>
        <w:shd w:val="clear" w:color="auto" w:fill="FFFFFF"/>
        <w:spacing w:after="0" w:line="480" w:lineRule="auto"/>
        <w:textAlignment w:val="baseline"/>
        <w:rPr>
          <w:rFonts w:eastAsia="Times New Roman"/>
          <w:color w:val="000000"/>
        </w:rPr>
      </w:pPr>
      <w:r w:rsidRPr="006615CB">
        <w:rPr>
          <w:rFonts w:eastAsia="Times New Roman"/>
          <w:color w:val="000000"/>
        </w:rPr>
        <w:t xml:space="preserve">Such data is not readily available in the required quality and </w:t>
      </w:r>
      <w:r w:rsidR="00F61A94" w:rsidRPr="006615CB">
        <w:rPr>
          <w:rFonts w:eastAsia="Times New Roman"/>
          <w:color w:val="000000"/>
        </w:rPr>
        <w:t>quantity and</w:t>
      </w:r>
      <w:r w:rsidRPr="006615CB">
        <w:rPr>
          <w:rFonts w:eastAsia="Times New Roman"/>
          <w:color w:val="000000"/>
        </w:rPr>
        <w:t xml:space="preserve"> is very expensive to be produces by  humans. </w:t>
      </w:r>
      <w:r w:rsidR="00065633" w:rsidRPr="006615CB">
        <w:rPr>
          <w:rFonts w:eastAsia="Times New Roman"/>
          <w:color w:val="000000"/>
        </w:rPr>
        <w:t>The </w:t>
      </w:r>
      <w:r w:rsidR="00065633" w:rsidRPr="006615CB">
        <w:rPr>
          <w:rFonts w:eastAsia="Times New Roman"/>
        </w:rPr>
        <w:t>Oxford synonym dictionary</w:t>
      </w:r>
      <w:r w:rsidR="00ED59A6" w:rsidRPr="006615CB">
        <w:rPr>
          <w:rFonts w:eastAsia="Times New Roman"/>
        </w:rPr>
        <w:t xml:space="preserve"> (OT) references e</w:t>
      </w:r>
      <w:r w:rsidRPr="006615CB">
        <w:rPr>
          <w:rFonts w:eastAsia="Times New Roman"/>
        </w:rPr>
        <w:t>a</w:t>
      </w:r>
      <w:r w:rsidR="00ED59A6" w:rsidRPr="006615CB">
        <w:rPr>
          <w:rFonts w:eastAsia="Times New Roman"/>
        </w:rPr>
        <w:t>rlier</w:t>
      </w:r>
      <w:r w:rsidR="00065633" w:rsidRPr="006615CB">
        <w:rPr>
          <w:rFonts w:eastAsia="Times New Roman"/>
        </w:rPr>
        <w:t xml:space="preserve">  </w:t>
      </w:r>
      <w:proofErr w:type="gramStart"/>
      <w:r w:rsidR="00065633" w:rsidRPr="006615CB">
        <w:rPr>
          <w:rFonts w:eastAsia="Times New Roman"/>
          <w:color w:val="000000"/>
        </w:rPr>
        <w:t>contains</w:t>
      </w:r>
      <w:proofErr w:type="gramEnd"/>
      <w:r w:rsidR="00065633" w:rsidRPr="006615CB">
        <w:rPr>
          <w:rFonts w:eastAsia="Times New Roman"/>
          <w:color w:val="000000"/>
        </w:rPr>
        <w:t> </w:t>
      </w:r>
      <w:r w:rsidR="00ED59A6" w:rsidRPr="006615CB">
        <w:rPr>
          <w:rFonts w:eastAsia="Times New Roman"/>
          <w:color w:val="000000"/>
        </w:rPr>
        <w:t xml:space="preserve">heading </w:t>
      </w:r>
      <w:r w:rsidR="00065633" w:rsidRPr="006615CB">
        <w:rPr>
          <w:rFonts w:eastAsia="Times New Roman"/>
          <w:color w:val="000000"/>
        </w:rPr>
        <w:t>words</w:t>
      </w:r>
      <w:r w:rsidR="00ED59A6" w:rsidRPr="006615CB">
        <w:rPr>
          <w:rFonts w:eastAsia="Times New Roman"/>
          <w:color w:val="000000"/>
        </w:rPr>
        <w:t xml:space="preserve"> or expressions</w:t>
      </w:r>
      <w:r w:rsidR="00065633" w:rsidRPr="006615CB">
        <w:rPr>
          <w:rFonts w:eastAsia="Times New Roman"/>
          <w:color w:val="000000"/>
        </w:rPr>
        <w:t xml:space="preserve">, synonyms to those </w:t>
      </w:r>
      <w:r w:rsidR="00ED59A6" w:rsidRPr="006615CB">
        <w:rPr>
          <w:rFonts w:eastAsia="Times New Roman"/>
          <w:color w:val="000000"/>
        </w:rPr>
        <w:t>headings</w:t>
      </w:r>
      <w:r w:rsidR="00065633" w:rsidRPr="006615CB">
        <w:rPr>
          <w:rFonts w:eastAsia="Times New Roman"/>
          <w:color w:val="000000"/>
        </w:rPr>
        <w:t xml:space="preserve">, and example sentences using those words. An example of a line given in the dictionary is as </w:t>
      </w:r>
      <w:r w:rsidR="006539D9" w:rsidRPr="006615CB">
        <w:rPr>
          <w:rFonts w:eastAsia="Times New Roman"/>
          <w:color w:val="000000"/>
        </w:rPr>
        <w:t>fo</w:t>
      </w:r>
      <w:r w:rsidR="00065633" w:rsidRPr="006615CB">
        <w:rPr>
          <w:rFonts w:eastAsia="Times New Roman"/>
          <w:color w:val="000000"/>
        </w:rPr>
        <w:t>llows:  </w:t>
      </w:r>
    </w:p>
    <w:p w14:paraId="74DFFB21" w14:textId="77777777" w:rsidR="006539D9" w:rsidRPr="006615CB" w:rsidRDefault="006539D9" w:rsidP="006615CB">
      <w:pPr>
        <w:shd w:val="clear" w:color="auto" w:fill="FFFFFF"/>
        <w:spacing w:after="0" w:line="480" w:lineRule="auto"/>
        <w:textAlignment w:val="baseline"/>
        <w:rPr>
          <w:rFonts w:eastAsia="Times New Roman"/>
        </w:rPr>
      </w:pPr>
    </w:p>
    <w:p w14:paraId="7C23A442"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about adv.: about, here and there, far and wide, hither and yon, hither and thither, helter-skelter: My papers were scattered about as if a tornado had struck. </w:t>
      </w:r>
    </w:p>
    <w:p w14:paraId="7E616093"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78C2D71E" w14:textId="2849E8C2"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xml:space="preserve">The presentation of every word in this synonym dictionary follows this basic structure. This looked like a promising source for data. As such, this entire dictionary was scanned and entered </w:t>
      </w:r>
      <w:r w:rsidRPr="006615CB">
        <w:rPr>
          <w:rFonts w:eastAsia="Times New Roman"/>
          <w:color w:val="000000"/>
        </w:rPr>
        <w:lastRenderedPageBreak/>
        <w:t xml:space="preserve">in a text editor for cleaning. Various special characters were inserted to make the cleaning </w:t>
      </w:r>
      <w:r w:rsidR="00ED59A6" w:rsidRPr="006615CB">
        <w:rPr>
          <w:rFonts w:eastAsia="Times New Roman"/>
          <w:color w:val="000000"/>
        </w:rPr>
        <w:t xml:space="preserve">and generation </w:t>
      </w:r>
      <w:r w:rsidRPr="006615CB">
        <w:rPr>
          <w:rFonts w:eastAsia="Times New Roman"/>
          <w:color w:val="000000"/>
        </w:rPr>
        <w:t>process easier. For instance, the above example was changed to: </w:t>
      </w:r>
    </w:p>
    <w:p w14:paraId="65C39381"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1AFEB493"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Đabout+♥adv.♦4* ╕about, here_and_there, far_and_wide, hither_and_yon, hither_and_thither, helter-skelter, : My papers were scattered aboutΣ as if a tornado had struck.♪ </w:t>
      </w:r>
    </w:p>
    <w:p w14:paraId="386236C8"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222222"/>
        </w:rPr>
        <w:t> </w:t>
      </w:r>
    </w:p>
    <w:p w14:paraId="2ADC6628" w14:textId="59998AD3"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222222"/>
        </w:rPr>
        <w:t>As you can see, the </w:t>
      </w:r>
      <w:r w:rsidRPr="006615CB">
        <w:rPr>
          <w:rFonts w:eastAsia="Times New Roman"/>
          <w:color w:val="000000"/>
        </w:rPr>
        <w:t>Đ marks the beginning of a new word, the + marks the end of the word, the ♥ marks the beginning of the part of speech, the ♦ marks the end of the part of speech, the number four denotes how many times this has been used (because many words have multiple meanings and each word that is in the dictionary has a separate synonym sequence for each different meaning it has), the * marks the end of the number, the ╕marks the beginning of the first synonym. Multiword expressions have underscores to separate each word</w:t>
      </w:r>
      <w:r w:rsidR="0084087B" w:rsidRPr="006615CB">
        <w:rPr>
          <w:rFonts w:eastAsia="Times New Roman"/>
          <w:color w:val="000000"/>
        </w:rPr>
        <w:t xml:space="preserve"> (replace spaces within the expression)</w:t>
      </w:r>
      <w:r w:rsidRPr="006615CB">
        <w:rPr>
          <w:rFonts w:eastAsia="Times New Roman"/>
          <w:color w:val="000000"/>
        </w:rPr>
        <w:t>, although some terms are separated by hyphens, for example, helter-skelter. Each synonym is followed by a comma, even if it is the last synonym in the list. Each example sentence follows a colon and ends </w:t>
      </w:r>
      <w:r w:rsidRPr="006615CB">
        <w:rPr>
          <w:rFonts w:eastAsia="Times New Roman"/>
        </w:rPr>
        <w:t xml:space="preserve">with a punctuation mark and a </w:t>
      </w:r>
      <w:del w:id="32" w:author="Istvan G Lauko" w:date="2020-07-26T10:27:00Z">
        <w:r w:rsidRPr="006615CB" w:rsidDel="00C740C0">
          <w:rPr>
            <w:rFonts w:eastAsia="Times New Roman"/>
          </w:rPr>
          <w:delText>ta ♪</w:delText>
        </w:r>
      </w:del>
      <w:ins w:id="33" w:author="Istvan G Lauko" w:date="2020-07-26T10:27:00Z">
        <w:r w:rsidR="00C740C0">
          <w:rPr>
            <w:rFonts w:eastAsia="Times New Roman"/>
          </w:rPr>
          <w:t>character ♪</w:t>
        </w:r>
      </w:ins>
      <w:r w:rsidRPr="006615CB">
        <w:rPr>
          <w:rFonts w:eastAsia="Times New Roman"/>
        </w:rPr>
        <w:t> (musical note). A tab always separates the synonyms and the first example sentence. These characters make it easier to do regular expressions on the text because many of the symbols used are rarely seen in dictionaries and thus, are unlikely to clash with anything in the text originally. If ! was used instead of one of the special characters, there would have been a higher probability of error with the regular expressions because ! is a more commonly used character in dictionaries. </w:t>
      </w:r>
    </w:p>
    <w:p w14:paraId="6447DBA7"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33C28EAE" w14:textId="5F5EBE5D"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After the dictionary has been cleaned up and </w:t>
      </w:r>
      <w:r w:rsidR="004E76D9" w:rsidRPr="006615CB">
        <w:rPr>
          <w:rFonts w:eastAsia="Times New Roman"/>
          <w:color w:val="000000"/>
        </w:rPr>
        <w:t>organized </w:t>
      </w:r>
      <w:r w:rsidRPr="006615CB">
        <w:rPr>
          <w:rFonts w:eastAsia="Times New Roman"/>
          <w:color w:val="000000"/>
        </w:rPr>
        <w:t>by the special characters, sample sentences are created. For this, a regular expression search pattern was created:  </w:t>
      </w:r>
    </w:p>
    <w:p w14:paraId="49E86A19"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lastRenderedPageBreak/>
        <w:t>^([^\n╕\t]+ )╕([^\n╕:÷\t,]+)([,\t]÷* *)([^\n╕:\t]+)(\t:+)([^\n:]* )([^\n:]+Σ+)([^\n]+)♪([^\n]*)\n </w:t>
      </w:r>
    </w:p>
    <w:p w14:paraId="1A04D081" w14:textId="77777777" w:rsidR="004E76D9" w:rsidRPr="006615CB" w:rsidRDefault="004E76D9" w:rsidP="006615CB">
      <w:pPr>
        <w:shd w:val="clear" w:color="auto" w:fill="FFFFFF"/>
        <w:spacing w:after="0" w:line="480" w:lineRule="auto"/>
        <w:textAlignment w:val="baseline"/>
        <w:rPr>
          <w:rFonts w:eastAsia="Times New Roman"/>
          <w:color w:val="000000"/>
        </w:rPr>
      </w:pPr>
    </w:p>
    <w:p w14:paraId="64EA74C1" w14:textId="77777777" w:rsidR="004E76D9" w:rsidRPr="006615CB" w:rsidRDefault="00065633" w:rsidP="006615CB">
      <w:pPr>
        <w:shd w:val="clear" w:color="auto" w:fill="FFFFFF"/>
        <w:spacing w:after="0" w:line="480" w:lineRule="auto"/>
        <w:textAlignment w:val="baseline"/>
        <w:rPr>
          <w:rFonts w:eastAsia="Times New Roman"/>
          <w:color w:val="000000"/>
        </w:rPr>
      </w:pPr>
      <w:r w:rsidRPr="006615CB">
        <w:rPr>
          <w:rFonts w:eastAsia="Times New Roman"/>
          <w:color w:val="000000"/>
        </w:rPr>
        <w:t xml:space="preserve">along with the following regular expression replacement pattern: </w:t>
      </w:r>
    </w:p>
    <w:p w14:paraId="0FFE1D28" w14:textId="77777777" w:rsidR="004E76D9" w:rsidRPr="006615CB" w:rsidRDefault="004E76D9" w:rsidP="006615CB">
      <w:pPr>
        <w:shd w:val="clear" w:color="auto" w:fill="FFFFFF"/>
        <w:spacing w:after="0" w:line="480" w:lineRule="auto"/>
        <w:textAlignment w:val="baseline"/>
        <w:rPr>
          <w:rFonts w:eastAsia="Times New Roman"/>
          <w:color w:val="000000"/>
        </w:rPr>
      </w:pPr>
    </w:p>
    <w:p w14:paraId="743B2675" w14:textId="118E0262"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\1\2\3╕\4\5\6\7\8♪\9\5\6\2τ\8\n </w:t>
      </w:r>
    </w:p>
    <w:p w14:paraId="1C3F4D7E"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438C9F55"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The following explains the search pattern:  </w:t>
      </w:r>
    </w:p>
    <w:p w14:paraId="04C96171"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means to start at the beginning of the line. </w:t>
      </w:r>
    </w:p>
    <w:p w14:paraId="3CABCC32" w14:textId="50B9DCD0" w:rsidR="00065633" w:rsidRPr="006615CB" w:rsidRDefault="004E76D9" w:rsidP="006615CB">
      <w:pPr>
        <w:shd w:val="clear" w:color="auto" w:fill="FFFFFF"/>
        <w:spacing w:after="0" w:line="480" w:lineRule="auto"/>
        <w:textAlignment w:val="baseline"/>
        <w:rPr>
          <w:rFonts w:eastAsia="Times New Roman"/>
        </w:rPr>
      </w:pPr>
      <w:r w:rsidRPr="006615CB">
        <w:rPr>
          <w:rFonts w:eastAsia="Times New Roman"/>
          <w:color w:val="000000"/>
        </w:rPr>
        <w:t xml:space="preserve">The captured expression </w:t>
      </w:r>
      <w:r w:rsidR="00065633" w:rsidRPr="006615CB">
        <w:rPr>
          <w:rFonts w:eastAsia="Times New Roman"/>
          <w:color w:val="000000"/>
        </w:rPr>
        <w:t xml:space="preserve">([^\n╕\t]+ ) means that the aim is to collect everything that is not an end of line, nor a ╕, nor a tab if it occurs one or more times. This </w:t>
      </w:r>
      <w:del w:id="34" w:author="Istvan G Lauko" w:date="2020-07-26T10:09:00Z">
        <w:r w:rsidRPr="006615CB" w:rsidDel="00C740C0">
          <w:rPr>
            <w:rFonts w:eastAsia="Times New Roman"/>
            <w:color w:val="000000"/>
          </w:rPr>
          <w:delText xml:space="preserve"> </w:delText>
        </w:r>
      </w:del>
      <w:r w:rsidR="00065633" w:rsidRPr="006615CB">
        <w:rPr>
          <w:rFonts w:eastAsia="Times New Roman"/>
          <w:color w:val="000000"/>
        </w:rPr>
        <w:t xml:space="preserve">unit is </w:t>
      </w:r>
      <w:r w:rsidRPr="006615CB">
        <w:rPr>
          <w:rFonts w:eastAsia="Times New Roman"/>
          <w:color w:val="000000"/>
        </w:rPr>
        <w:t xml:space="preserve">referenced </w:t>
      </w:r>
      <w:r w:rsidR="00065633" w:rsidRPr="006615CB">
        <w:rPr>
          <w:rFonts w:eastAsia="Times New Roman"/>
          <w:color w:val="000000"/>
        </w:rPr>
        <w:t xml:space="preserve">by \1 </w:t>
      </w:r>
      <w:r w:rsidRPr="006615CB">
        <w:rPr>
          <w:rFonts w:eastAsia="Times New Roman"/>
          <w:color w:val="000000"/>
        </w:rPr>
        <w:t xml:space="preserve">that appears </w:t>
      </w:r>
      <w:r w:rsidR="00065633" w:rsidRPr="006615CB">
        <w:rPr>
          <w:rFonts w:eastAsia="Times New Roman"/>
          <w:color w:val="000000"/>
        </w:rPr>
        <w:t>in the replacement pattern.  </w:t>
      </w:r>
    </w:p>
    <w:p w14:paraId="25C57115"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22900115" w14:textId="1D244145"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╕([^\n╕:÷\t,]+) means that a ╕will be </w:t>
      </w:r>
      <w:r w:rsidRPr="006615CB">
        <w:rPr>
          <w:rFonts w:eastAsia="Times New Roman"/>
        </w:rPr>
        <w:t xml:space="preserve">matched preceding the regexp in the parenthesis, which is </w:t>
      </w:r>
      <w:r w:rsidR="004E76D9" w:rsidRPr="006615CB">
        <w:rPr>
          <w:rFonts w:eastAsia="Times New Roman"/>
        </w:rPr>
        <w:t xml:space="preserve">referenced by </w:t>
      </w:r>
      <w:r w:rsidRPr="006615CB">
        <w:rPr>
          <w:rFonts w:eastAsia="Times New Roman"/>
        </w:rPr>
        <w:t>2 in the replacement pattern. </w:t>
      </w:r>
      <w:r w:rsidRPr="006615CB">
        <w:rPr>
          <w:rFonts w:eastAsia="Times New Roman"/>
          <w:color w:val="000000"/>
        </w:rPr>
        <w:t xml:space="preserve"> \</w:t>
      </w:r>
      <w:proofErr w:type="gramStart"/>
      <w:r w:rsidRPr="006615CB">
        <w:rPr>
          <w:rFonts w:eastAsia="Times New Roman"/>
          <w:color w:val="000000"/>
        </w:rPr>
        <w:t>2,</w:t>
      </w:r>
      <w:proofErr w:type="gramEnd"/>
      <w:r w:rsidRPr="006615CB">
        <w:rPr>
          <w:rFonts w:eastAsia="Times New Roman"/>
          <w:color w:val="000000"/>
        </w:rPr>
        <w:t xml:space="preserve"> </w:t>
      </w:r>
      <w:r w:rsidR="004E76D9" w:rsidRPr="006615CB">
        <w:rPr>
          <w:rFonts w:eastAsia="Times New Roman"/>
          <w:color w:val="000000"/>
        </w:rPr>
        <w:t xml:space="preserve"> matches</w:t>
      </w:r>
      <w:r w:rsidRPr="006615CB">
        <w:rPr>
          <w:rFonts w:eastAsia="Times New Roman"/>
          <w:color w:val="000000"/>
        </w:rPr>
        <w:t xml:space="preserve"> everything after ╕ that is not an end of line, nor a ╕, nor a :, nor a ÷, nor a tab, nor a comma if it occurs one or more times. This pattern captures the first synonym in the list, while \1 captures everything up until the ╕.  </w:t>
      </w:r>
    </w:p>
    <w:p w14:paraId="09863CED"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7DDC0FB5" w14:textId="10AF328F"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xml:space="preserve">([,\t]÷* *) is denoted by \3 and </w:t>
      </w:r>
      <w:r w:rsidR="004E76D9" w:rsidRPr="006615CB">
        <w:rPr>
          <w:rFonts w:eastAsia="Times New Roman"/>
          <w:color w:val="000000"/>
        </w:rPr>
        <w:t xml:space="preserve">it </w:t>
      </w:r>
      <w:r w:rsidRPr="006615CB">
        <w:rPr>
          <w:rFonts w:eastAsia="Times New Roman"/>
          <w:color w:val="000000"/>
        </w:rPr>
        <w:t>collects everything until the next comma or tab, whichever occurs first. In this instance, \3 captures the next synonym in the list.  </w:t>
      </w:r>
    </w:p>
    <w:p w14:paraId="7E539B1F"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6872E494" w14:textId="494DE1E3"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xml:space="preserve">([^\n╕:\t]+) means \4 will </w:t>
      </w:r>
      <w:r w:rsidR="004E76D9" w:rsidRPr="006615CB">
        <w:rPr>
          <w:rFonts w:eastAsia="Times New Roman"/>
          <w:color w:val="000000"/>
        </w:rPr>
        <w:t xml:space="preserve"> </w:t>
      </w:r>
      <w:proofErr w:type="gramStart"/>
      <w:r w:rsidR="00F61A94" w:rsidRPr="006615CB">
        <w:rPr>
          <w:rFonts w:eastAsia="Times New Roman"/>
          <w:color w:val="000000"/>
        </w:rPr>
        <w:t>matches</w:t>
      </w:r>
      <w:proofErr w:type="gramEnd"/>
      <w:r w:rsidRPr="006615CB">
        <w:rPr>
          <w:rFonts w:eastAsia="Times New Roman"/>
          <w:color w:val="000000"/>
        </w:rPr>
        <w:t xml:space="preserve"> everything after the second synonym that is not an end of line, nor a ╕, nor a :, nor a tab if it occurs one or more times. In other words, \4 will  </w:t>
      </w:r>
      <w:r w:rsidR="004E76D9" w:rsidRPr="006615CB">
        <w:rPr>
          <w:rFonts w:eastAsia="Times New Roman"/>
          <w:color w:val="000000"/>
        </w:rPr>
        <w:t>match</w:t>
      </w:r>
      <w:del w:id="35" w:author="Istvan G Lauko" w:date="2020-07-26T10:09:00Z">
        <w:r w:rsidR="004E76D9" w:rsidRPr="006615CB" w:rsidDel="00C740C0">
          <w:rPr>
            <w:rFonts w:eastAsia="Times New Roman"/>
            <w:color w:val="000000"/>
          </w:rPr>
          <w:delText>es</w:delText>
        </w:r>
      </w:del>
      <w:r w:rsidR="004E76D9" w:rsidRPr="006615CB">
        <w:rPr>
          <w:rFonts w:eastAsia="Times New Roman"/>
          <w:color w:val="000000"/>
        </w:rPr>
        <w:t xml:space="preserve"> </w:t>
      </w:r>
      <w:r w:rsidRPr="006615CB">
        <w:rPr>
          <w:rFonts w:eastAsia="Times New Roman"/>
          <w:color w:val="000000"/>
        </w:rPr>
        <w:t>everything after the second synonym up until </w:t>
      </w:r>
      <w:r w:rsidRPr="006615CB">
        <w:rPr>
          <w:rFonts w:eastAsia="Times New Roman"/>
        </w:rPr>
        <w:t>the tab preceding the </w:t>
      </w:r>
      <w:r w:rsidRPr="006615CB">
        <w:rPr>
          <w:rFonts w:eastAsia="Times New Roman"/>
          <w:color w:val="000000"/>
        </w:rPr>
        <w:t>example sentence. </w:t>
      </w:r>
    </w:p>
    <w:p w14:paraId="1AB7E666"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lastRenderedPageBreak/>
        <w:t> </w:t>
      </w:r>
    </w:p>
    <w:p w14:paraId="1C0E885C"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(\t:+) means \5 will collect the tab and colon that occurs one or more times, then stop preceding the example sentence. </w:t>
      </w:r>
    </w:p>
    <w:p w14:paraId="7491F8D3"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1F03BAD4"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([^\n:]* ) means \6 will collect everything that is not an end of line, nor a colon if it occurs </w:t>
      </w:r>
      <w:r w:rsidRPr="006615CB">
        <w:rPr>
          <w:rFonts w:eastAsia="Times New Roman"/>
        </w:rPr>
        <w:t>zero or more times. It will stop immediately before the original synonym including the whitespace preceding the first character of the original synonym. In other words, \6 collects everything in the example sentence preceding </w:t>
      </w:r>
      <w:r w:rsidRPr="006615CB">
        <w:rPr>
          <w:rFonts w:eastAsia="Times New Roman"/>
          <w:color w:val="000000"/>
        </w:rPr>
        <w:t>the first character of the “keyword”. </w:t>
      </w:r>
    </w:p>
    <w:p w14:paraId="6D231A60"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76B7BA06"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([^\n:]+Σ+) means \7 will collect the keyword, which conveniently has a sigma at the end of it. Since it is possible for some keywords to have more than one sigma, Σ+ is used to collect sigmas if it occurs one or more times. It is important that Σ marks the keyword only in the original example sentence.  </w:t>
      </w:r>
    </w:p>
    <w:p w14:paraId="016880C7"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21210ADE" w14:textId="61A9E59F"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([^\n]+) means \8 will collect everything after the “keyword</w:t>
      </w:r>
      <w:r w:rsidR="00F61A94" w:rsidRPr="006615CB">
        <w:rPr>
          <w:rFonts w:eastAsia="Times New Roman"/>
          <w:color w:val="000000"/>
        </w:rPr>
        <w:t>” but</w:t>
      </w:r>
      <w:r w:rsidRPr="006615CB">
        <w:rPr>
          <w:rFonts w:eastAsia="Times New Roman"/>
          <w:color w:val="000000"/>
        </w:rPr>
        <w:t xml:space="preserve"> stops before the </w:t>
      </w:r>
      <w:del w:id="36" w:author="Istvan G Lauko" w:date="2020-07-26T10:27:00Z">
        <w:r w:rsidRPr="006615CB" w:rsidDel="00C740C0">
          <w:rPr>
            <w:rFonts w:eastAsia="Times New Roman"/>
            <w:color w:val="000000"/>
          </w:rPr>
          <w:delText>ta ♪</w:delText>
        </w:r>
      </w:del>
      <w:ins w:id="37" w:author="Istvan G Lauko" w:date="2020-07-26T10:27:00Z">
        <w:r w:rsidR="00C740C0">
          <w:rPr>
            <w:rFonts w:eastAsia="Times New Roman"/>
            <w:color w:val="000000"/>
          </w:rPr>
          <w:t>character ♪</w:t>
        </w:r>
      </w:ins>
      <w:r w:rsidRPr="006615CB">
        <w:rPr>
          <w:rFonts w:eastAsia="Times New Roman"/>
          <w:color w:val="000000"/>
        </w:rPr>
        <w:t>. In other words, \8 collects the rest of the example sentence.  </w:t>
      </w:r>
    </w:p>
    <w:p w14:paraId="0BAA9F73"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2BB3B19E" w14:textId="1684CC2F"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xml:space="preserve">♪([^\n]*)\n indicates the search pattern that locates the </w:t>
      </w:r>
      <w:del w:id="38" w:author="Istvan G Lauko" w:date="2020-07-26T10:27:00Z">
        <w:r w:rsidRPr="006615CB" w:rsidDel="00C740C0">
          <w:rPr>
            <w:rFonts w:eastAsia="Times New Roman"/>
            <w:color w:val="000000"/>
          </w:rPr>
          <w:delText>ta ♪</w:delText>
        </w:r>
      </w:del>
      <w:ins w:id="39" w:author="Istvan G Lauko" w:date="2020-07-26T10:27:00Z">
        <w:r w:rsidR="00C740C0">
          <w:rPr>
            <w:rFonts w:eastAsia="Times New Roman"/>
            <w:color w:val="000000"/>
          </w:rPr>
          <w:t>character ♪</w:t>
        </w:r>
      </w:ins>
      <w:r w:rsidRPr="006615CB">
        <w:rPr>
          <w:rFonts w:eastAsia="Times New Roman"/>
          <w:color w:val="000000"/>
        </w:rPr>
        <w:t xml:space="preserve">, which marks the end of the example sentence. \9 collects everything after the </w:t>
      </w:r>
      <w:del w:id="40" w:author="Istvan G Lauko" w:date="2020-07-26T10:27:00Z">
        <w:r w:rsidRPr="006615CB" w:rsidDel="00C740C0">
          <w:rPr>
            <w:rFonts w:eastAsia="Times New Roman"/>
            <w:color w:val="000000"/>
          </w:rPr>
          <w:delText>ta ♪</w:delText>
        </w:r>
      </w:del>
      <w:ins w:id="41" w:author="Istvan G Lauko" w:date="2020-07-26T10:27:00Z">
        <w:r w:rsidR="00C740C0">
          <w:rPr>
            <w:rFonts w:eastAsia="Times New Roman"/>
            <w:color w:val="000000"/>
          </w:rPr>
          <w:t>character ♪</w:t>
        </w:r>
      </w:ins>
      <w:r w:rsidRPr="006615CB">
        <w:rPr>
          <w:rFonts w:eastAsia="Times New Roman"/>
          <w:color w:val="000000"/>
        </w:rPr>
        <w:t> that is not an end of line (\9 is most likely empty), and \n finds the end of the line. </w:t>
      </w:r>
    </w:p>
    <w:p w14:paraId="27B1CA63"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6AADFAD6"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The replacement pattern is as follows: \1\2\3╕\4\5\6\7\8♪\9\5\6\2τ\8\n </w:t>
      </w:r>
    </w:p>
    <w:p w14:paraId="2F7CD526"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6309D617"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lastRenderedPageBreak/>
        <w:t>This means that everything up to the first synonym is the same, but the ╕ gets moved to the position after the next synonym. Everything then continues as aforesaid until the original end of line is reached. It is here that the new example sentence is placed. </w:t>
      </w:r>
      <w:r w:rsidRPr="006615CB">
        <w:rPr>
          <w:rFonts w:eastAsia="Times New Roman"/>
        </w:rPr>
        <w:t>The example sentence remains the same, except that the initial keyword is substituted for the next keyword in the list of synonyms that had the ╕ after it in the previous iteration. \n then creates the end of line. One should continue to apply this search and replacement pattern until it can no longer be matched. After it matches no more, each synonym in the list should be in its own example sentence. Then, the number of </w:t>
      </w:r>
      <w:proofErr w:type="gramStart"/>
      <w:r w:rsidRPr="006615CB">
        <w:rPr>
          <w:rFonts w:eastAsia="Times New Roman"/>
        </w:rPr>
        <w:t>example</w:t>
      </w:r>
      <w:proofErr w:type="gramEnd"/>
      <w:r w:rsidRPr="006615CB">
        <w:rPr>
          <w:rFonts w:eastAsia="Times New Roman"/>
        </w:rPr>
        <w:t> sentences on each line is equal to the number of synonyms on each line plus one since the original example sentence is copied</w:t>
      </w:r>
      <w:r w:rsidRPr="006615CB">
        <w:rPr>
          <w:rFonts w:eastAsia="Times New Roman"/>
          <w:color w:val="FF0000"/>
        </w:rPr>
        <w:t>.  </w:t>
      </w:r>
    </w:p>
    <w:p w14:paraId="0B670E8B"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FF0000"/>
        </w:rPr>
        <w:t> </w:t>
      </w:r>
    </w:p>
    <w:p w14:paraId="0BA5AA57"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rPr>
        <w:t>It is important to note that </w:t>
      </w:r>
      <w:r w:rsidRPr="006615CB">
        <w:rPr>
          <w:rFonts w:eastAsia="Times New Roman"/>
          <w:color w:val="000000"/>
        </w:rPr>
        <w:t>τ marks the keyword in each example sentence after the original example sentence. Also, for ease of application, the original example sentence is copied by the regexp. Thus, it appears twice on each line where the keyword in the copy is denoted by a τ, while the Σ denotes the same keyword in the original example sentence. Moreover, each example sentence is separated by a tab, followed by a colon, followed by a whitespace.  </w:t>
      </w:r>
    </w:p>
    <w:p w14:paraId="6D8475CA"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rPr>
        <w:t> </w:t>
      </w:r>
    </w:p>
    <w:p w14:paraId="0DA7AA57" w14:textId="0622A273"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rPr>
        <w:t>The first letter in any sentence should be capitali</w:t>
      </w:r>
      <w:r w:rsidR="007E0455" w:rsidRPr="006615CB">
        <w:rPr>
          <w:rFonts w:eastAsia="Times New Roman"/>
        </w:rPr>
        <w:t>z</w:t>
      </w:r>
      <w:r w:rsidRPr="006615CB">
        <w:rPr>
          <w:rFonts w:eastAsia="Times New Roman"/>
        </w:rPr>
        <w:t xml:space="preserve">ed. In order to assume this is the case, the following search pattern can be </w:t>
      </w:r>
      <w:r w:rsidR="007E0455" w:rsidRPr="006615CB">
        <w:rPr>
          <w:rFonts w:eastAsia="Times New Roman"/>
        </w:rPr>
        <w:t>achieved by the matching pattern</w:t>
      </w:r>
      <w:r w:rsidRPr="006615CB">
        <w:rPr>
          <w:rFonts w:eastAsia="Times New Roman"/>
        </w:rPr>
        <w:t> </w:t>
      </w:r>
      <w:r w:rsidRPr="006615CB">
        <w:rPr>
          <w:rFonts w:eastAsia="Times New Roman"/>
          <w:color w:val="000000"/>
        </w:rPr>
        <w:t xml:space="preserve">(\t:+ )([a-z]), </w:t>
      </w:r>
      <w:r w:rsidR="007E0455" w:rsidRPr="006615CB">
        <w:rPr>
          <w:rFonts w:eastAsia="Times New Roman"/>
          <w:color w:val="000000"/>
        </w:rPr>
        <w:t>(as the example sentences</w:t>
      </w:r>
      <w:r w:rsidRPr="006615CB">
        <w:rPr>
          <w:rFonts w:eastAsia="Times New Roman"/>
          <w:color w:val="000000"/>
        </w:rPr>
        <w:t xml:space="preserve"> </w:t>
      </w:r>
      <w:r w:rsidR="007E0455" w:rsidRPr="006615CB">
        <w:rPr>
          <w:rFonts w:eastAsia="Times New Roman"/>
          <w:color w:val="000000"/>
        </w:rPr>
        <w:t xml:space="preserve">in each row are </w:t>
      </w:r>
      <w:r w:rsidR="00EA170B" w:rsidRPr="006615CB">
        <w:rPr>
          <w:rFonts w:eastAsia="Times New Roman"/>
          <w:color w:val="000000"/>
        </w:rPr>
        <w:t>preceded</w:t>
      </w:r>
      <w:r w:rsidR="007E0455" w:rsidRPr="006615CB">
        <w:rPr>
          <w:rFonts w:eastAsia="Times New Roman"/>
          <w:color w:val="000000"/>
        </w:rPr>
        <w:t xml:space="preserve"> by a Tab </w:t>
      </w:r>
      <w:r w:rsidR="00EA170B" w:rsidRPr="006615CB">
        <w:rPr>
          <w:rFonts w:eastAsia="Times New Roman"/>
          <w:color w:val="000000"/>
        </w:rPr>
        <w:t>character</w:t>
      </w:r>
      <w:r w:rsidR="007E0455" w:rsidRPr="006615CB">
        <w:rPr>
          <w:rFonts w:eastAsia="Times New Roman"/>
          <w:color w:val="000000"/>
        </w:rPr>
        <w:t xml:space="preserve"> followed by a series of semicolons and a space) along </w:t>
      </w:r>
      <w:r w:rsidRPr="006615CB">
        <w:rPr>
          <w:rFonts w:eastAsia="Times New Roman"/>
          <w:color w:val="000000"/>
        </w:rPr>
        <w:t>with this replacement pattern: \1\U\2\E </w:t>
      </w:r>
    </w:p>
    <w:p w14:paraId="743E8B11"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1E6A059C" w14:textId="79BEDBAF" w:rsidR="00065633" w:rsidRPr="006615CB" w:rsidRDefault="007E0455" w:rsidP="006615CB">
      <w:pPr>
        <w:shd w:val="clear" w:color="auto" w:fill="FFFFFF"/>
        <w:spacing w:after="0" w:line="480" w:lineRule="auto"/>
        <w:textAlignment w:val="baseline"/>
        <w:rPr>
          <w:rFonts w:eastAsia="Times New Roman"/>
        </w:rPr>
      </w:pPr>
      <w:r w:rsidRPr="006615CB">
        <w:rPr>
          <w:rFonts w:eastAsia="Times New Roman"/>
          <w:color w:val="000000"/>
        </w:rPr>
        <w:t>Above</w:t>
      </w:r>
      <w:r w:rsidR="00065633" w:rsidRPr="006615CB">
        <w:rPr>
          <w:rFonts w:eastAsia="Times New Roman"/>
          <w:color w:val="000000"/>
        </w:rPr>
        <w:t xml:space="preserve">, (\t:+ ) means that \1 </w:t>
      </w:r>
      <w:r w:rsidRPr="006615CB">
        <w:rPr>
          <w:rFonts w:eastAsia="Times New Roman"/>
          <w:color w:val="000000"/>
        </w:rPr>
        <w:t xml:space="preserve"> </w:t>
      </w:r>
      <w:r w:rsidR="00065633" w:rsidRPr="006615CB">
        <w:rPr>
          <w:rFonts w:eastAsia="Times New Roman"/>
          <w:color w:val="000000"/>
        </w:rPr>
        <w:t xml:space="preserve">will collect a tab followed by a colon that occurs one or more times. ([a-z]) means that \2 will collect the first letter of a sentence only if it is lowercase. If the first </w:t>
      </w:r>
      <w:r w:rsidR="00065633" w:rsidRPr="006615CB">
        <w:rPr>
          <w:rFonts w:eastAsia="Times New Roman"/>
          <w:color w:val="000000"/>
        </w:rPr>
        <w:lastRenderedPageBreak/>
        <w:t>letter of a sentence is not lowercase, then this search pattern will not match, so there is no risk of corrupting sentences that are already correct. It is important to note that this is functional only because each example sentence is separated by one or more tabs and one or more colons. As such, this is effectual for each example sentence on every line. </w:t>
      </w:r>
    </w:p>
    <w:p w14:paraId="64660404"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38B4FF32" w14:textId="0C3A4D2B"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xml:space="preserve">The replacement pattern \1\U\2\E means that the one or more tabs remain in place in front of each example sentence. If ([a-z]) finds a match, then \U\2 converts it to uppercase (hence, the capital U). \E ends </w:t>
      </w:r>
      <w:r w:rsidR="00EA170B" w:rsidRPr="006615CB">
        <w:rPr>
          <w:rFonts w:eastAsia="Times New Roman"/>
          <w:color w:val="000000"/>
        </w:rPr>
        <w:t>the uppercase</w:t>
      </w:r>
      <w:r w:rsidR="007E0455" w:rsidRPr="006615CB">
        <w:rPr>
          <w:rFonts w:eastAsia="Times New Roman"/>
          <w:color w:val="000000"/>
        </w:rPr>
        <w:t xml:space="preserve"> replacement mode</w:t>
      </w:r>
      <w:del w:id="42" w:author="Istvan G Lauko" w:date="2020-07-26T10:10:00Z">
        <w:r w:rsidR="007E0455" w:rsidRPr="006615CB" w:rsidDel="00C740C0">
          <w:rPr>
            <w:rFonts w:eastAsia="Times New Roman"/>
            <w:color w:val="000000"/>
          </w:rPr>
          <w:delText>.</w:delText>
        </w:r>
      </w:del>
      <w:r w:rsidRPr="006615CB">
        <w:rPr>
          <w:rFonts w:eastAsia="Times New Roman"/>
          <w:color w:val="000000"/>
        </w:rPr>
        <w:t>.  </w:t>
      </w:r>
    </w:p>
    <w:p w14:paraId="12AEF0AB"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5C5378E1"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At this point, the sentences have been created and rendered grammatically correct (excluding the special characters). It is now time to create the sentence pairs that are required as data for the BERT Transformer. A nested for-loop is used for this task. The algorithm is broken up into four steps.  </w:t>
      </w:r>
    </w:p>
    <w:p w14:paraId="095148C0"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0E60AEA4" w14:textId="5C241FCC"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Step #1. Search pattern: ♪, and the replacement pattern is: ♪♫. The point of step one is to use the </w:t>
      </w:r>
      <w:del w:id="43" w:author="Istvan G Lauko" w:date="2020-07-26T10:26:00Z">
        <w:r w:rsidRPr="006615CB" w:rsidDel="00C740C0">
          <w:rPr>
            <w:rFonts w:eastAsia="Times New Roman"/>
            <w:color w:val="000000"/>
          </w:rPr>
          <w:delText>ti-ti</w:delText>
        </w:r>
      </w:del>
      <w:ins w:id="44" w:author="Istvan G Lauko" w:date="2020-07-26T10:26:00Z">
        <w:r w:rsidR="00C740C0">
          <w:rPr>
            <w:rFonts w:eastAsia="Times New Roman"/>
            <w:color w:val="000000"/>
          </w:rPr>
          <w:t>character</w:t>
        </w:r>
      </w:ins>
      <w:r w:rsidRPr="006615CB">
        <w:rPr>
          <w:rFonts w:eastAsia="Times New Roman"/>
          <w:color w:val="000000"/>
        </w:rPr>
        <w:t> ♫ to separate the two sentences that will be paired.  </w:t>
      </w:r>
    </w:p>
    <w:p w14:paraId="2E188898"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7E3CFFD7"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Step #2. Search pattern is as follows:  </w:t>
      </w:r>
    </w:p>
    <w:p w14:paraId="052FC608"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\t:+ )([^\n\t]+♪)([^\n]*)(♫)(\t)([^\n\t]+)(\t)([^\n]*\n)  </w:t>
      </w:r>
    </w:p>
    <w:p w14:paraId="14CCDC2D"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122777D4"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The component parts will now be addressed. </w:t>
      </w:r>
    </w:p>
    <w:p w14:paraId="0F2CAC74"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3FE0869A"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lastRenderedPageBreak/>
        <w:t>(╕ \t:+ ) means that \1 will search for the ╕, which is in between the last synonym and the first example sentence, since all the synonyms have been used for sentence generation in the first regex algorithm. \1 collects the ╕, the whitespace, the one or more tabs followed by the one or more colons, followed by a whitespace. </w:t>
      </w:r>
    </w:p>
    <w:p w14:paraId="23989F15"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311BBA01" w14:textId="13C6EE4E"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xml:space="preserve">([^\n\t]+♪) means that \2 will start after the colon in \1 and collect everything that is not an end of line, nor a tab, one or more times, then it will collect the </w:t>
      </w:r>
      <w:del w:id="45" w:author="Istvan G Lauko" w:date="2020-07-26T10:27:00Z">
        <w:r w:rsidRPr="006615CB" w:rsidDel="00C740C0">
          <w:rPr>
            <w:rFonts w:eastAsia="Times New Roman"/>
            <w:color w:val="000000"/>
          </w:rPr>
          <w:delText>ta ♪</w:delText>
        </w:r>
      </w:del>
      <w:ins w:id="46" w:author="Istvan G Lauko" w:date="2020-07-26T10:27:00Z">
        <w:r w:rsidR="00C740C0">
          <w:rPr>
            <w:rFonts w:eastAsia="Times New Roman"/>
            <w:color w:val="000000"/>
          </w:rPr>
          <w:t>character ♪</w:t>
        </w:r>
      </w:ins>
      <w:r w:rsidRPr="006615CB">
        <w:rPr>
          <w:rFonts w:eastAsia="Times New Roman"/>
          <w:color w:val="000000"/>
        </w:rPr>
        <w:t xml:space="preserve">. In other words, \2 will collect the first example sentence on the line in addition to the </w:t>
      </w:r>
      <w:del w:id="47" w:author="Istvan G Lauko" w:date="2020-07-26T10:27:00Z">
        <w:r w:rsidRPr="006615CB" w:rsidDel="00C740C0">
          <w:rPr>
            <w:rFonts w:eastAsia="Times New Roman"/>
            <w:color w:val="000000"/>
          </w:rPr>
          <w:delText>ta ♪</w:delText>
        </w:r>
      </w:del>
      <w:ins w:id="48" w:author="Istvan G Lauko" w:date="2020-07-26T10:27:00Z">
        <w:r w:rsidR="00C740C0">
          <w:rPr>
            <w:rFonts w:eastAsia="Times New Roman"/>
            <w:color w:val="000000"/>
          </w:rPr>
          <w:t>character ♪</w:t>
        </w:r>
      </w:ins>
      <w:r w:rsidRPr="006615CB">
        <w:rPr>
          <w:rFonts w:eastAsia="Times New Roman"/>
          <w:color w:val="000000"/>
        </w:rPr>
        <w:t>. </w:t>
      </w:r>
      <w:r w:rsidRPr="006615CB">
        <w:rPr>
          <w:rFonts w:eastAsia="Times New Roman"/>
          <w:color w:val="000000"/>
        </w:rPr>
        <w:br/>
        <w:t> </w:t>
      </w:r>
    </w:p>
    <w:p w14:paraId="0FBB75E2" w14:textId="339FEF10"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xml:space="preserve">([^\n]*) means that \3 will collect everything in between the </w:t>
      </w:r>
      <w:del w:id="49" w:author="Istvan G Lauko" w:date="2020-07-26T10:27:00Z">
        <w:r w:rsidRPr="006615CB" w:rsidDel="00C740C0">
          <w:rPr>
            <w:rFonts w:eastAsia="Times New Roman"/>
            <w:color w:val="000000"/>
          </w:rPr>
          <w:delText>ta ♪</w:delText>
        </w:r>
      </w:del>
      <w:ins w:id="50" w:author="Istvan G Lauko" w:date="2020-07-26T10:27:00Z">
        <w:r w:rsidR="00C740C0">
          <w:rPr>
            <w:rFonts w:eastAsia="Times New Roman"/>
            <w:color w:val="000000"/>
          </w:rPr>
          <w:t>character ♪</w:t>
        </w:r>
      </w:ins>
      <w:r w:rsidRPr="006615CB">
        <w:rPr>
          <w:rFonts w:eastAsia="Times New Roman"/>
          <w:color w:val="000000"/>
        </w:rPr>
        <w:t> in \2 and the </w:t>
      </w:r>
      <w:del w:id="51" w:author="Istvan G Lauko" w:date="2020-07-26T10:26:00Z">
        <w:r w:rsidRPr="006615CB" w:rsidDel="00C740C0">
          <w:rPr>
            <w:rFonts w:eastAsia="Times New Roman"/>
            <w:color w:val="000000"/>
          </w:rPr>
          <w:delText>ti-ti</w:delText>
        </w:r>
      </w:del>
      <w:ins w:id="52" w:author="Istvan G Lauko" w:date="2020-07-26T10:26:00Z">
        <w:r w:rsidR="00C740C0">
          <w:rPr>
            <w:rFonts w:eastAsia="Times New Roman"/>
            <w:color w:val="000000"/>
          </w:rPr>
          <w:t>character</w:t>
        </w:r>
      </w:ins>
      <w:r w:rsidRPr="006615CB">
        <w:rPr>
          <w:rFonts w:eastAsia="Times New Roman"/>
          <w:color w:val="000000"/>
        </w:rPr>
        <w:t> ♫ in \4, although it is very likely that \3 will be empty on most lines. </w:t>
      </w:r>
    </w:p>
    <w:p w14:paraId="25A61773"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6FDE6107"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as \4 is </w:t>
      </w:r>
      <w:r w:rsidRPr="006615CB">
        <w:rPr>
          <w:rFonts w:eastAsia="Times New Roman"/>
        </w:rPr>
        <w:t>self-explanatory. (\t), which is \5 is also self-explanatory and is the tab </w:t>
      </w:r>
      <w:r w:rsidRPr="006615CB">
        <w:rPr>
          <w:rFonts w:eastAsia="Times New Roman"/>
          <w:color w:val="000000"/>
        </w:rPr>
        <w:t>in between the first two example sentences.  </w:t>
      </w:r>
    </w:p>
    <w:p w14:paraId="413D49F8"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674B95D2"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([^\n\t]+) means that \6 will search for and collect anything after the tab that is not an end of line, nor a tab, in that order, one or more times. This, in practice, is the second example sentence on the line. </w:t>
      </w:r>
    </w:p>
    <w:p w14:paraId="59BF7440"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20DBA8B9"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(\t) as \7 is the tab between the second and third example sentence. </w:t>
      </w:r>
    </w:p>
    <w:p w14:paraId="25E48325"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4A87F649"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([^\n]*\n) means that \8 collects everything else after the tab at the end of the second example sentence. This may include other example sentences.  </w:t>
      </w:r>
    </w:p>
    <w:p w14:paraId="5D00322C"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lastRenderedPageBreak/>
        <w:t> </w:t>
      </w:r>
    </w:p>
    <w:p w14:paraId="6B91B226"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The replacement pattern for step #2 is \1\2\3\5\6\4\7\8\2\6\n </w:t>
      </w:r>
    </w:p>
    <w:p w14:paraId="4F6C58C9"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222222"/>
        </w:rPr>
        <w:t> </w:t>
      </w:r>
    </w:p>
    <w:p w14:paraId="0A96EFF7" w14:textId="4E4636E4"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The replacement pattern will take the first example sentence, a tab, then the second example sentence, then the </w:t>
      </w:r>
      <w:del w:id="53" w:author="Istvan G Lauko" w:date="2020-07-26T10:26:00Z">
        <w:r w:rsidRPr="006615CB" w:rsidDel="00C740C0">
          <w:rPr>
            <w:rFonts w:eastAsia="Times New Roman"/>
            <w:color w:val="000000"/>
          </w:rPr>
          <w:delText>ti-ti</w:delText>
        </w:r>
      </w:del>
      <w:ins w:id="54" w:author="Istvan G Lauko" w:date="2020-07-26T10:26:00Z">
        <w:r w:rsidR="00C740C0">
          <w:rPr>
            <w:rFonts w:eastAsia="Times New Roman"/>
            <w:color w:val="000000"/>
          </w:rPr>
          <w:t>character</w:t>
        </w:r>
      </w:ins>
      <w:r w:rsidRPr="006615CB">
        <w:rPr>
          <w:rFonts w:eastAsia="Times New Roman"/>
          <w:color w:val="000000"/>
        </w:rPr>
        <w:t> ♫, then the tab, then all other example sentences, then the first and second example sentence, then the end of the line. In other words, the pairing of the first and second example sentences is pushed to after the last example sentence and our sentence pairing marker, </w:t>
      </w:r>
      <w:del w:id="55" w:author="Istvan G Lauko" w:date="2020-07-26T10:26:00Z">
        <w:r w:rsidRPr="006615CB" w:rsidDel="00C740C0">
          <w:rPr>
            <w:rFonts w:eastAsia="Times New Roman"/>
            <w:color w:val="000000"/>
          </w:rPr>
          <w:delText>ti-ti</w:delText>
        </w:r>
      </w:del>
      <w:ins w:id="56" w:author="Istvan G Lauko" w:date="2020-07-26T10:26:00Z">
        <w:r w:rsidR="00C740C0">
          <w:rPr>
            <w:rFonts w:eastAsia="Times New Roman"/>
            <w:color w:val="000000"/>
          </w:rPr>
          <w:t>character</w:t>
        </w:r>
      </w:ins>
      <w:r w:rsidRPr="006615CB">
        <w:rPr>
          <w:rFonts w:eastAsia="Times New Roman"/>
          <w:color w:val="000000"/>
        </w:rPr>
        <w:t> ♫, is pushed in between the second and third example sentences. The purpose of this is that the second and third example sentences can be paired and pushed to the end in the second iteration of this nested for-loop. </w:t>
      </w:r>
    </w:p>
    <w:p w14:paraId="5B807B25"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6B011EEB" w14:textId="0E4C63B5"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Step #3: search for </w:t>
      </w:r>
      <w:del w:id="57" w:author="Istvan G Lauko" w:date="2020-07-26T10:26:00Z">
        <w:r w:rsidRPr="006615CB" w:rsidDel="00C740C0">
          <w:rPr>
            <w:rFonts w:eastAsia="Times New Roman"/>
            <w:color w:val="000000"/>
          </w:rPr>
          <w:delText>ti-ti</w:delText>
        </w:r>
      </w:del>
      <w:ins w:id="58" w:author="Istvan G Lauko" w:date="2020-07-26T10:26:00Z">
        <w:r w:rsidR="00C740C0">
          <w:rPr>
            <w:rFonts w:eastAsia="Times New Roman"/>
            <w:color w:val="000000"/>
          </w:rPr>
          <w:t>character</w:t>
        </w:r>
      </w:ins>
      <w:r w:rsidRPr="006615CB">
        <w:rPr>
          <w:rFonts w:eastAsia="Times New Roman"/>
          <w:color w:val="000000"/>
        </w:rPr>
        <w:t> ♫ and replace it with whitespace because it needs to be available to separate the second and third sentences in the next iteration. </w:t>
      </w:r>
    </w:p>
    <w:p w14:paraId="250C0D77"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5A6D5DE1"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For step #4, the search pattern is as follows: (╕ )(\t)(:+ [^\n\t]+)(♪)(\t)([^\n\t]+)(\t)  </w:t>
      </w:r>
    </w:p>
    <w:p w14:paraId="30B75DCD"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The replacement pattern is as follows: \2\3\1\5\6\4\7 </w:t>
      </w:r>
    </w:p>
    <w:p w14:paraId="05964BE1"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71E9B85F"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 means that \1 searches for the ╕ followed by a whitespace, which can be found where it remained after the previous synonym. </w:t>
      </w:r>
    </w:p>
    <w:p w14:paraId="2E531936"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44FAFA78"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(\t) means that \2 searches for the tab before the first example sentence. </w:t>
      </w:r>
    </w:p>
    <w:p w14:paraId="6B679CDE"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00F9D13C"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lastRenderedPageBreak/>
        <w:t>(:+ [^\n\t]+) means that \3 searches for and collects the one or more colons before the first example sentence, the whitespace, then everything that is not an end of line, nor a tab, one or more times. </w:t>
      </w:r>
    </w:p>
    <w:p w14:paraId="0ADCA385" w14:textId="0404453C"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xml:space="preserve">\4 is the </w:t>
      </w:r>
      <w:del w:id="59" w:author="Istvan G Lauko" w:date="2020-07-26T10:27:00Z">
        <w:r w:rsidRPr="006615CB" w:rsidDel="00C740C0">
          <w:rPr>
            <w:rFonts w:eastAsia="Times New Roman"/>
            <w:color w:val="000000"/>
          </w:rPr>
          <w:delText>ta ♪</w:delText>
        </w:r>
      </w:del>
      <w:ins w:id="60" w:author="Istvan G Lauko" w:date="2020-07-26T10:27:00Z">
        <w:r w:rsidR="00C740C0">
          <w:rPr>
            <w:rFonts w:eastAsia="Times New Roman"/>
            <w:color w:val="000000"/>
          </w:rPr>
          <w:t>character ♪</w:t>
        </w:r>
      </w:ins>
      <w:r w:rsidRPr="006615CB">
        <w:rPr>
          <w:rFonts w:eastAsia="Times New Roman"/>
          <w:color w:val="000000"/>
        </w:rPr>
        <w:t> that separates the first and second example sentences. </w:t>
      </w:r>
    </w:p>
    <w:p w14:paraId="4D79EC0D" w14:textId="33AF2597" w:rsidR="00065633" w:rsidRPr="006615CB" w:rsidRDefault="00065633" w:rsidP="006615CB">
      <w:pPr>
        <w:shd w:val="clear" w:color="auto" w:fill="FFFFFF"/>
        <w:spacing w:after="0" w:line="480" w:lineRule="auto"/>
        <w:textAlignment w:val="baseline"/>
        <w:rPr>
          <w:rFonts w:eastAsia="Times New Roman"/>
        </w:rPr>
      </w:pPr>
    </w:p>
    <w:p w14:paraId="59617FAE"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\5 is the tab before the second example sentence. </w:t>
      </w:r>
    </w:p>
    <w:p w14:paraId="0C6C2D5A"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 </w:t>
      </w:r>
    </w:p>
    <w:p w14:paraId="06C57B55" w14:textId="6141E9D2"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([^\n\t]+) means that \6 will take the second example sentence. </w:t>
      </w:r>
      <w:r w:rsidRPr="006615CB">
        <w:rPr>
          <w:rFonts w:eastAsia="Times New Roman"/>
          <w:color w:val="222222"/>
        </w:rPr>
        <w:t> </w:t>
      </w:r>
    </w:p>
    <w:p w14:paraId="1ECB9597" w14:textId="6C86AE5D"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(\t) is \7, which takes the tab after the second example sentence.  </w:t>
      </w:r>
    </w:p>
    <w:p w14:paraId="5EDDA5E8" w14:textId="05DC1103"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000000"/>
        </w:rPr>
        <w:t>The replacement pattern is the following: \2\3\1\5\6\4\7 </w:t>
      </w:r>
      <w:r w:rsidRPr="006615CB">
        <w:rPr>
          <w:rFonts w:eastAsia="Times New Roman"/>
          <w:color w:val="222222"/>
        </w:rPr>
        <w:t> </w:t>
      </w:r>
    </w:p>
    <w:p w14:paraId="78329E68" w14:textId="77777777" w:rsidR="00065633" w:rsidRPr="006615CB" w:rsidRDefault="00065633" w:rsidP="006615CB">
      <w:pPr>
        <w:shd w:val="clear" w:color="auto" w:fill="FFFFFF"/>
        <w:spacing w:after="0" w:line="480" w:lineRule="auto"/>
        <w:textAlignment w:val="baseline"/>
        <w:rPr>
          <w:rFonts w:eastAsia="Times New Roman"/>
        </w:rPr>
      </w:pPr>
      <w:r w:rsidRPr="006615CB">
        <w:rPr>
          <w:rFonts w:eastAsia="Times New Roman"/>
          <w:color w:val="222222"/>
        </w:rPr>
        <w:t>This takes the tab before the first example sentence, then the first example sentence, then the </w:t>
      </w:r>
      <w:r w:rsidRPr="006615CB">
        <w:rPr>
          <w:rFonts w:eastAsia="Times New Roman"/>
          <w:color w:val="000000"/>
        </w:rPr>
        <w:t>╕ to mark the beginning of the sentence pair for the next iteration, then the tab, then the second example sentence, then the ta ♪ to separate the second example sentence from the third example sentence. </w:t>
      </w:r>
      <w:r w:rsidRPr="006615CB">
        <w:rPr>
          <w:rFonts w:eastAsia="Times New Roman"/>
        </w:rPr>
        <w:t>This creates a separation for the next pair of sentences in the next iteration, then the tab is inserted to separate the second example sentence from the third example sentence.  </w:t>
      </w:r>
    </w:p>
    <w:p w14:paraId="4FE0A948" w14:textId="1F55659D" w:rsidR="00065633" w:rsidRPr="001A4C53" w:rsidRDefault="00065633">
      <w:pPr>
        <w:shd w:val="clear" w:color="auto" w:fill="FFFFFF"/>
        <w:spacing w:after="0" w:line="480" w:lineRule="auto"/>
        <w:textAlignment w:val="baseline"/>
        <w:rPr>
          <w:rFonts w:eastAsia="Times New Roman"/>
          <w:color w:val="222222"/>
          <w:shd w:val="clear" w:color="auto" w:fill="FFFFFF"/>
          <w:lang w:val="en-AU"/>
        </w:rPr>
      </w:pPr>
      <w:r w:rsidRPr="006615CB">
        <w:rPr>
          <w:rFonts w:eastAsia="Times New Roman"/>
          <w:color w:val="222222"/>
        </w:rPr>
        <w:t> </w:t>
      </w:r>
      <w:r w:rsidRPr="006615CB">
        <w:rPr>
          <w:rFonts w:eastAsia="Times New Roman"/>
          <w:color w:val="222222"/>
          <w:shd w:val="clear" w:color="auto" w:fill="FFFFFF"/>
          <w:lang w:val="en-AU"/>
        </w:rPr>
        <w:t>Repeat steps 1-4 until the search pattern finds no matches. This will create sentence pairs at the end of the example sentences that were created. Once this is completed, one can create a new text document with only the sentence pairs: one pair per line. Then, create the labels based on whether both sentences </w:t>
      </w:r>
      <w:r w:rsidR="00EA170B" w:rsidRPr="006615CB">
        <w:rPr>
          <w:rFonts w:eastAsia="Times New Roman"/>
          <w:color w:val="222222"/>
          <w:shd w:val="clear" w:color="auto" w:fill="FFFFFF"/>
          <w:lang w:val="en-AU"/>
        </w:rPr>
        <w:t>in each</w:t>
      </w:r>
      <w:r w:rsidRPr="006615CB">
        <w:rPr>
          <w:rFonts w:eastAsia="Times New Roman"/>
          <w:color w:val="222222"/>
          <w:shd w:val="clear" w:color="auto" w:fill="FFFFFF"/>
          <w:lang w:val="en-AU"/>
        </w:rPr>
        <w:t xml:space="preserve"> pair come from the same line in the original text document that was just created. If both sentences come from the same line, label that pair with a </w:t>
      </w:r>
      <w:r w:rsidR="00E91079" w:rsidRPr="001A4C53">
        <w:rPr>
          <w:rFonts w:eastAsia="Times New Roman"/>
          <w:color w:val="222222"/>
          <w:shd w:val="clear" w:color="auto" w:fill="FFFFFF"/>
          <w:lang w:val="en-AU"/>
        </w:rPr>
        <w:t>one</w:t>
      </w:r>
      <w:r w:rsidRPr="006615CB">
        <w:rPr>
          <w:rFonts w:eastAsia="Times New Roman"/>
          <w:color w:val="222222"/>
          <w:shd w:val="clear" w:color="auto" w:fill="FFFFFF"/>
          <w:lang w:val="en-AU"/>
        </w:rPr>
        <w:t xml:space="preserve">. Otherwise, label that pair with a zero. Once this is completed, </w:t>
      </w:r>
      <w:r w:rsidR="00082C46" w:rsidRPr="001A4C53">
        <w:rPr>
          <w:rFonts w:eastAsia="Times New Roman"/>
          <w:color w:val="222222"/>
          <w:shd w:val="clear" w:color="auto" w:fill="FFFFFF"/>
          <w:lang w:val="en-AU"/>
        </w:rPr>
        <w:t xml:space="preserve">and all auxiliary characters have </w:t>
      </w:r>
      <w:r w:rsidR="00082C46" w:rsidRPr="001A4C53">
        <w:rPr>
          <w:rFonts w:eastAsia="Times New Roman"/>
          <w:color w:val="222222"/>
          <w:shd w:val="clear" w:color="auto" w:fill="FFFFFF"/>
          <w:lang w:val="en-AU"/>
        </w:rPr>
        <w:lastRenderedPageBreak/>
        <w:t>been removed, the outcome is annotated training data for training data for fine-tuning the BERT Transformer for the task of paraphrase identification.</w:t>
      </w:r>
    </w:p>
    <w:p w14:paraId="1FB14B87" w14:textId="6FAB4485"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p>
    <w:p w14:paraId="1870914A" w14:textId="27B5FB50"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r w:rsidRPr="001A4C53">
        <w:rPr>
          <w:rFonts w:eastAsia="Times New Roman"/>
          <w:color w:val="222222"/>
          <w:shd w:val="clear" w:color="auto" w:fill="FFFFFF"/>
          <w:lang w:val="en-AU"/>
        </w:rPr>
        <w:t>As the training data was generated from dictionary entries of exclusively adverbial expressions, the retrained network is expected to be able to identify adverbial paraphrases only, however, in this task, it is expected to perform well, since the training data contains a relatively large set of examples with a very thorough coverage of adverbial phrase usage.</w:t>
      </w:r>
    </w:p>
    <w:p w14:paraId="2002E074" w14:textId="29698B33"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p>
    <w:p w14:paraId="510DDAD3" w14:textId="1B90AC71"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p>
    <w:p w14:paraId="18343216" w14:textId="257230F6"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p>
    <w:p w14:paraId="28CD2556" w14:textId="611E1128"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p>
    <w:p w14:paraId="59851F38" w14:textId="630B9290"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p>
    <w:p w14:paraId="4E029BBE" w14:textId="551DA469"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p>
    <w:p w14:paraId="6D39288F" w14:textId="44D5DCAD"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p>
    <w:p w14:paraId="5B7FB3E2" w14:textId="4D24D98A"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p>
    <w:p w14:paraId="19BA6751" w14:textId="1F1A3C49"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p>
    <w:p w14:paraId="4C87764A" w14:textId="03D1D073"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p>
    <w:p w14:paraId="23367DE8" w14:textId="7C88F49C"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p>
    <w:p w14:paraId="2D1D01E1" w14:textId="4CDDDC4B"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p>
    <w:p w14:paraId="765914FD" w14:textId="528735C1"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p>
    <w:p w14:paraId="28261318" w14:textId="57B73B5C"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p>
    <w:p w14:paraId="2B6D28BE" w14:textId="15C0BF38" w:rsidR="00082C46" w:rsidRPr="001A4C53" w:rsidRDefault="00082C46">
      <w:pPr>
        <w:shd w:val="clear" w:color="auto" w:fill="FFFFFF"/>
        <w:spacing w:after="0" w:line="480" w:lineRule="auto"/>
        <w:textAlignment w:val="baseline"/>
        <w:rPr>
          <w:rFonts w:eastAsia="Times New Roman"/>
          <w:color w:val="222222"/>
          <w:shd w:val="clear" w:color="auto" w:fill="FFFFFF"/>
          <w:lang w:val="en-AU"/>
        </w:rPr>
      </w:pPr>
    </w:p>
    <w:p w14:paraId="1E7471AE" w14:textId="77777777" w:rsidR="00082C46" w:rsidRPr="006615CB" w:rsidRDefault="00082C46" w:rsidP="006615CB">
      <w:pPr>
        <w:shd w:val="clear" w:color="auto" w:fill="FFFFFF"/>
        <w:spacing w:after="0" w:line="480" w:lineRule="auto"/>
        <w:textAlignment w:val="baseline"/>
        <w:rPr>
          <w:rFonts w:eastAsia="Times New Roman"/>
          <w:color w:val="222222"/>
        </w:rPr>
      </w:pPr>
    </w:p>
    <w:p w14:paraId="1F86D76C" w14:textId="5AF57611" w:rsidR="00065633" w:rsidRPr="006615CB" w:rsidRDefault="00065633" w:rsidP="006615CB">
      <w:pPr>
        <w:pStyle w:val="IntenseQuote"/>
        <w:rPr>
          <w:color w:val="auto"/>
          <w:sz w:val="56"/>
          <w:szCs w:val="56"/>
        </w:rPr>
      </w:pPr>
      <w:r w:rsidRPr="006615CB">
        <w:lastRenderedPageBreak/>
        <w:t> </w:t>
      </w:r>
      <w:r w:rsidRPr="006615CB">
        <w:rPr>
          <w:color w:val="auto"/>
          <w:sz w:val="56"/>
          <w:szCs w:val="56"/>
          <w:shd w:val="clear" w:color="auto" w:fill="FFFFFF"/>
          <w:lang w:val="en-AU"/>
        </w:rPr>
        <w:t>Implementation of Training</w:t>
      </w:r>
      <w:r w:rsidRPr="006615CB">
        <w:rPr>
          <w:color w:val="auto"/>
          <w:sz w:val="56"/>
          <w:szCs w:val="56"/>
        </w:rPr>
        <w:t> </w:t>
      </w:r>
    </w:p>
    <w:p w14:paraId="1303202E" w14:textId="77777777" w:rsidR="00065633" w:rsidRPr="006615CB" w:rsidRDefault="00065633" w:rsidP="006615CB">
      <w:pPr>
        <w:shd w:val="clear" w:color="auto" w:fill="FFFFFF"/>
        <w:spacing w:after="0" w:line="480" w:lineRule="auto"/>
        <w:textAlignment w:val="baseline"/>
        <w:rPr>
          <w:rFonts w:eastAsia="Times New Roman"/>
          <w:color w:val="222222"/>
        </w:rPr>
      </w:pPr>
      <w:r w:rsidRPr="006615CB">
        <w:rPr>
          <w:rFonts w:eastAsia="Times New Roman"/>
          <w:color w:val="222222"/>
        </w:rPr>
        <w:t> </w:t>
      </w:r>
    </w:p>
    <w:p w14:paraId="4C8D5E91" w14:textId="5B012ABB" w:rsidR="002660CA" w:rsidRPr="001A4C53" w:rsidRDefault="00065633">
      <w:pPr>
        <w:shd w:val="clear" w:color="auto" w:fill="FFFFFF"/>
        <w:spacing w:after="0" w:line="480" w:lineRule="auto"/>
        <w:textAlignment w:val="baseline"/>
        <w:rPr>
          <w:rFonts w:eastAsia="Times New Roman"/>
          <w:color w:val="222222"/>
          <w:shd w:val="clear" w:color="auto" w:fill="FFFFFF"/>
          <w:lang w:val="en-AU"/>
        </w:rPr>
      </w:pPr>
      <w:r w:rsidRPr="006615CB">
        <w:rPr>
          <w:rFonts w:eastAsia="Times New Roman"/>
          <w:color w:val="222222"/>
          <w:shd w:val="clear" w:color="auto" w:fill="FFFFFF"/>
          <w:lang w:val="en-AU"/>
        </w:rPr>
        <w:t xml:space="preserve">We trained BERT in Google CoLab. </w:t>
      </w:r>
      <w:r w:rsidR="002660CA" w:rsidRPr="001A4C53">
        <w:rPr>
          <w:rFonts w:eastAsia="Times New Roman"/>
          <w:color w:val="222222"/>
          <w:shd w:val="clear" w:color="auto" w:fill="FFFFFF"/>
          <w:lang w:val="en-AU"/>
        </w:rPr>
        <w:t>Google CoLab</w:t>
      </w:r>
      <w:r w:rsidR="006A3C26" w:rsidRPr="001A4C53">
        <w:rPr>
          <w:rFonts w:eastAsia="Times New Roman"/>
          <w:color w:val="222222"/>
          <w:shd w:val="clear" w:color="auto" w:fill="FFFFFF"/>
          <w:lang w:val="en-AU"/>
        </w:rPr>
        <w:t xml:space="preserve"> is a free cloud service that allows one to write and execute Python code in your browser with free access to GPUs</w:t>
      </w:r>
      <w:r w:rsidR="002660CA" w:rsidRPr="001A4C53">
        <w:rPr>
          <w:rFonts w:eastAsia="Times New Roman"/>
          <w:color w:val="222222"/>
          <w:shd w:val="clear" w:color="auto" w:fill="FFFFFF"/>
          <w:lang w:val="en-AU"/>
        </w:rPr>
        <w:t xml:space="preserve"> </w:t>
      </w:r>
      <w:r w:rsidR="006A3C26" w:rsidRPr="001A4C53">
        <w:rPr>
          <w:rFonts w:eastAsia="Times New Roman"/>
          <w:color w:val="222222"/>
          <w:shd w:val="clear" w:color="auto" w:fill="FFFFFF"/>
          <w:lang w:val="en-AU"/>
        </w:rPr>
        <w:t xml:space="preserve">and popular libraries such as Keras, TensorFlow, PyTorch, OpenCV. It is great for machine learning, data analysis, and education. </w:t>
      </w:r>
      <w:r w:rsidR="00A02582" w:rsidRPr="001A4C53">
        <w:rPr>
          <w:rFonts w:eastAsia="Times New Roman"/>
          <w:color w:val="222222"/>
          <w:shd w:val="clear" w:color="auto" w:fill="FFFFFF"/>
          <w:lang w:val="en-AU"/>
        </w:rPr>
        <w:t>CoLab</w:t>
      </w:r>
      <w:r w:rsidR="006A3C26" w:rsidRPr="001A4C53">
        <w:rPr>
          <w:rFonts w:eastAsia="Times New Roman"/>
          <w:color w:val="222222"/>
          <w:shd w:val="clear" w:color="auto" w:fill="FFFFFF"/>
          <w:lang w:val="en-AU"/>
        </w:rPr>
        <w:t xml:space="preserve"> is a hosted Jupyter notebook service that </w:t>
      </w:r>
      <w:r w:rsidR="00A02582" w:rsidRPr="001A4C53">
        <w:rPr>
          <w:rFonts w:eastAsia="Times New Roman"/>
          <w:color w:val="222222"/>
          <w:shd w:val="clear" w:color="auto" w:fill="FFFFFF"/>
          <w:lang w:val="en-AU"/>
        </w:rPr>
        <w:t>requires</w:t>
      </w:r>
      <w:r w:rsidR="006A3C26" w:rsidRPr="001A4C53">
        <w:rPr>
          <w:rFonts w:eastAsia="Times New Roman"/>
          <w:color w:val="222222"/>
          <w:shd w:val="clear" w:color="auto" w:fill="FFFFFF"/>
          <w:lang w:val="en-AU"/>
        </w:rPr>
        <w:t xml:space="preserve"> no setup to use. The resources for CoLab are not </w:t>
      </w:r>
      <w:r w:rsidR="00C745ED" w:rsidRPr="001A4C53">
        <w:rPr>
          <w:rFonts w:eastAsia="Times New Roman"/>
          <w:color w:val="222222"/>
          <w:shd w:val="clear" w:color="auto" w:fill="FFFFFF"/>
          <w:lang w:val="en-AU"/>
        </w:rPr>
        <w:t xml:space="preserve">guaranteed and </w:t>
      </w:r>
      <w:r w:rsidR="00AF155B" w:rsidRPr="001A4C53">
        <w:rPr>
          <w:rFonts w:eastAsia="Times New Roman"/>
          <w:color w:val="222222"/>
          <w:shd w:val="clear" w:color="auto" w:fill="FFFFFF"/>
          <w:lang w:val="en-AU"/>
        </w:rPr>
        <w:t>limited</w:t>
      </w:r>
      <w:r w:rsidR="00C745ED" w:rsidRPr="001A4C53">
        <w:rPr>
          <w:rFonts w:eastAsia="Times New Roman"/>
          <w:color w:val="222222"/>
          <w:shd w:val="clear" w:color="auto" w:fill="FFFFFF"/>
          <w:lang w:val="en-AU"/>
        </w:rPr>
        <w:t xml:space="preserve">, and the usage limits sometimes fluctuate, but </w:t>
      </w:r>
      <w:r w:rsidR="00AF155B" w:rsidRPr="001A4C53">
        <w:rPr>
          <w:rFonts w:eastAsia="Times New Roman"/>
          <w:color w:val="222222"/>
          <w:shd w:val="clear" w:color="auto" w:fill="FFFFFF"/>
          <w:lang w:val="en-AU"/>
        </w:rPr>
        <w:t xml:space="preserve">the usage limits </w:t>
      </w:r>
      <w:r w:rsidR="00C745ED" w:rsidRPr="001A4C53">
        <w:rPr>
          <w:rFonts w:eastAsia="Times New Roman"/>
          <w:color w:val="222222"/>
          <w:shd w:val="clear" w:color="auto" w:fill="FFFFFF"/>
          <w:lang w:val="en-AU"/>
        </w:rPr>
        <w:t>can be</w:t>
      </w:r>
      <w:r w:rsidR="00AF155B" w:rsidRPr="001A4C53">
        <w:rPr>
          <w:rFonts w:eastAsia="Times New Roman"/>
          <w:color w:val="222222"/>
          <w:shd w:val="clear" w:color="auto" w:fill="FFFFFF"/>
          <w:lang w:val="en-AU"/>
        </w:rPr>
        <w:t xml:space="preserve"> extended and</w:t>
      </w:r>
      <w:r w:rsidR="00C745ED" w:rsidRPr="001A4C53">
        <w:rPr>
          <w:rFonts w:eastAsia="Times New Roman"/>
          <w:color w:val="222222"/>
          <w:shd w:val="clear" w:color="auto" w:fill="FFFFFF"/>
          <w:lang w:val="en-AU"/>
        </w:rPr>
        <w:t xml:space="preserve"> more </w:t>
      </w:r>
      <w:r w:rsidR="00A02582" w:rsidRPr="001A4C53">
        <w:rPr>
          <w:rFonts w:eastAsia="Times New Roman"/>
          <w:color w:val="222222"/>
          <w:shd w:val="clear" w:color="auto" w:fill="FFFFFF"/>
          <w:lang w:val="en-AU"/>
        </w:rPr>
        <w:t>dependable</w:t>
      </w:r>
      <w:r w:rsidR="00C745ED" w:rsidRPr="001A4C53">
        <w:rPr>
          <w:rFonts w:eastAsia="Times New Roman"/>
          <w:color w:val="222222"/>
          <w:shd w:val="clear" w:color="auto" w:fill="FFFFFF"/>
          <w:lang w:val="en-AU"/>
        </w:rPr>
        <w:t xml:space="preserve"> with a ColabPro subscription.</w:t>
      </w:r>
    </w:p>
    <w:p w14:paraId="381BC0C0" w14:textId="77777777" w:rsidR="00E91079" w:rsidRPr="001A4C53" w:rsidRDefault="00E91079" w:rsidP="00E91079">
      <w:pPr>
        <w:spacing w:line="480" w:lineRule="auto"/>
      </w:pPr>
    </w:p>
    <w:p w14:paraId="49ED0FC2" w14:textId="750928F5" w:rsidR="00E91079" w:rsidRPr="001A4C53" w:rsidRDefault="00E91079" w:rsidP="006615CB">
      <w:pPr>
        <w:spacing w:line="480" w:lineRule="auto"/>
        <w:rPr>
          <w:rFonts w:eastAsia="Times New Roman"/>
          <w:color w:val="222222"/>
          <w:shd w:val="clear" w:color="auto" w:fill="FFFFFF"/>
          <w:lang w:val="en-AU"/>
        </w:rPr>
      </w:pPr>
      <w:r w:rsidRPr="006615CB">
        <w:t xml:space="preserve">The code can be </w:t>
      </w:r>
      <w:r w:rsidRPr="001A4C53">
        <w:t>found</w:t>
      </w:r>
      <w:r w:rsidRPr="006615CB">
        <w:t xml:space="preserve"> in the appendix, and it has been adopted from code </w:t>
      </w:r>
      <w:r w:rsidRPr="001A4C53">
        <w:t>on</w:t>
      </w:r>
      <w:r w:rsidRPr="006615CB">
        <w:t xml:space="preserve"> the </w:t>
      </w:r>
      <w:r w:rsidRPr="001A4C53">
        <w:t>GitHub</w:t>
      </w:r>
      <w:r w:rsidRPr="006615CB">
        <w:t xml:space="preserve"> site (</w:t>
      </w:r>
      <w:hyperlink r:id="rId17" w:history="1">
        <w:r w:rsidRPr="006615CB">
          <w:rPr>
            <w:rStyle w:val="Hyperlink"/>
          </w:rPr>
          <w:t>https://github.com/naveenjafer/BERT_Amazon_Reviews</w:t>
        </w:r>
      </w:hyperlink>
      <w:r w:rsidRPr="006615CB">
        <w:t>)</w:t>
      </w:r>
      <w:r w:rsidRPr="001A4C53">
        <w:t xml:space="preserve">. It </w:t>
      </w:r>
      <w:r w:rsidRPr="006615CB">
        <w:t xml:space="preserve">uses the </w:t>
      </w:r>
      <w:proofErr w:type="spellStart"/>
      <w:r w:rsidRPr="006615CB">
        <w:t>Pytorch</w:t>
      </w:r>
      <w:proofErr w:type="spellEnd"/>
      <w:r w:rsidRPr="006615CB">
        <w:t xml:space="preserve"> package and Hugging Face’s popular Transformer Library to provide a solution to fine-tuning the BERT base model applied for a one sentence binary classification problem</w:t>
      </w:r>
      <w:r w:rsidRPr="001A4C53">
        <w:t>.</w:t>
      </w:r>
      <w:r w:rsidRPr="006615CB">
        <w:t xml:space="preserve"> </w:t>
      </w:r>
      <w:r w:rsidRPr="001A4C53">
        <w:t>We changed the code so that we could use it for</w:t>
      </w:r>
      <w:r w:rsidRPr="006615CB">
        <w:t xml:space="preserve"> solving a two-sentence binary classification problem. We can </w:t>
      </w:r>
      <w:r w:rsidRPr="001A4C53">
        <w:t>consider</w:t>
      </w:r>
      <w:r w:rsidRPr="006615CB">
        <w:t xml:space="preserve"> our paraphrasing problem as such a classification exercise. It was run in the Google CoLab environment which allowed us to access GPU compute facilities remotely for free. </w:t>
      </w:r>
    </w:p>
    <w:p w14:paraId="72E16474" w14:textId="77777777" w:rsidR="00E91079" w:rsidRPr="001A4C53" w:rsidRDefault="00E91079">
      <w:pPr>
        <w:shd w:val="clear" w:color="auto" w:fill="FFFFFF"/>
        <w:spacing w:after="0" w:line="480" w:lineRule="auto"/>
        <w:textAlignment w:val="baseline"/>
        <w:rPr>
          <w:rFonts w:eastAsia="Times New Roman"/>
          <w:color w:val="222222"/>
          <w:shd w:val="clear" w:color="auto" w:fill="FFFFFF"/>
          <w:lang w:val="en-AU"/>
        </w:rPr>
      </w:pPr>
    </w:p>
    <w:p w14:paraId="79F6454C" w14:textId="68E8795C" w:rsidR="00065633" w:rsidRDefault="00065633">
      <w:pPr>
        <w:shd w:val="clear" w:color="auto" w:fill="FFFFFF"/>
        <w:spacing w:after="0" w:line="480" w:lineRule="auto"/>
        <w:textAlignment w:val="baseline"/>
        <w:rPr>
          <w:rFonts w:eastAsia="Times New Roman"/>
          <w:color w:val="222222"/>
        </w:rPr>
      </w:pPr>
      <w:r w:rsidRPr="006615CB">
        <w:rPr>
          <w:rFonts w:eastAsia="Times New Roman"/>
          <w:color w:val="222222"/>
          <w:shd w:val="clear" w:color="auto" w:fill="FFFFFF"/>
          <w:lang w:val="en-AU"/>
        </w:rPr>
        <w:t>We split our training data into 80% used for training and the remaining 20% for validation. This gave us 72210 training samples and 18053 validation samples. We had a max length of 100 units, our Batch Size was 64, and we used 2 epochs</w:t>
      </w:r>
      <w:r w:rsidR="00E91079" w:rsidRPr="001A4C53">
        <w:rPr>
          <w:rFonts w:eastAsia="Times New Roman"/>
          <w:color w:val="222222"/>
          <w:shd w:val="clear" w:color="auto" w:fill="FFFFFF"/>
          <w:lang w:val="en-AU"/>
        </w:rPr>
        <w:t xml:space="preserve"> to retrain</w:t>
      </w:r>
      <w:r w:rsidRPr="006615CB">
        <w:rPr>
          <w:rFonts w:eastAsia="Times New Roman"/>
          <w:color w:val="222222"/>
          <w:shd w:val="clear" w:color="auto" w:fill="FFFFFF"/>
          <w:lang w:val="en-AU"/>
        </w:rPr>
        <w:t>.</w:t>
      </w:r>
      <w:r w:rsidR="00E91079" w:rsidRPr="001A4C53">
        <w:rPr>
          <w:rFonts w:eastAsia="Times New Roman"/>
          <w:color w:val="222222"/>
          <w:shd w:val="clear" w:color="auto" w:fill="FFFFFF"/>
          <w:lang w:val="en-AU"/>
        </w:rPr>
        <w:t xml:space="preserve"> It is recommended that one uses 2 or 3 epochs for finetuning in Reference number 7.</w:t>
      </w:r>
      <w:r w:rsidRPr="006615CB">
        <w:rPr>
          <w:rFonts w:eastAsia="Times New Roman"/>
          <w:color w:val="222222"/>
          <w:shd w:val="clear" w:color="auto" w:fill="FFFFFF"/>
          <w:lang w:val="en-AU"/>
        </w:rPr>
        <w:t xml:space="preserve"> We used the Negative Log Likelihood Loss </w:t>
      </w:r>
      <w:r w:rsidRPr="006615CB">
        <w:rPr>
          <w:rFonts w:eastAsia="Times New Roman"/>
          <w:color w:val="222222"/>
          <w:shd w:val="clear" w:color="auto" w:fill="FFFFFF"/>
          <w:lang w:val="en-AU"/>
        </w:rPr>
        <w:lastRenderedPageBreak/>
        <w:t xml:space="preserve">Function and the Adam optimization. The training loop did 1129 iterations for each epoch and 10 validation iterations </w:t>
      </w:r>
      <w:r w:rsidR="002660CA" w:rsidRPr="001A4C53">
        <w:rPr>
          <w:rFonts w:eastAsia="Times New Roman"/>
          <w:color w:val="222222"/>
          <w:shd w:val="clear" w:color="auto" w:fill="FFFFFF"/>
          <w:lang w:val="en-AU"/>
        </w:rPr>
        <w:t xml:space="preserve">after </w:t>
      </w:r>
      <w:r w:rsidRPr="006615CB">
        <w:rPr>
          <w:rFonts w:eastAsia="Times New Roman"/>
          <w:color w:val="222222"/>
          <w:shd w:val="clear" w:color="auto" w:fill="FFFFFF"/>
          <w:lang w:val="en-AU"/>
        </w:rPr>
        <w:t>each epoch. After the first epoch, the training accuracy was over 98% and the validation accuracy was over 96%. After the second and final epoch, the training accuracy was 100% and the validation accuracy was over </w:t>
      </w:r>
      <w:r w:rsidR="00A02582" w:rsidRPr="001A4C53">
        <w:rPr>
          <w:rFonts w:eastAsia="Times New Roman"/>
          <w:color w:val="222222"/>
          <w:shd w:val="clear" w:color="auto" w:fill="FFFFFF"/>
          <w:lang w:val="en-AU"/>
        </w:rPr>
        <w:t>97%</w:t>
      </w:r>
      <w:r w:rsidRPr="006615CB">
        <w:rPr>
          <w:rFonts w:eastAsia="Times New Roman"/>
          <w:color w:val="222222"/>
          <w:shd w:val="clear" w:color="auto" w:fill="FFFFFF"/>
          <w:lang w:val="en-AU"/>
        </w:rPr>
        <w:t>.</w:t>
      </w:r>
      <w:r w:rsidRPr="006615CB">
        <w:rPr>
          <w:rFonts w:eastAsia="Times New Roman"/>
          <w:color w:val="222222"/>
        </w:rPr>
        <w:t> </w:t>
      </w:r>
      <w:r w:rsidR="00C97917" w:rsidRPr="001A4C53">
        <w:rPr>
          <w:rFonts w:eastAsia="Times New Roman"/>
          <w:color w:val="222222"/>
        </w:rPr>
        <w:t>The program ran for 22 minutes</w:t>
      </w:r>
      <w:r w:rsidR="002660CA" w:rsidRPr="001A4C53">
        <w:rPr>
          <w:rFonts w:eastAsia="Times New Roman"/>
          <w:color w:val="222222"/>
        </w:rPr>
        <w:t xml:space="preserve"> total</w:t>
      </w:r>
      <w:r w:rsidR="00C97917" w:rsidRPr="001A4C53">
        <w:rPr>
          <w:rFonts w:eastAsia="Times New Roman"/>
          <w:color w:val="222222"/>
        </w:rPr>
        <w:t>.</w:t>
      </w:r>
      <w:r w:rsidR="00D7111F" w:rsidRPr="001A4C53">
        <w:rPr>
          <w:rFonts w:eastAsia="Times New Roman"/>
          <w:color w:val="222222"/>
        </w:rPr>
        <w:t xml:space="preserve"> </w:t>
      </w:r>
    </w:p>
    <w:p w14:paraId="2FF7B7BA" w14:textId="2C3998BE" w:rsidR="0066786C" w:rsidRPr="006615CB" w:rsidRDefault="0066786C" w:rsidP="006615CB">
      <w:pPr>
        <w:shd w:val="clear" w:color="auto" w:fill="FFFFFF"/>
        <w:spacing w:after="0" w:line="480" w:lineRule="auto"/>
        <w:textAlignment w:val="baseline"/>
        <w:rPr>
          <w:rFonts w:eastAsia="Times New Roman"/>
          <w:color w:val="222222"/>
        </w:rPr>
      </w:pPr>
      <w:r>
        <w:rPr>
          <w:rFonts w:eastAsia="Times New Roman"/>
          <w:color w:val="222222"/>
        </w:rPr>
        <w:t xml:space="preserve">Since this thesis only addressed sentence pairs with adverbial expressions, in the future, I would love to apply this methodology of generating annotated paraphrasing sentence pairs with other parts of speech, such as, adjectives, nouns, and verbal expressions. Approximately 2.5 million sentences can be generated for other parts of speech by following the methodology outlined above. This data can be used for thorough retraining. Some of the objectives that can be achieved with such data are alternate uses of words and expressions in natural (human) language. This dataset is expected to boost the performance of Transformer-based networks in NLU. In general, dictionary annotations and style can also be exploited; </w:t>
      </w:r>
      <w:r w:rsidR="00256F91">
        <w:rPr>
          <w:rFonts w:eastAsia="Times New Roman"/>
          <w:color w:val="222222"/>
        </w:rPr>
        <w:t>transfer learning methods</w:t>
      </w:r>
      <w:r>
        <w:rPr>
          <w:rFonts w:eastAsia="Times New Roman"/>
          <w:color w:val="222222"/>
        </w:rPr>
        <w:t xml:space="preserve"> will </w:t>
      </w:r>
      <w:r w:rsidR="00256F91">
        <w:rPr>
          <w:rFonts w:eastAsia="Times New Roman"/>
          <w:color w:val="222222"/>
        </w:rPr>
        <w:t xml:space="preserve">make identification more efficient and will increase performance in differentiating stylistic language (formal, colloquial, slang, etc.) </w:t>
      </w:r>
    </w:p>
    <w:p w14:paraId="77CD6479" w14:textId="77777777" w:rsidR="00065633" w:rsidRPr="006615CB" w:rsidRDefault="00065633" w:rsidP="006615CB">
      <w:pPr>
        <w:shd w:val="clear" w:color="auto" w:fill="FFFFFF"/>
        <w:spacing w:after="0" w:line="480" w:lineRule="auto"/>
        <w:textAlignment w:val="baseline"/>
        <w:rPr>
          <w:rFonts w:eastAsia="Times New Roman"/>
          <w:color w:val="222222"/>
        </w:rPr>
      </w:pPr>
      <w:r w:rsidRPr="006615CB">
        <w:rPr>
          <w:rFonts w:eastAsia="Times New Roman"/>
          <w:color w:val="222222"/>
        </w:rPr>
        <w:t> </w:t>
      </w:r>
    </w:p>
    <w:p w14:paraId="5A0C1913" w14:textId="77777777" w:rsidR="00677052" w:rsidRPr="001A4C53" w:rsidRDefault="00677052">
      <w:pPr>
        <w:shd w:val="clear" w:color="auto" w:fill="FFFFFF"/>
        <w:spacing w:after="0" w:line="480" w:lineRule="auto"/>
        <w:textAlignment w:val="baseline"/>
        <w:rPr>
          <w:rFonts w:eastAsia="Times New Roman"/>
          <w:color w:val="222222"/>
          <w:shd w:val="clear" w:color="auto" w:fill="FFFFFF"/>
          <w:lang w:val="en-AU"/>
        </w:rPr>
      </w:pPr>
    </w:p>
    <w:p w14:paraId="0F0C60E1" w14:textId="77777777" w:rsidR="00677052" w:rsidRPr="001A4C53" w:rsidRDefault="00677052">
      <w:pPr>
        <w:shd w:val="clear" w:color="auto" w:fill="FFFFFF"/>
        <w:spacing w:after="0" w:line="480" w:lineRule="auto"/>
        <w:textAlignment w:val="baseline"/>
        <w:rPr>
          <w:rFonts w:eastAsia="Times New Roman"/>
          <w:color w:val="222222"/>
          <w:shd w:val="clear" w:color="auto" w:fill="FFFFFF"/>
          <w:lang w:val="en-AU"/>
        </w:rPr>
      </w:pPr>
    </w:p>
    <w:p w14:paraId="70A802F4" w14:textId="77777777" w:rsidR="00677052" w:rsidRPr="001A4C53" w:rsidRDefault="00677052">
      <w:pPr>
        <w:shd w:val="clear" w:color="auto" w:fill="FFFFFF"/>
        <w:spacing w:after="0" w:line="480" w:lineRule="auto"/>
        <w:textAlignment w:val="baseline"/>
        <w:rPr>
          <w:rFonts w:eastAsia="Times New Roman"/>
          <w:color w:val="222222"/>
          <w:shd w:val="clear" w:color="auto" w:fill="FFFFFF"/>
          <w:lang w:val="en-AU"/>
        </w:rPr>
      </w:pPr>
    </w:p>
    <w:p w14:paraId="521A7BD7" w14:textId="7B754233" w:rsidR="00677052" w:rsidRPr="001A4C53" w:rsidRDefault="00677052">
      <w:pPr>
        <w:shd w:val="clear" w:color="auto" w:fill="FFFFFF"/>
        <w:spacing w:after="0" w:line="480" w:lineRule="auto"/>
        <w:textAlignment w:val="baseline"/>
        <w:rPr>
          <w:rFonts w:eastAsia="Times New Roman"/>
          <w:color w:val="222222"/>
          <w:shd w:val="clear" w:color="auto" w:fill="FFFFFF"/>
          <w:lang w:val="en-AU"/>
        </w:rPr>
      </w:pPr>
    </w:p>
    <w:p w14:paraId="5C79A0D4" w14:textId="411BBA0F" w:rsidR="00E91079" w:rsidRPr="001A4C53" w:rsidRDefault="00E91079">
      <w:pPr>
        <w:shd w:val="clear" w:color="auto" w:fill="FFFFFF"/>
        <w:spacing w:after="0" w:line="480" w:lineRule="auto"/>
        <w:textAlignment w:val="baseline"/>
        <w:rPr>
          <w:rFonts w:eastAsia="Times New Roman"/>
          <w:color w:val="222222"/>
          <w:shd w:val="clear" w:color="auto" w:fill="FFFFFF"/>
          <w:lang w:val="en-AU"/>
        </w:rPr>
      </w:pPr>
    </w:p>
    <w:p w14:paraId="5FBDB181" w14:textId="0B4F9CD3" w:rsidR="00E91079" w:rsidRPr="001A4C53" w:rsidRDefault="00E91079">
      <w:pPr>
        <w:shd w:val="clear" w:color="auto" w:fill="FFFFFF"/>
        <w:spacing w:after="0" w:line="480" w:lineRule="auto"/>
        <w:textAlignment w:val="baseline"/>
        <w:rPr>
          <w:rFonts w:eastAsia="Times New Roman"/>
          <w:color w:val="222222"/>
          <w:shd w:val="clear" w:color="auto" w:fill="FFFFFF"/>
          <w:lang w:val="en-AU"/>
        </w:rPr>
      </w:pPr>
    </w:p>
    <w:p w14:paraId="084000E7" w14:textId="1A6F64E1" w:rsidR="00E91079" w:rsidRPr="001A4C53" w:rsidRDefault="00E91079">
      <w:pPr>
        <w:shd w:val="clear" w:color="auto" w:fill="FFFFFF"/>
        <w:spacing w:after="0" w:line="480" w:lineRule="auto"/>
        <w:textAlignment w:val="baseline"/>
        <w:rPr>
          <w:rFonts w:eastAsia="Times New Roman"/>
          <w:color w:val="222222"/>
          <w:shd w:val="clear" w:color="auto" w:fill="FFFFFF"/>
          <w:lang w:val="en-AU"/>
        </w:rPr>
      </w:pPr>
    </w:p>
    <w:p w14:paraId="52194155" w14:textId="1E5C5CB4" w:rsidR="000A41B8" w:rsidRPr="001A4C53" w:rsidRDefault="000A41B8" w:rsidP="006615CB">
      <w:pPr>
        <w:jc w:val="center"/>
      </w:pPr>
      <w:r w:rsidRPr="001A4C53">
        <w:lastRenderedPageBreak/>
        <w:t>REFERENCES</w:t>
      </w:r>
    </w:p>
    <w:p w14:paraId="2DEC41A8" w14:textId="77777777" w:rsidR="000A41B8" w:rsidRPr="001A4C53" w:rsidRDefault="000A41B8" w:rsidP="000A41B8">
      <w:pPr>
        <w:pStyle w:val="NormalWeb"/>
        <w:numPr>
          <w:ilvl w:val="0"/>
          <w:numId w:val="1"/>
        </w:numPr>
      </w:pPr>
      <w:r w:rsidRPr="001A4C53">
        <w:t xml:space="preserve">“History of Natural Language Processing.” </w:t>
      </w:r>
      <w:r w:rsidRPr="001A4C53">
        <w:rPr>
          <w:i/>
          <w:iCs/>
        </w:rPr>
        <w:t>Wikipedia</w:t>
      </w:r>
      <w:r w:rsidRPr="001A4C53">
        <w:t>, Wikimedia Foundation, 3 June 2020, en.wikipedia.org/wiki/History_of_natural_language_processing.</w:t>
      </w:r>
    </w:p>
    <w:p w14:paraId="5B9F9376" w14:textId="77777777" w:rsidR="000A41B8" w:rsidRPr="001A4C53" w:rsidRDefault="000A41B8" w:rsidP="000A41B8">
      <w:pPr>
        <w:pStyle w:val="NormalWeb"/>
        <w:numPr>
          <w:ilvl w:val="0"/>
          <w:numId w:val="1"/>
        </w:numPr>
      </w:pPr>
      <w:r w:rsidRPr="001A4C53">
        <w:t xml:space="preserve">“Natural Language Processing.” </w:t>
      </w:r>
      <w:r w:rsidRPr="001A4C53">
        <w:rPr>
          <w:i/>
          <w:iCs/>
        </w:rPr>
        <w:t>Wikipedia</w:t>
      </w:r>
      <w:r w:rsidRPr="001A4C53">
        <w:t>, Wikimedia Foundation, 14 July 2020, en.wikipedia.org/wiki/Natural_language_processing.</w:t>
      </w:r>
    </w:p>
    <w:p w14:paraId="13E8F002" w14:textId="77777777" w:rsidR="000A41B8" w:rsidRPr="001A4C53" w:rsidRDefault="000A41B8" w:rsidP="000A41B8">
      <w:pPr>
        <w:pStyle w:val="NormalWeb"/>
        <w:numPr>
          <w:ilvl w:val="0"/>
          <w:numId w:val="1"/>
        </w:numPr>
      </w:pPr>
      <w:r w:rsidRPr="001A4C53">
        <w:t xml:space="preserve">Foote, Keith D. “A Brief History of Natural Language Processing (NLP).” </w:t>
      </w:r>
      <w:r w:rsidRPr="001A4C53">
        <w:rPr>
          <w:i/>
          <w:iCs/>
        </w:rPr>
        <w:t>DATAVERSITY</w:t>
      </w:r>
      <w:r w:rsidRPr="001A4C53">
        <w:t>, 17 June 2019, www.dataversity.net/a-brief-history-of-natural-language-processing-nlp/.</w:t>
      </w:r>
    </w:p>
    <w:p w14:paraId="6A4C43E8" w14:textId="77777777" w:rsidR="000A41B8" w:rsidRPr="001A4C53" w:rsidRDefault="000A41B8" w:rsidP="000A41B8">
      <w:pPr>
        <w:pStyle w:val="NormalWeb"/>
        <w:numPr>
          <w:ilvl w:val="0"/>
          <w:numId w:val="1"/>
        </w:numPr>
      </w:pPr>
      <w:r w:rsidRPr="001A4C53">
        <w:t xml:space="preserve">“Machine Translation.” </w:t>
      </w:r>
      <w:r w:rsidRPr="001A4C53">
        <w:rPr>
          <w:i/>
          <w:iCs/>
        </w:rPr>
        <w:t>Wikipedia</w:t>
      </w:r>
      <w:r w:rsidRPr="001A4C53">
        <w:t>, Wikimedia Foundation, 14 July 2020, en.wikipedia.org/wiki/Machine_translation#:~:text=Machine%20translation%2C%20sometimes%20referred%20to,speech%20from%20one%20language%20to.</w:t>
      </w:r>
    </w:p>
    <w:p w14:paraId="0AD60A8E" w14:textId="77777777" w:rsidR="000A41B8" w:rsidRPr="001A4C53" w:rsidRDefault="000A41B8" w:rsidP="000A41B8">
      <w:pPr>
        <w:pStyle w:val="NormalWeb"/>
        <w:numPr>
          <w:ilvl w:val="0"/>
          <w:numId w:val="1"/>
        </w:numPr>
      </w:pPr>
      <w:r w:rsidRPr="001A4C53">
        <w:t xml:space="preserve">“History of Machine Translation.” </w:t>
      </w:r>
      <w:r w:rsidRPr="001A4C53">
        <w:rPr>
          <w:i/>
          <w:iCs/>
        </w:rPr>
        <w:t>Wikipedia</w:t>
      </w:r>
      <w:r w:rsidRPr="001A4C53">
        <w:t>, Wikimedia Foundation, 30 Jan. 2020, en.wikipedia.org/wiki/History_of_machine_translation.</w:t>
      </w:r>
    </w:p>
    <w:p w14:paraId="505F92F2" w14:textId="0333D7F1" w:rsidR="000A41B8" w:rsidRPr="001A4C53" w:rsidRDefault="000A41B8" w:rsidP="000A41B8">
      <w:pPr>
        <w:pStyle w:val="NormalWeb"/>
        <w:numPr>
          <w:ilvl w:val="0"/>
          <w:numId w:val="1"/>
        </w:numPr>
      </w:pPr>
      <w:r w:rsidRPr="001A4C53">
        <w:t xml:space="preserve">Alammar, Jay. “The Illustrated Transformer.” </w:t>
      </w:r>
      <w:r w:rsidRPr="001A4C53">
        <w:rPr>
          <w:i/>
          <w:iCs/>
        </w:rPr>
        <w:t>The Illustrated Transformer – Jay Alammar – Visualizing Machine Learning One Concept at a Time.</w:t>
      </w:r>
      <w:r w:rsidRPr="001A4C53">
        <w:t>, 2018, jalammar.github.io/illustrated-transformer/.</w:t>
      </w:r>
    </w:p>
    <w:p w14:paraId="76EFFB75" w14:textId="548BF584" w:rsidR="00E91079" w:rsidRDefault="00E91079" w:rsidP="00E91079">
      <w:pPr>
        <w:pStyle w:val="NormalWeb"/>
        <w:numPr>
          <w:ilvl w:val="0"/>
          <w:numId w:val="1"/>
        </w:numPr>
      </w:pPr>
      <w:r w:rsidRPr="006615CB">
        <w:t>Jacob Devlin, Ming-Wei Chang, Kenton Lee, Kristina Toutanova, BERT: “Pre-training of Deep Bidirectional Transformers for Language Understanding“, Proceedings of NAACL-HLT 2019, pages 4171–4186</w:t>
      </w:r>
    </w:p>
    <w:p w14:paraId="52972AA6" w14:textId="3BC01332" w:rsidR="001A4C53" w:rsidRDefault="001A4C53" w:rsidP="001A4C53">
      <w:pPr>
        <w:pStyle w:val="NormalWeb"/>
        <w:numPr>
          <w:ilvl w:val="0"/>
          <w:numId w:val="1"/>
        </w:numPr>
      </w:pPr>
      <w:r>
        <w:t xml:space="preserve">Alammar, Jay. “The Illustrated BERT, ELMo, and Co. (How NLP Cracked Transfer Learning).” </w:t>
      </w:r>
      <w:r>
        <w:rPr>
          <w:i/>
          <w:iCs/>
        </w:rPr>
        <w:t>The Illustrated BERT, ELMo, and Co. (How NLP Cracked Transfer Learning) – Jay Alammar – Visualizing Machine Learning One Concept at a Time.</w:t>
      </w:r>
      <w:r>
        <w:t>, 2018, jalammar.github.io/illustrated-bert/.</w:t>
      </w:r>
    </w:p>
    <w:p w14:paraId="29D7101D" w14:textId="77777777" w:rsidR="00C379F4" w:rsidRDefault="00C379F4" w:rsidP="00C379F4">
      <w:pPr>
        <w:pStyle w:val="NormalWeb"/>
        <w:numPr>
          <w:ilvl w:val="0"/>
          <w:numId w:val="1"/>
        </w:numPr>
      </w:pPr>
      <w:r>
        <w:t xml:space="preserve">Naveenjafer. “Naveenjafer/BERT_Amazon_Reviews.” </w:t>
      </w:r>
      <w:r>
        <w:rPr>
          <w:i/>
          <w:iCs/>
        </w:rPr>
        <w:t>GitHub</w:t>
      </w:r>
      <w:r>
        <w:t>, 2020, github.com/naveenjafer/BERT_Amazon_Reviews.</w:t>
      </w:r>
    </w:p>
    <w:p w14:paraId="4E0B9AAB" w14:textId="141FE46D" w:rsidR="00435A71" w:rsidRDefault="00435A71">
      <w:pPr>
        <w:spacing w:line="480" w:lineRule="auto"/>
      </w:pPr>
    </w:p>
    <w:p w14:paraId="268AF26E" w14:textId="77777777" w:rsidR="00C379F4" w:rsidRPr="001A4C53" w:rsidRDefault="00C379F4">
      <w:pPr>
        <w:spacing w:line="480" w:lineRule="auto"/>
      </w:pPr>
    </w:p>
    <w:p w14:paraId="11976A87" w14:textId="78DE7DED" w:rsidR="000A41B8" w:rsidRPr="001A4C53" w:rsidRDefault="000A41B8">
      <w:pPr>
        <w:spacing w:line="480" w:lineRule="auto"/>
      </w:pPr>
    </w:p>
    <w:p w14:paraId="0A91F8D8" w14:textId="1D0420CE" w:rsidR="000A41B8" w:rsidRPr="001A4C53" w:rsidRDefault="000A41B8">
      <w:pPr>
        <w:spacing w:line="480" w:lineRule="auto"/>
      </w:pPr>
    </w:p>
    <w:p w14:paraId="426B4A5D" w14:textId="2910AF39" w:rsidR="000A41B8" w:rsidRPr="001A4C53" w:rsidRDefault="000A41B8">
      <w:pPr>
        <w:spacing w:line="480" w:lineRule="auto"/>
      </w:pPr>
    </w:p>
    <w:p w14:paraId="001EE498" w14:textId="3C344840" w:rsidR="000A41B8" w:rsidRPr="001A4C53" w:rsidRDefault="000A41B8">
      <w:pPr>
        <w:spacing w:line="480" w:lineRule="auto"/>
      </w:pPr>
    </w:p>
    <w:p w14:paraId="3CC49F76" w14:textId="5E263C6B" w:rsidR="000A41B8" w:rsidRPr="001A4C53" w:rsidRDefault="000A41B8">
      <w:pPr>
        <w:spacing w:line="480" w:lineRule="auto"/>
      </w:pPr>
    </w:p>
    <w:p w14:paraId="7BE8CACE" w14:textId="2CB93D4B" w:rsidR="000A41B8" w:rsidRPr="001A4C53" w:rsidRDefault="000A41B8">
      <w:pPr>
        <w:spacing w:line="480" w:lineRule="auto"/>
      </w:pPr>
    </w:p>
    <w:p w14:paraId="7214494F" w14:textId="14878D54" w:rsidR="000A41B8" w:rsidRPr="001A4C53" w:rsidRDefault="000A41B8" w:rsidP="000A41B8">
      <w:pPr>
        <w:spacing w:line="480" w:lineRule="auto"/>
        <w:jc w:val="center"/>
        <w:rPr>
          <w:b/>
          <w:bCs w:val="0"/>
        </w:rPr>
      </w:pPr>
      <w:r w:rsidRPr="001A4C53">
        <w:rPr>
          <w:b/>
          <w:bCs w:val="0"/>
        </w:rPr>
        <w:lastRenderedPageBreak/>
        <w:t>APPENDIX:</w:t>
      </w:r>
    </w:p>
    <w:p w14:paraId="176E8C5F" w14:textId="4681F548" w:rsidR="000B16E8" w:rsidRPr="006615CB" w:rsidRDefault="000B16E8" w:rsidP="006615CB">
      <w:pPr>
        <w:pStyle w:val="Heading3"/>
      </w:pPr>
      <w:r w:rsidRPr="001A4C53">
        <w:t>Python Code for Implementation</w:t>
      </w:r>
    </w:p>
    <w:p w14:paraId="701E4B95" w14:textId="10E5E569" w:rsidR="002660CA" w:rsidRPr="001A4C53" w:rsidRDefault="0030700F" w:rsidP="006615CB">
      <w:pPr>
        <w:spacing w:line="480" w:lineRule="auto"/>
      </w:pPr>
      <w:r w:rsidRPr="001A4C53">
        <w:t xml:space="preserve">The code below was implemented in Google CoLab because it allowed us to use a </w:t>
      </w:r>
      <w:r w:rsidR="00E97142" w:rsidRPr="001A4C53">
        <w:t>high-power</w:t>
      </w:r>
      <w:r w:rsidRPr="001A4C53">
        <w:t xml:space="preserve"> machine remotely for free. </w:t>
      </w:r>
      <w:r w:rsidR="00E97142" w:rsidRPr="001A4C53">
        <w:t>Here is the code:</w:t>
      </w:r>
    </w:p>
    <w:p w14:paraId="55467EF3" w14:textId="77777777" w:rsidR="002660CA" w:rsidRPr="00C740C0" w:rsidRDefault="002660CA" w:rsidP="002660CA">
      <w:pPr>
        <w:rPr>
          <w:rFonts w:ascii="Courier New" w:hAnsi="Courier New" w:cs="Courier New"/>
          <w:sz w:val="20"/>
          <w:szCs w:val="20"/>
          <w:rPrChange w:id="61" w:author="Istvan G Lauko" w:date="2020-07-26T10:30:00Z">
            <w:rPr>
              <w:rFonts w:ascii="Courier New" w:hAnsi="Courier New" w:cs="Courier New"/>
            </w:rPr>
          </w:rPrChange>
        </w:rPr>
      </w:pPr>
      <w:r w:rsidRPr="00C740C0">
        <w:rPr>
          <w:rFonts w:ascii="Courier New" w:hAnsi="Courier New" w:cs="Courier New"/>
          <w:sz w:val="20"/>
          <w:szCs w:val="20"/>
          <w:rPrChange w:id="62" w:author="Istvan G Lauko" w:date="2020-07-26T10:30:00Z">
            <w:rPr>
              <w:rFonts w:ascii="Courier New" w:hAnsi="Courier New" w:cs="Courier New"/>
            </w:rPr>
          </w:rPrChange>
        </w:rPr>
        <w:t>! pip install pandas</w:t>
      </w:r>
    </w:p>
    <w:p w14:paraId="0C8118CE" w14:textId="77777777" w:rsidR="002660CA" w:rsidRPr="00C740C0" w:rsidRDefault="002660CA" w:rsidP="002660CA">
      <w:pPr>
        <w:rPr>
          <w:rFonts w:ascii="Courier New" w:hAnsi="Courier New" w:cs="Courier New"/>
          <w:sz w:val="20"/>
          <w:szCs w:val="20"/>
          <w:rPrChange w:id="63" w:author="Istvan G Lauko" w:date="2020-07-26T10:30:00Z">
            <w:rPr>
              <w:rFonts w:ascii="Courier New" w:hAnsi="Courier New" w:cs="Courier New"/>
            </w:rPr>
          </w:rPrChange>
        </w:rPr>
      </w:pPr>
      <w:r w:rsidRPr="00C740C0">
        <w:rPr>
          <w:rFonts w:ascii="Courier New" w:hAnsi="Courier New" w:cs="Courier New"/>
          <w:sz w:val="20"/>
          <w:szCs w:val="20"/>
          <w:rPrChange w:id="64" w:author="Istvan G Lauko" w:date="2020-07-26T10:30:00Z">
            <w:rPr>
              <w:rFonts w:ascii="Courier New" w:hAnsi="Courier New" w:cs="Courier New"/>
            </w:rPr>
          </w:rPrChange>
        </w:rPr>
        <w:t>! pip install torch</w:t>
      </w:r>
    </w:p>
    <w:p w14:paraId="4FA15939" w14:textId="77777777" w:rsidR="002660CA" w:rsidRPr="00C740C0" w:rsidRDefault="002660CA" w:rsidP="002660CA">
      <w:pPr>
        <w:rPr>
          <w:rFonts w:ascii="Courier New" w:hAnsi="Courier New" w:cs="Courier New"/>
          <w:sz w:val="20"/>
          <w:szCs w:val="20"/>
          <w:rPrChange w:id="65" w:author="Istvan G Lauko" w:date="2020-07-26T10:30:00Z">
            <w:rPr>
              <w:rFonts w:ascii="Courier New" w:hAnsi="Courier New" w:cs="Courier New"/>
            </w:rPr>
          </w:rPrChange>
        </w:rPr>
      </w:pPr>
      <w:r w:rsidRPr="00C740C0">
        <w:rPr>
          <w:rFonts w:ascii="Courier New" w:hAnsi="Courier New" w:cs="Courier New"/>
          <w:sz w:val="20"/>
          <w:szCs w:val="20"/>
          <w:rPrChange w:id="66" w:author="Istvan G Lauko" w:date="2020-07-26T10:30:00Z">
            <w:rPr>
              <w:rFonts w:ascii="Courier New" w:hAnsi="Courier New" w:cs="Courier New"/>
            </w:rPr>
          </w:rPrChange>
        </w:rPr>
        <w:t>! pip install transformers</w:t>
      </w:r>
    </w:p>
    <w:p w14:paraId="7BE8B6FF" w14:textId="77777777" w:rsidR="002660CA" w:rsidRPr="00C740C0" w:rsidRDefault="002660CA" w:rsidP="002660CA">
      <w:pPr>
        <w:rPr>
          <w:rFonts w:ascii="Courier New" w:hAnsi="Courier New" w:cs="Courier New"/>
          <w:sz w:val="20"/>
          <w:szCs w:val="20"/>
          <w:rPrChange w:id="67" w:author="Istvan G Lauko" w:date="2020-07-26T10:30:00Z">
            <w:rPr>
              <w:rFonts w:ascii="Courier New" w:hAnsi="Courier New" w:cs="Courier New"/>
            </w:rPr>
          </w:rPrChange>
        </w:rPr>
      </w:pPr>
    </w:p>
    <w:p w14:paraId="29C145EE" w14:textId="77777777" w:rsidR="002660CA" w:rsidRPr="00C740C0" w:rsidRDefault="002660CA" w:rsidP="002660CA">
      <w:pPr>
        <w:rPr>
          <w:rFonts w:ascii="Courier New" w:hAnsi="Courier New" w:cs="Courier New"/>
          <w:sz w:val="20"/>
          <w:szCs w:val="20"/>
          <w:rPrChange w:id="68" w:author="Istvan G Lauko" w:date="2020-07-26T10:30:00Z">
            <w:rPr>
              <w:rFonts w:ascii="Courier New" w:hAnsi="Courier New" w:cs="Courier New"/>
            </w:rPr>
          </w:rPrChange>
        </w:rPr>
      </w:pPr>
      <w:r w:rsidRPr="00C740C0">
        <w:rPr>
          <w:rFonts w:ascii="Courier New" w:hAnsi="Courier New" w:cs="Courier New"/>
          <w:sz w:val="20"/>
          <w:szCs w:val="20"/>
          <w:rPrChange w:id="69" w:author="Istvan G Lauko" w:date="2020-07-26T10:30:00Z">
            <w:rPr>
              <w:rFonts w:ascii="Courier New" w:hAnsi="Courier New" w:cs="Courier New"/>
            </w:rPr>
          </w:rPrChange>
        </w:rPr>
        <w:t>from google.colab import drive</w:t>
      </w:r>
    </w:p>
    <w:p w14:paraId="76A48783" w14:textId="77777777" w:rsidR="002660CA" w:rsidRPr="00C740C0" w:rsidRDefault="002660CA" w:rsidP="002660CA">
      <w:pPr>
        <w:rPr>
          <w:rFonts w:ascii="Courier New" w:hAnsi="Courier New" w:cs="Courier New"/>
          <w:sz w:val="20"/>
          <w:szCs w:val="20"/>
          <w:rPrChange w:id="70" w:author="Istvan G Lauko" w:date="2020-07-26T10:30:00Z">
            <w:rPr>
              <w:rFonts w:ascii="Courier New" w:hAnsi="Courier New" w:cs="Courier New"/>
            </w:rPr>
          </w:rPrChange>
        </w:rPr>
      </w:pPr>
      <w:proofErr w:type="spellStart"/>
      <w:r w:rsidRPr="00C740C0">
        <w:rPr>
          <w:rFonts w:ascii="Courier New" w:hAnsi="Courier New" w:cs="Courier New"/>
          <w:sz w:val="20"/>
          <w:szCs w:val="20"/>
          <w:rPrChange w:id="71" w:author="Istvan G Lauko" w:date="2020-07-26T10:30:00Z">
            <w:rPr>
              <w:rFonts w:ascii="Courier New" w:hAnsi="Courier New" w:cs="Courier New"/>
            </w:rPr>
          </w:rPrChange>
        </w:rPr>
        <w:t>drive.mount</w:t>
      </w:r>
      <w:proofErr w:type="spellEnd"/>
      <w:r w:rsidRPr="00C740C0">
        <w:rPr>
          <w:rFonts w:ascii="Courier New" w:hAnsi="Courier New" w:cs="Courier New"/>
          <w:sz w:val="20"/>
          <w:szCs w:val="20"/>
          <w:rPrChange w:id="72" w:author="Istvan G Lauko" w:date="2020-07-26T10:30:00Z">
            <w:rPr>
              <w:rFonts w:ascii="Courier New" w:hAnsi="Courier New" w:cs="Courier New"/>
            </w:rPr>
          </w:rPrChange>
        </w:rPr>
        <w:t>('/content/drive')</w:t>
      </w:r>
    </w:p>
    <w:p w14:paraId="20EF9471" w14:textId="77777777" w:rsidR="002660CA" w:rsidRPr="00C740C0" w:rsidRDefault="002660CA" w:rsidP="002660CA">
      <w:pPr>
        <w:rPr>
          <w:rFonts w:ascii="Courier New" w:hAnsi="Courier New" w:cs="Courier New"/>
          <w:sz w:val="20"/>
          <w:szCs w:val="20"/>
          <w:rPrChange w:id="73" w:author="Istvan G Lauko" w:date="2020-07-26T10:30:00Z">
            <w:rPr>
              <w:rFonts w:ascii="Courier New" w:hAnsi="Courier New" w:cs="Courier New"/>
            </w:rPr>
          </w:rPrChange>
        </w:rPr>
      </w:pPr>
      <w:proofErr w:type="spellStart"/>
      <w:r w:rsidRPr="00C740C0">
        <w:rPr>
          <w:rFonts w:ascii="Courier New" w:hAnsi="Courier New" w:cs="Courier New"/>
          <w:sz w:val="20"/>
          <w:szCs w:val="20"/>
          <w:rPrChange w:id="74" w:author="Istvan G Lauko" w:date="2020-07-26T10:30:00Z">
            <w:rPr>
              <w:rFonts w:ascii="Courier New" w:hAnsi="Courier New" w:cs="Courier New"/>
            </w:rPr>
          </w:rPrChange>
        </w:rPr>
        <w:t>projectFolder</w:t>
      </w:r>
      <w:proofErr w:type="spellEnd"/>
      <w:r w:rsidRPr="00C740C0">
        <w:rPr>
          <w:rFonts w:ascii="Courier New" w:hAnsi="Courier New" w:cs="Courier New"/>
          <w:sz w:val="20"/>
          <w:szCs w:val="20"/>
          <w:rPrChange w:id="75" w:author="Istvan G Lauko" w:date="2020-07-26T10:30:00Z">
            <w:rPr>
              <w:rFonts w:ascii="Courier New" w:hAnsi="Courier New" w:cs="Courier New"/>
            </w:rPr>
          </w:rPrChange>
        </w:rPr>
        <w:t xml:space="preserve"> = "./drive/My Drive/Bert/"</w:t>
      </w:r>
    </w:p>
    <w:p w14:paraId="221E839A" w14:textId="77777777" w:rsidR="002660CA" w:rsidRPr="00C740C0" w:rsidRDefault="002660CA" w:rsidP="006615CB">
      <w:pPr>
        <w:pStyle w:val="msonormal0"/>
        <w:spacing w:before="0" w:beforeAutospacing="0" w:after="160" w:afterAutospacing="0" w:line="259" w:lineRule="auto"/>
        <w:rPr>
          <w:rFonts w:ascii="Courier New" w:hAnsi="Courier New" w:cs="Courier New"/>
          <w:sz w:val="20"/>
          <w:szCs w:val="20"/>
          <w:rPrChange w:id="76" w:author="Istvan G Lauko" w:date="2020-07-26T10:30:00Z">
            <w:rPr>
              <w:rFonts w:ascii="Courier New" w:hAnsi="Courier New" w:cs="Courier New"/>
            </w:rPr>
          </w:rPrChange>
        </w:rPr>
      </w:pPr>
    </w:p>
    <w:p w14:paraId="07AB688A" w14:textId="77777777" w:rsidR="002660CA" w:rsidRPr="00C740C0" w:rsidRDefault="002660CA" w:rsidP="002660CA">
      <w:pPr>
        <w:rPr>
          <w:rFonts w:ascii="Courier New" w:hAnsi="Courier New" w:cs="Courier New"/>
          <w:sz w:val="20"/>
          <w:szCs w:val="20"/>
          <w:rPrChange w:id="77" w:author="Istvan G Lauko" w:date="2020-07-26T10:30:00Z">
            <w:rPr>
              <w:rFonts w:ascii="Courier New" w:hAnsi="Courier New" w:cs="Courier New"/>
            </w:rPr>
          </w:rPrChange>
        </w:rPr>
      </w:pPr>
      <w:r w:rsidRPr="00C740C0">
        <w:rPr>
          <w:rFonts w:ascii="Courier New" w:hAnsi="Courier New" w:cs="Courier New"/>
          <w:sz w:val="20"/>
          <w:szCs w:val="20"/>
          <w:rPrChange w:id="78" w:author="Istvan G Lauko" w:date="2020-07-26T10:30:00Z">
            <w:rPr>
              <w:rFonts w:ascii="Courier New" w:hAnsi="Courier New" w:cs="Courier New"/>
            </w:rPr>
          </w:rPrChange>
        </w:rPr>
        <w:t>import pandas as pd</w:t>
      </w:r>
    </w:p>
    <w:p w14:paraId="55D63572" w14:textId="77777777" w:rsidR="002660CA" w:rsidRPr="00C740C0" w:rsidRDefault="002660CA" w:rsidP="002660CA">
      <w:pPr>
        <w:rPr>
          <w:rFonts w:ascii="Courier New" w:hAnsi="Courier New" w:cs="Courier New"/>
          <w:sz w:val="20"/>
          <w:szCs w:val="20"/>
          <w:rPrChange w:id="79" w:author="Istvan G Lauko" w:date="2020-07-26T10:30:00Z">
            <w:rPr>
              <w:rFonts w:ascii="Courier New" w:hAnsi="Courier New" w:cs="Courier New"/>
            </w:rPr>
          </w:rPrChange>
        </w:rPr>
      </w:pPr>
      <w:r w:rsidRPr="00C740C0">
        <w:rPr>
          <w:rFonts w:ascii="Courier New" w:hAnsi="Courier New" w:cs="Courier New"/>
          <w:sz w:val="20"/>
          <w:szCs w:val="20"/>
          <w:rPrChange w:id="80" w:author="Istvan G Lauko" w:date="2020-07-26T10:30:00Z">
            <w:rPr>
              <w:rFonts w:ascii="Courier New" w:hAnsi="Courier New" w:cs="Courier New"/>
            </w:rPr>
          </w:rPrChange>
        </w:rPr>
        <w:t>import torch</w:t>
      </w:r>
    </w:p>
    <w:p w14:paraId="15CD42EA" w14:textId="77777777" w:rsidR="002660CA" w:rsidRPr="00C740C0" w:rsidRDefault="002660CA" w:rsidP="002660CA">
      <w:pPr>
        <w:rPr>
          <w:rFonts w:ascii="Courier New" w:hAnsi="Courier New" w:cs="Courier New"/>
          <w:sz w:val="20"/>
          <w:szCs w:val="20"/>
          <w:rPrChange w:id="81" w:author="Istvan G Lauko" w:date="2020-07-26T10:30:00Z">
            <w:rPr>
              <w:rFonts w:ascii="Courier New" w:hAnsi="Courier New" w:cs="Courier New"/>
            </w:rPr>
          </w:rPrChange>
        </w:rPr>
      </w:pPr>
      <w:r w:rsidRPr="00C740C0">
        <w:rPr>
          <w:rFonts w:ascii="Courier New" w:hAnsi="Courier New" w:cs="Courier New"/>
          <w:sz w:val="20"/>
          <w:szCs w:val="20"/>
          <w:rPrChange w:id="82" w:author="Istvan G Lauko" w:date="2020-07-26T10:30:00Z">
            <w:rPr>
              <w:rFonts w:ascii="Courier New" w:hAnsi="Courier New" w:cs="Courier New"/>
            </w:rPr>
          </w:rPrChange>
        </w:rPr>
        <w:t xml:space="preserve">import </w:t>
      </w:r>
      <w:proofErr w:type="spellStart"/>
      <w:r w:rsidRPr="00C740C0">
        <w:rPr>
          <w:rFonts w:ascii="Courier New" w:hAnsi="Courier New" w:cs="Courier New"/>
          <w:sz w:val="20"/>
          <w:szCs w:val="20"/>
          <w:rPrChange w:id="83" w:author="Istvan G Lauko" w:date="2020-07-26T10:30:00Z">
            <w:rPr>
              <w:rFonts w:ascii="Courier New" w:hAnsi="Courier New" w:cs="Courier New"/>
            </w:rPr>
          </w:rPrChange>
        </w:rPr>
        <w:t>torch.nn</w:t>
      </w:r>
      <w:proofErr w:type="spellEnd"/>
      <w:r w:rsidRPr="00C740C0">
        <w:rPr>
          <w:rFonts w:ascii="Courier New" w:hAnsi="Courier New" w:cs="Courier New"/>
          <w:sz w:val="20"/>
          <w:szCs w:val="20"/>
          <w:rPrChange w:id="84" w:author="Istvan G Lauko" w:date="2020-07-26T10:30:00Z">
            <w:rPr>
              <w:rFonts w:ascii="Courier New" w:hAnsi="Courier New" w:cs="Courier New"/>
            </w:rPr>
          </w:rPrChange>
        </w:rPr>
        <w:t xml:space="preserve"> as </w:t>
      </w:r>
      <w:proofErr w:type="spellStart"/>
      <w:r w:rsidRPr="00C740C0">
        <w:rPr>
          <w:rFonts w:ascii="Courier New" w:hAnsi="Courier New" w:cs="Courier New"/>
          <w:sz w:val="20"/>
          <w:szCs w:val="20"/>
          <w:rPrChange w:id="85" w:author="Istvan G Lauko" w:date="2020-07-26T10:30:00Z">
            <w:rPr>
              <w:rFonts w:ascii="Courier New" w:hAnsi="Courier New" w:cs="Courier New"/>
            </w:rPr>
          </w:rPrChange>
        </w:rPr>
        <w:t>nn</w:t>
      </w:r>
      <w:proofErr w:type="spellEnd"/>
    </w:p>
    <w:p w14:paraId="7E8CBF14" w14:textId="77777777" w:rsidR="002660CA" w:rsidRPr="00C740C0" w:rsidRDefault="002660CA" w:rsidP="002660CA">
      <w:pPr>
        <w:rPr>
          <w:rFonts w:ascii="Courier New" w:hAnsi="Courier New" w:cs="Courier New"/>
          <w:sz w:val="20"/>
          <w:szCs w:val="20"/>
          <w:rPrChange w:id="86" w:author="Istvan G Lauko" w:date="2020-07-26T10:30:00Z">
            <w:rPr>
              <w:rFonts w:ascii="Courier New" w:hAnsi="Courier New" w:cs="Courier New"/>
            </w:rPr>
          </w:rPrChange>
        </w:rPr>
      </w:pPr>
      <w:r w:rsidRPr="00C740C0">
        <w:rPr>
          <w:rFonts w:ascii="Courier New" w:hAnsi="Courier New" w:cs="Courier New"/>
          <w:sz w:val="20"/>
          <w:szCs w:val="20"/>
          <w:rPrChange w:id="87" w:author="Istvan G Lauko" w:date="2020-07-26T10:30:00Z">
            <w:rPr>
              <w:rFonts w:ascii="Courier New" w:hAnsi="Courier New" w:cs="Courier New"/>
            </w:rPr>
          </w:rPrChange>
        </w:rPr>
        <w:t xml:space="preserve">from transformers import  </w:t>
      </w:r>
      <w:proofErr w:type="spellStart"/>
      <w:r w:rsidRPr="00C740C0">
        <w:rPr>
          <w:rFonts w:ascii="Courier New" w:hAnsi="Courier New" w:cs="Courier New"/>
          <w:sz w:val="20"/>
          <w:szCs w:val="20"/>
          <w:rPrChange w:id="88" w:author="Istvan G Lauko" w:date="2020-07-26T10:30:00Z">
            <w:rPr>
              <w:rFonts w:ascii="Courier New" w:hAnsi="Courier New" w:cs="Courier New"/>
            </w:rPr>
          </w:rPrChange>
        </w:rPr>
        <w:t>BertModel</w:t>
      </w:r>
      <w:proofErr w:type="spellEnd"/>
      <w:r w:rsidRPr="00C740C0">
        <w:rPr>
          <w:rFonts w:ascii="Courier New" w:hAnsi="Courier New" w:cs="Courier New"/>
          <w:sz w:val="20"/>
          <w:szCs w:val="20"/>
          <w:rPrChange w:id="89"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90" w:author="Istvan G Lauko" w:date="2020-07-26T10:30:00Z">
            <w:rPr>
              <w:rFonts w:ascii="Courier New" w:hAnsi="Courier New" w:cs="Courier New"/>
            </w:rPr>
          </w:rPrChange>
        </w:rPr>
        <w:t>BertTokenizer</w:t>
      </w:r>
      <w:proofErr w:type="spellEnd"/>
    </w:p>
    <w:p w14:paraId="788B6BAE" w14:textId="77777777" w:rsidR="002660CA" w:rsidRPr="00C740C0" w:rsidRDefault="002660CA" w:rsidP="002660CA">
      <w:pPr>
        <w:rPr>
          <w:rFonts w:ascii="Courier New" w:hAnsi="Courier New" w:cs="Courier New"/>
          <w:sz w:val="20"/>
          <w:szCs w:val="20"/>
          <w:rPrChange w:id="91" w:author="Istvan G Lauko" w:date="2020-07-26T10:30:00Z">
            <w:rPr>
              <w:rFonts w:ascii="Courier New" w:hAnsi="Courier New" w:cs="Courier New"/>
            </w:rPr>
          </w:rPrChange>
        </w:rPr>
      </w:pPr>
      <w:r w:rsidRPr="00C740C0">
        <w:rPr>
          <w:rFonts w:ascii="Courier New" w:hAnsi="Courier New" w:cs="Courier New"/>
          <w:sz w:val="20"/>
          <w:szCs w:val="20"/>
          <w:rPrChange w:id="92" w:author="Istvan G Lauko" w:date="2020-07-26T10:30:00Z">
            <w:rPr>
              <w:rFonts w:ascii="Courier New" w:hAnsi="Courier New" w:cs="Courier New"/>
            </w:rPr>
          </w:rPrChange>
        </w:rPr>
        <w:t xml:space="preserve">from </w:t>
      </w:r>
      <w:proofErr w:type="spellStart"/>
      <w:r w:rsidRPr="00C740C0">
        <w:rPr>
          <w:rFonts w:ascii="Courier New" w:hAnsi="Courier New" w:cs="Courier New"/>
          <w:sz w:val="20"/>
          <w:szCs w:val="20"/>
          <w:rPrChange w:id="93" w:author="Istvan G Lauko" w:date="2020-07-26T10:30:00Z">
            <w:rPr>
              <w:rFonts w:ascii="Courier New" w:hAnsi="Courier New" w:cs="Courier New"/>
            </w:rPr>
          </w:rPrChange>
        </w:rPr>
        <w:t>torch.utils.data</w:t>
      </w:r>
      <w:proofErr w:type="spellEnd"/>
      <w:r w:rsidRPr="00C740C0">
        <w:rPr>
          <w:rFonts w:ascii="Courier New" w:hAnsi="Courier New" w:cs="Courier New"/>
          <w:sz w:val="20"/>
          <w:szCs w:val="20"/>
          <w:rPrChange w:id="94" w:author="Istvan G Lauko" w:date="2020-07-26T10:30:00Z">
            <w:rPr>
              <w:rFonts w:ascii="Courier New" w:hAnsi="Courier New" w:cs="Courier New"/>
            </w:rPr>
          </w:rPrChange>
        </w:rPr>
        <w:t xml:space="preserve"> import </w:t>
      </w:r>
      <w:proofErr w:type="spellStart"/>
      <w:r w:rsidRPr="00C740C0">
        <w:rPr>
          <w:rFonts w:ascii="Courier New" w:hAnsi="Courier New" w:cs="Courier New"/>
          <w:sz w:val="20"/>
          <w:szCs w:val="20"/>
          <w:rPrChange w:id="95" w:author="Istvan G Lauko" w:date="2020-07-26T10:30:00Z">
            <w:rPr>
              <w:rFonts w:ascii="Courier New" w:hAnsi="Courier New" w:cs="Courier New"/>
            </w:rPr>
          </w:rPrChange>
        </w:rPr>
        <w:t>DataLoader</w:t>
      </w:r>
      <w:proofErr w:type="spellEnd"/>
    </w:p>
    <w:p w14:paraId="17AEF783" w14:textId="77777777" w:rsidR="002660CA" w:rsidRPr="00C740C0" w:rsidRDefault="002660CA" w:rsidP="002660CA">
      <w:pPr>
        <w:rPr>
          <w:rFonts w:ascii="Courier New" w:hAnsi="Courier New" w:cs="Courier New"/>
          <w:sz w:val="20"/>
          <w:szCs w:val="20"/>
          <w:rPrChange w:id="96" w:author="Istvan G Lauko" w:date="2020-07-26T10:30:00Z">
            <w:rPr>
              <w:rFonts w:ascii="Courier New" w:hAnsi="Courier New" w:cs="Courier New"/>
            </w:rPr>
          </w:rPrChange>
        </w:rPr>
      </w:pPr>
      <w:r w:rsidRPr="00C740C0">
        <w:rPr>
          <w:rFonts w:ascii="Courier New" w:hAnsi="Courier New" w:cs="Courier New"/>
          <w:sz w:val="20"/>
          <w:szCs w:val="20"/>
          <w:rPrChange w:id="97" w:author="Istvan G Lauko" w:date="2020-07-26T10:30:00Z">
            <w:rPr>
              <w:rFonts w:ascii="Courier New" w:hAnsi="Courier New" w:cs="Courier New"/>
            </w:rPr>
          </w:rPrChange>
        </w:rPr>
        <w:t xml:space="preserve">import </w:t>
      </w:r>
      <w:proofErr w:type="spellStart"/>
      <w:r w:rsidRPr="00C740C0">
        <w:rPr>
          <w:rFonts w:ascii="Courier New" w:hAnsi="Courier New" w:cs="Courier New"/>
          <w:sz w:val="20"/>
          <w:szCs w:val="20"/>
          <w:rPrChange w:id="98" w:author="Istvan G Lauko" w:date="2020-07-26T10:30:00Z">
            <w:rPr>
              <w:rFonts w:ascii="Courier New" w:hAnsi="Courier New" w:cs="Courier New"/>
            </w:rPr>
          </w:rPrChange>
        </w:rPr>
        <w:t>torch.optim</w:t>
      </w:r>
      <w:proofErr w:type="spellEnd"/>
      <w:r w:rsidRPr="00C740C0">
        <w:rPr>
          <w:rFonts w:ascii="Courier New" w:hAnsi="Courier New" w:cs="Courier New"/>
          <w:sz w:val="20"/>
          <w:szCs w:val="20"/>
          <w:rPrChange w:id="99" w:author="Istvan G Lauko" w:date="2020-07-26T10:30:00Z">
            <w:rPr>
              <w:rFonts w:ascii="Courier New" w:hAnsi="Courier New" w:cs="Courier New"/>
            </w:rPr>
          </w:rPrChange>
        </w:rPr>
        <w:t xml:space="preserve"> as </w:t>
      </w:r>
      <w:proofErr w:type="spellStart"/>
      <w:r w:rsidRPr="00C740C0">
        <w:rPr>
          <w:rFonts w:ascii="Courier New" w:hAnsi="Courier New" w:cs="Courier New"/>
          <w:sz w:val="20"/>
          <w:szCs w:val="20"/>
          <w:rPrChange w:id="100" w:author="Istvan G Lauko" w:date="2020-07-26T10:30:00Z">
            <w:rPr>
              <w:rFonts w:ascii="Courier New" w:hAnsi="Courier New" w:cs="Courier New"/>
            </w:rPr>
          </w:rPrChange>
        </w:rPr>
        <w:t>optim</w:t>
      </w:r>
      <w:proofErr w:type="spellEnd"/>
    </w:p>
    <w:p w14:paraId="2E5A1576" w14:textId="77777777" w:rsidR="002660CA" w:rsidRPr="00C740C0" w:rsidRDefault="002660CA" w:rsidP="002660CA">
      <w:pPr>
        <w:rPr>
          <w:rFonts w:ascii="Courier New" w:hAnsi="Courier New" w:cs="Courier New"/>
          <w:sz w:val="20"/>
          <w:szCs w:val="20"/>
          <w:rPrChange w:id="101" w:author="Istvan G Lauko" w:date="2020-07-26T10:30:00Z">
            <w:rPr>
              <w:rFonts w:ascii="Courier New" w:hAnsi="Courier New" w:cs="Courier New"/>
            </w:rPr>
          </w:rPrChange>
        </w:rPr>
      </w:pPr>
      <w:r w:rsidRPr="00C740C0">
        <w:rPr>
          <w:rFonts w:ascii="Courier New" w:hAnsi="Courier New" w:cs="Courier New"/>
          <w:sz w:val="20"/>
          <w:szCs w:val="20"/>
          <w:rPrChange w:id="102" w:author="Istvan G Lauko" w:date="2020-07-26T10:30:00Z">
            <w:rPr>
              <w:rFonts w:ascii="Courier New" w:hAnsi="Courier New" w:cs="Courier New"/>
            </w:rPr>
          </w:rPrChange>
        </w:rPr>
        <w:t xml:space="preserve">import </w:t>
      </w:r>
      <w:proofErr w:type="spellStart"/>
      <w:r w:rsidRPr="00C740C0">
        <w:rPr>
          <w:rFonts w:ascii="Courier New" w:hAnsi="Courier New" w:cs="Courier New"/>
          <w:sz w:val="20"/>
          <w:szCs w:val="20"/>
          <w:rPrChange w:id="103" w:author="Istvan G Lauko" w:date="2020-07-26T10:30:00Z">
            <w:rPr>
              <w:rFonts w:ascii="Courier New" w:hAnsi="Courier New" w:cs="Courier New"/>
            </w:rPr>
          </w:rPrChange>
        </w:rPr>
        <w:t>os</w:t>
      </w:r>
      <w:proofErr w:type="spellEnd"/>
    </w:p>
    <w:p w14:paraId="50F62489" w14:textId="77777777" w:rsidR="002660CA" w:rsidRPr="00C740C0" w:rsidRDefault="002660CA" w:rsidP="002660CA">
      <w:pPr>
        <w:rPr>
          <w:rFonts w:ascii="Courier New" w:hAnsi="Courier New" w:cs="Courier New"/>
          <w:sz w:val="20"/>
          <w:szCs w:val="20"/>
          <w:rPrChange w:id="104" w:author="Istvan G Lauko" w:date="2020-07-26T10:30:00Z">
            <w:rPr>
              <w:rFonts w:ascii="Courier New" w:hAnsi="Courier New" w:cs="Courier New"/>
            </w:rPr>
          </w:rPrChange>
        </w:rPr>
      </w:pPr>
      <w:r w:rsidRPr="00C740C0">
        <w:rPr>
          <w:rFonts w:ascii="Courier New" w:hAnsi="Courier New" w:cs="Courier New"/>
          <w:sz w:val="20"/>
          <w:szCs w:val="20"/>
          <w:rPrChange w:id="105" w:author="Istvan G Lauko" w:date="2020-07-26T10:30:00Z">
            <w:rPr>
              <w:rFonts w:ascii="Courier New" w:hAnsi="Courier New" w:cs="Courier New"/>
            </w:rPr>
          </w:rPrChange>
        </w:rPr>
        <w:t xml:space="preserve">from </w:t>
      </w:r>
      <w:proofErr w:type="spellStart"/>
      <w:r w:rsidRPr="00C740C0">
        <w:rPr>
          <w:rFonts w:ascii="Courier New" w:hAnsi="Courier New" w:cs="Courier New"/>
          <w:sz w:val="20"/>
          <w:szCs w:val="20"/>
          <w:rPrChange w:id="106" w:author="Istvan G Lauko" w:date="2020-07-26T10:30:00Z">
            <w:rPr>
              <w:rFonts w:ascii="Courier New" w:hAnsi="Courier New" w:cs="Courier New"/>
            </w:rPr>
          </w:rPrChange>
        </w:rPr>
        <w:t>torch.utils.data</w:t>
      </w:r>
      <w:proofErr w:type="spellEnd"/>
      <w:r w:rsidRPr="00C740C0">
        <w:rPr>
          <w:rFonts w:ascii="Courier New" w:hAnsi="Courier New" w:cs="Courier New"/>
          <w:sz w:val="20"/>
          <w:szCs w:val="20"/>
          <w:rPrChange w:id="107" w:author="Istvan G Lauko" w:date="2020-07-26T10:30:00Z">
            <w:rPr>
              <w:rFonts w:ascii="Courier New" w:hAnsi="Courier New" w:cs="Courier New"/>
            </w:rPr>
          </w:rPrChange>
        </w:rPr>
        <w:t xml:space="preserve"> import Dataset</w:t>
      </w:r>
    </w:p>
    <w:p w14:paraId="0DE47F5A" w14:textId="77777777" w:rsidR="002660CA" w:rsidRPr="00C740C0" w:rsidRDefault="002660CA" w:rsidP="002660CA">
      <w:pPr>
        <w:rPr>
          <w:rFonts w:ascii="Courier New" w:hAnsi="Courier New" w:cs="Courier New"/>
          <w:sz w:val="20"/>
          <w:szCs w:val="20"/>
          <w:rPrChange w:id="108" w:author="Istvan G Lauko" w:date="2020-07-26T10:30:00Z">
            <w:rPr>
              <w:rFonts w:ascii="Courier New" w:hAnsi="Courier New" w:cs="Courier New"/>
            </w:rPr>
          </w:rPrChange>
        </w:rPr>
      </w:pPr>
    </w:p>
    <w:p w14:paraId="11F66289" w14:textId="77777777" w:rsidR="002660CA" w:rsidRPr="00C740C0" w:rsidRDefault="002660CA" w:rsidP="002660CA">
      <w:pPr>
        <w:rPr>
          <w:rFonts w:ascii="Courier New" w:hAnsi="Courier New" w:cs="Courier New"/>
          <w:sz w:val="20"/>
          <w:szCs w:val="20"/>
          <w:rPrChange w:id="109" w:author="Istvan G Lauko" w:date="2020-07-26T10:30:00Z">
            <w:rPr>
              <w:rFonts w:ascii="Courier New" w:hAnsi="Courier New" w:cs="Courier New"/>
            </w:rPr>
          </w:rPrChange>
        </w:rPr>
      </w:pPr>
      <w:r w:rsidRPr="00C740C0">
        <w:rPr>
          <w:rFonts w:ascii="Courier New" w:hAnsi="Courier New" w:cs="Courier New"/>
          <w:sz w:val="20"/>
          <w:szCs w:val="20"/>
          <w:rPrChange w:id="110" w:author="Istvan G Lauko" w:date="2020-07-26T10:30:00Z">
            <w:rPr>
              <w:rFonts w:ascii="Courier New" w:hAnsi="Courier New" w:cs="Courier New"/>
            </w:rPr>
          </w:rPrChange>
        </w:rPr>
        <w:t xml:space="preserve">device = </w:t>
      </w:r>
      <w:proofErr w:type="spellStart"/>
      <w:r w:rsidRPr="00C740C0">
        <w:rPr>
          <w:rFonts w:ascii="Courier New" w:hAnsi="Courier New" w:cs="Courier New"/>
          <w:sz w:val="20"/>
          <w:szCs w:val="20"/>
          <w:rPrChange w:id="111" w:author="Istvan G Lauko" w:date="2020-07-26T10:30:00Z">
            <w:rPr>
              <w:rFonts w:ascii="Courier New" w:hAnsi="Courier New" w:cs="Courier New"/>
            </w:rPr>
          </w:rPrChange>
        </w:rPr>
        <w:t>torch.device</w:t>
      </w:r>
      <w:proofErr w:type="spellEnd"/>
      <w:r w:rsidRPr="00C740C0">
        <w:rPr>
          <w:rFonts w:ascii="Courier New" w:hAnsi="Courier New" w:cs="Courier New"/>
          <w:sz w:val="20"/>
          <w:szCs w:val="20"/>
          <w:rPrChange w:id="112"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113" w:author="Istvan G Lauko" w:date="2020-07-26T10:30:00Z">
            <w:rPr>
              <w:rFonts w:ascii="Courier New" w:hAnsi="Courier New" w:cs="Courier New"/>
            </w:rPr>
          </w:rPrChange>
        </w:rPr>
        <w:t>cuda</w:t>
      </w:r>
      <w:proofErr w:type="spellEnd"/>
      <w:r w:rsidRPr="00C740C0">
        <w:rPr>
          <w:rFonts w:ascii="Courier New" w:hAnsi="Courier New" w:cs="Courier New"/>
          <w:sz w:val="20"/>
          <w:szCs w:val="20"/>
          <w:rPrChange w:id="114" w:author="Istvan G Lauko" w:date="2020-07-26T10:30:00Z">
            <w:rPr>
              <w:rFonts w:ascii="Courier New" w:hAnsi="Courier New" w:cs="Courier New"/>
            </w:rPr>
          </w:rPrChange>
        </w:rPr>
        <w:t xml:space="preserve">" if </w:t>
      </w:r>
      <w:proofErr w:type="spellStart"/>
      <w:r w:rsidRPr="00C740C0">
        <w:rPr>
          <w:rFonts w:ascii="Courier New" w:hAnsi="Courier New" w:cs="Courier New"/>
          <w:sz w:val="20"/>
          <w:szCs w:val="20"/>
          <w:rPrChange w:id="115" w:author="Istvan G Lauko" w:date="2020-07-26T10:30:00Z">
            <w:rPr>
              <w:rFonts w:ascii="Courier New" w:hAnsi="Courier New" w:cs="Courier New"/>
            </w:rPr>
          </w:rPrChange>
        </w:rPr>
        <w:t>torch.cuda.is_available</w:t>
      </w:r>
      <w:proofErr w:type="spellEnd"/>
      <w:r w:rsidRPr="00C740C0">
        <w:rPr>
          <w:rFonts w:ascii="Courier New" w:hAnsi="Courier New" w:cs="Courier New"/>
          <w:sz w:val="20"/>
          <w:szCs w:val="20"/>
          <w:rPrChange w:id="116" w:author="Istvan G Lauko" w:date="2020-07-26T10:30:00Z">
            <w:rPr>
              <w:rFonts w:ascii="Courier New" w:hAnsi="Courier New" w:cs="Courier New"/>
            </w:rPr>
          </w:rPrChange>
        </w:rPr>
        <w:t>() else "</w:t>
      </w:r>
      <w:proofErr w:type="spellStart"/>
      <w:r w:rsidRPr="00C740C0">
        <w:rPr>
          <w:rFonts w:ascii="Courier New" w:hAnsi="Courier New" w:cs="Courier New"/>
          <w:sz w:val="20"/>
          <w:szCs w:val="20"/>
          <w:rPrChange w:id="117" w:author="Istvan G Lauko" w:date="2020-07-26T10:30:00Z">
            <w:rPr>
              <w:rFonts w:ascii="Courier New" w:hAnsi="Courier New" w:cs="Courier New"/>
            </w:rPr>
          </w:rPrChange>
        </w:rPr>
        <w:t>cpu</w:t>
      </w:r>
      <w:proofErr w:type="spellEnd"/>
      <w:r w:rsidRPr="00C740C0">
        <w:rPr>
          <w:rFonts w:ascii="Courier New" w:hAnsi="Courier New" w:cs="Courier New"/>
          <w:sz w:val="20"/>
          <w:szCs w:val="20"/>
          <w:rPrChange w:id="118" w:author="Istvan G Lauko" w:date="2020-07-26T10:30:00Z">
            <w:rPr>
              <w:rFonts w:ascii="Courier New" w:hAnsi="Courier New" w:cs="Courier New"/>
            </w:rPr>
          </w:rPrChange>
        </w:rPr>
        <w:t>")</w:t>
      </w:r>
    </w:p>
    <w:p w14:paraId="342ED625" w14:textId="77777777" w:rsidR="002660CA" w:rsidRPr="00C740C0" w:rsidRDefault="002660CA" w:rsidP="002660CA">
      <w:pPr>
        <w:rPr>
          <w:rFonts w:ascii="Courier New" w:hAnsi="Courier New" w:cs="Courier New"/>
          <w:sz w:val="20"/>
          <w:szCs w:val="20"/>
          <w:rPrChange w:id="119" w:author="Istvan G Lauko" w:date="2020-07-26T10:30:00Z">
            <w:rPr>
              <w:rFonts w:ascii="Courier New" w:hAnsi="Courier New" w:cs="Courier New"/>
            </w:rPr>
          </w:rPrChange>
        </w:rPr>
      </w:pPr>
    </w:p>
    <w:p w14:paraId="03DA2203" w14:textId="77777777" w:rsidR="002660CA" w:rsidRPr="00C740C0" w:rsidRDefault="002660CA" w:rsidP="002660CA">
      <w:pPr>
        <w:rPr>
          <w:rFonts w:ascii="Courier New" w:hAnsi="Courier New" w:cs="Courier New"/>
          <w:sz w:val="20"/>
          <w:szCs w:val="20"/>
          <w:rPrChange w:id="120" w:author="Istvan G Lauko" w:date="2020-07-26T10:30:00Z">
            <w:rPr>
              <w:rFonts w:ascii="Courier New" w:hAnsi="Courier New" w:cs="Courier New"/>
            </w:rPr>
          </w:rPrChange>
        </w:rPr>
      </w:pPr>
      <w:r w:rsidRPr="00C740C0">
        <w:rPr>
          <w:rFonts w:ascii="Courier New" w:hAnsi="Courier New" w:cs="Courier New"/>
          <w:sz w:val="20"/>
          <w:szCs w:val="20"/>
          <w:rPrChange w:id="121" w:author="Istvan G Lauko" w:date="2020-07-26T10:30:00Z">
            <w:rPr>
              <w:rFonts w:ascii="Courier New" w:hAnsi="Courier New" w:cs="Courier New"/>
            </w:rPr>
          </w:rPrChange>
        </w:rPr>
        <w:t xml:space="preserve">def </w:t>
      </w:r>
      <w:proofErr w:type="spellStart"/>
      <w:r w:rsidRPr="00C740C0">
        <w:rPr>
          <w:rFonts w:ascii="Courier New" w:hAnsi="Courier New" w:cs="Courier New"/>
          <w:sz w:val="20"/>
          <w:szCs w:val="20"/>
          <w:rPrChange w:id="122" w:author="Istvan G Lauko" w:date="2020-07-26T10:30:00Z">
            <w:rPr>
              <w:rFonts w:ascii="Courier New" w:hAnsi="Courier New" w:cs="Courier New"/>
            </w:rPr>
          </w:rPrChange>
        </w:rPr>
        <w:t>read_and_shuffle</w:t>
      </w:r>
      <w:proofErr w:type="spellEnd"/>
      <w:r w:rsidRPr="00C740C0">
        <w:rPr>
          <w:rFonts w:ascii="Courier New" w:hAnsi="Courier New" w:cs="Courier New"/>
          <w:sz w:val="20"/>
          <w:szCs w:val="20"/>
          <w:rPrChange w:id="123" w:author="Istvan G Lauko" w:date="2020-07-26T10:30:00Z">
            <w:rPr>
              <w:rFonts w:ascii="Courier New" w:hAnsi="Courier New" w:cs="Courier New"/>
            </w:rPr>
          </w:rPrChange>
        </w:rPr>
        <w:t>(file):</w:t>
      </w:r>
    </w:p>
    <w:p w14:paraId="62577506" w14:textId="77777777" w:rsidR="002660CA" w:rsidRPr="00C740C0" w:rsidRDefault="002660CA" w:rsidP="002660CA">
      <w:pPr>
        <w:rPr>
          <w:rFonts w:ascii="Courier New" w:hAnsi="Courier New" w:cs="Courier New"/>
          <w:sz w:val="20"/>
          <w:szCs w:val="20"/>
          <w:rPrChange w:id="124" w:author="Istvan G Lauko" w:date="2020-07-26T10:30:00Z">
            <w:rPr>
              <w:rFonts w:ascii="Courier New" w:hAnsi="Courier New" w:cs="Courier New"/>
            </w:rPr>
          </w:rPrChange>
        </w:rPr>
      </w:pPr>
      <w:r w:rsidRPr="00C740C0">
        <w:rPr>
          <w:rFonts w:ascii="Courier New" w:hAnsi="Courier New" w:cs="Courier New"/>
          <w:sz w:val="20"/>
          <w:szCs w:val="20"/>
          <w:rPrChange w:id="125" w:author="Istvan G Lauko" w:date="2020-07-26T10:30:00Z">
            <w:rPr>
              <w:rFonts w:ascii="Courier New" w:hAnsi="Courier New" w:cs="Courier New"/>
            </w:rPr>
          </w:rPrChange>
        </w:rPr>
        <w:t xml:space="preserve">    df = </w:t>
      </w:r>
      <w:proofErr w:type="spellStart"/>
      <w:r w:rsidRPr="00C740C0">
        <w:rPr>
          <w:rFonts w:ascii="Courier New" w:hAnsi="Courier New" w:cs="Courier New"/>
          <w:sz w:val="20"/>
          <w:szCs w:val="20"/>
          <w:rPrChange w:id="126" w:author="Istvan G Lauko" w:date="2020-07-26T10:30:00Z">
            <w:rPr>
              <w:rFonts w:ascii="Courier New" w:hAnsi="Courier New" w:cs="Courier New"/>
            </w:rPr>
          </w:rPrChange>
        </w:rPr>
        <w:t>pd.read_csv</w:t>
      </w:r>
      <w:proofErr w:type="spellEnd"/>
      <w:r w:rsidRPr="00C740C0">
        <w:rPr>
          <w:rFonts w:ascii="Courier New" w:hAnsi="Courier New" w:cs="Courier New"/>
          <w:sz w:val="20"/>
          <w:szCs w:val="20"/>
          <w:rPrChange w:id="127" w:author="Istvan G Lauko" w:date="2020-07-26T10:30:00Z">
            <w:rPr>
              <w:rFonts w:ascii="Courier New" w:hAnsi="Courier New" w:cs="Courier New"/>
            </w:rPr>
          </w:rPrChange>
        </w:rPr>
        <w:t>(file, delimiter='\t')</w:t>
      </w:r>
    </w:p>
    <w:p w14:paraId="50316043" w14:textId="77777777" w:rsidR="002660CA" w:rsidRPr="00C740C0" w:rsidRDefault="002660CA" w:rsidP="002660CA">
      <w:pPr>
        <w:rPr>
          <w:rFonts w:ascii="Courier New" w:hAnsi="Courier New" w:cs="Courier New"/>
          <w:sz w:val="20"/>
          <w:szCs w:val="20"/>
          <w:rPrChange w:id="128" w:author="Istvan G Lauko" w:date="2020-07-26T10:30:00Z">
            <w:rPr>
              <w:rFonts w:ascii="Courier New" w:hAnsi="Courier New" w:cs="Courier New"/>
            </w:rPr>
          </w:rPrChange>
        </w:rPr>
      </w:pPr>
      <w:r w:rsidRPr="00C740C0">
        <w:rPr>
          <w:rFonts w:ascii="Courier New" w:hAnsi="Courier New" w:cs="Courier New"/>
          <w:sz w:val="20"/>
          <w:szCs w:val="20"/>
          <w:rPrChange w:id="129" w:author="Istvan G Lauko" w:date="2020-07-26T10:30:00Z">
            <w:rPr>
              <w:rFonts w:ascii="Courier New" w:hAnsi="Courier New" w:cs="Courier New"/>
            </w:rPr>
          </w:rPrChange>
        </w:rPr>
        <w:t xml:space="preserve">    # Random shuffle.</w:t>
      </w:r>
    </w:p>
    <w:p w14:paraId="1146D890" w14:textId="77777777" w:rsidR="002660CA" w:rsidRPr="00C740C0" w:rsidRDefault="002660CA" w:rsidP="002660CA">
      <w:pPr>
        <w:rPr>
          <w:rFonts w:ascii="Courier New" w:hAnsi="Courier New" w:cs="Courier New"/>
          <w:sz w:val="20"/>
          <w:szCs w:val="20"/>
          <w:rPrChange w:id="130" w:author="Istvan G Lauko" w:date="2020-07-26T10:30:00Z">
            <w:rPr>
              <w:rFonts w:ascii="Courier New" w:hAnsi="Courier New" w:cs="Courier New"/>
            </w:rPr>
          </w:rPrChange>
        </w:rPr>
      </w:pPr>
      <w:r w:rsidRPr="00C740C0">
        <w:rPr>
          <w:rFonts w:ascii="Courier New" w:hAnsi="Courier New" w:cs="Courier New"/>
          <w:sz w:val="20"/>
          <w:szCs w:val="20"/>
          <w:rPrChange w:id="131"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132" w:author="Istvan G Lauko" w:date="2020-07-26T10:30:00Z">
            <w:rPr>
              <w:rFonts w:ascii="Courier New" w:hAnsi="Courier New" w:cs="Courier New"/>
            </w:rPr>
          </w:rPrChange>
        </w:rPr>
        <w:t>df.sample</w:t>
      </w:r>
      <w:proofErr w:type="spellEnd"/>
      <w:r w:rsidRPr="00C740C0">
        <w:rPr>
          <w:rFonts w:ascii="Courier New" w:hAnsi="Courier New" w:cs="Courier New"/>
          <w:sz w:val="20"/>
          <w:szCs w:val="20"/>
          <w:rPrChange w:id="133" w:author="Istvan G Lauko" w:date="2020-07-26T10:30:00Z">
            <w:rPr>
              <w:rFonts w:ascii="Courier New" w:hAnsi="Courier New" w:cs="Courier New"/>
            </w:rPr>
          </w:rPrChange>
        </w:rPr>
        <w:t>(frac=1)</w:t>
      </w:r>
    </w:p>
    <w:p w14:paraId="65EEC734" w14:textId="77777777" w:rsidR="002660CA" w:rsidRPr="00C740C0" w:rsidRDefault="002660CA" w:rsidP="002660CA">
      <w:pPr>
        <w:rPr>
          <w:rFonts w:ascii="Courier New" w:hAnsi="Courier New" w:cs="Courier New"/>
          <w:sz w:val="20"/>
          <w:szCs w:val="20"/>
          <w:rPrChange w:id="134" w:author="Istvan G Lauko" w:date="2020-07-26T10:30:00Z">
            <w:rPr>
              <w:rFonts w:ascii="Courier New" w:hAnsi="Courier New" w:cs="Courier New"/>
            </w:rPr>
          </w:rPrChange>
        </w:rPr>
      </w:pPr>
      <w:r w:rsidRPr="00C740C0">
        <w:rPr>
          <w:rFonts w:ascii="Courier New" w:hAnsi="Courier New" w:cs="Courier New"/>
          <w:sz w:val="20"/>
          <w:szCs w:val="20"/>
          <w:rPrChange w:id="135" w:author="Istvan G Lauko" w:date="2020-07-26T10:30:00Z">
            <w:rPr>
              <w:rFonts w:ascii="Courier New" w:hAnsi="Courier New" w:cs="Courier New"/>
            </w:rPr>
          </w:rPrChange>
        </w:rPr>
        <w:t xml:space="preserve">    return df</w:t>
      </w:r>
    </w:p>
    <w:p w14:paraId="145D0D41" w14:textId="77777777" w:rsidR="002660CA" w:rsidRPr="00C740C0" w:rsidRDefault="002660CA" w:rsidP="002660CA">
      <w:pPr>
        <w:rPr>
          <w:rFonts w:ascii="Courier New" w:hAnsi="Courier New" w:cs="Courier New"/>
          <w:sz w:val="20"/>
          <w:szCs w:val="20"/>
          <w:rPrChange w:id="136" w:author="Istvan G Lauko" w:date="2020-07-26T10:30:00Z">
            <w:rPr>
              <w:rFonts w:ascii="Courier New" w:hAnsi="Courier New" w:cs="Courier New"/>
            </w:rPr>
          </w:rPrChange>
        </w:rPr>
      </w:pPr>
    </w:p>
    <w:p w14:paraId="50D237A6" w14:textId="77777777" w:rsidR="002660CA" w:rsidRPr="00C740C0" w:rsidRDefault="002660CA" w:rsidP="002660CA">
      <w:pPr>
        <w:rPr>
          <w:rFonts w:ascii="Courier New" w:hAnsi="Courier New" w:cs="Courier New"/>
          <w:sz w:val="20"/>
          <w:szCs w:val="20"/>
          <w:rPrChange w:id="137" w:author="Istvan G Lauko" w:date="2020-07-26T10:30:00Z">
            <w:rPr>
              <w:rFonts w:ascii="Courier New" w:hAnsi="Courier New" w:cs="Courier New"/>
            </w:rPr>
          </w:rPrChange>
        </w:rPr>
      </w:pPr>
      <w:r w:rsidRPr="00C740C0">
        <w:rPr>
          <w:rFonts w:ascii="Courier New" w:hAnsi="Courier New" w:cs="Courier New"/>
          <w:sz w:val="20"/>
          <w:szCs w:val="20"/>
          <w:rPrChange w:id="138" w:author="Istvan G Lauko" w:date="2020-07-26T10:30:00Z">
            <w:rPr>
              <w:rFonts w:ascii="Courier New" w:hAnsi="Courier New" w:cs="Courier New"/>
            </w:rPr>
          </w:rPrChange>
        </w:rPr>
        <w:lastRenderedPageBreak/>
        <w:t xml:space="preserve">def </w:t>
      </w:r>
      <w:proofErr w:type="spellStart"/>
      <w:r w:rsidRPr="00C740C0">
        <w:rPr>
          <w:rFonts w:ascii="Courier New" w:hAnsi="Courier New" w:cs="Courier New"/>
          <w:sz w:val="20"/>
          <w:szCs w:val="20"/>
          <w:rPrChange w:id="139" w:author="Istvan G Lauko" w:date="2020-07-26T10:30:00Z">
            <w:rPr>
              <w:rFonts w:ascii="Courier New" w:hAnsi="Courier New" w:cs="Courier New"/>
            </w:rPr>
          </w:rPrChange>
        </w:rPr>
        <w:t>get_train_and_val_split</w:t>
      </w:r>
      <w:proofErr w:type="spellEnd"/>
      <w:r w:rsidRPr="00C740C0">
        <w:rPr>
          <w:rFonts w:ascii="Courier New" w:hAnsi="Courier New" w:cs="Courier New"/>
          <w:sz w:val="20"/>
          <w:szCs w:val="20"/>
          <w:rPrChange w:id="140" w:author="Istvan G Lauko" w:date="2020-07-26T10:30:00Z">
            <w:rPr>
              <w:rFonts w:ascii="Courier New" w:hAnsi="Courier New" w:cs="Courier New"/>
            </w:rPr>
          </w:rPrChange>
        </w:rPr>
        <w:t xml:space="preserve">(df, </w:t>
      </w:r>
      <w:proofErr w:type="spellStart"/>
      <w:r w:rsidRPr="00C740C0">
        <w:rPr>
          <w:rFonts w:ascii="Courier New" w:hAnsi="Courier New" w:cs="Courier New"/>
          <w:sz w:val="20"/>
          <w:szCs w:val="20"/>
          <w:rPrChange w:id="141" w:author="Istvan G Lauko" w:date="2020-07-26T10:30:00Z">
            <w:rPr>
              <w:rFonts w:ascii="Courier New" w:hAnsi="Courier New" w:cs="Courier New"/>
            </w:rPr>
          </w:rPrChange>
        </w:rPr>
        <w:t>splitRatio</w:t>
      </w:r>
      <w:proofErr w:type="spellEnd"/>
      <w:r w:rsidRPr="00C740C0">
        <w:rPr>
          <w:rFonts w:ascii="Courier New" w:hAnsi="Courier New" w:cs="Courier New"/>
          <w:sz w:val="20"/>
          <w:szCs w:val="20"/>
          <w:rPrChange w:id="142" w:author="Istvan G Lauko" w:date="2020-07-26T10:30:00Z">
            <w:rPr>
              <w:rFonts w:ascii="Courier New" w:hAnsi="Courier New" w:cs="Courier New"/>
            </w:rPr>
          </w:rPrChange>
        </w:rPr>
        <w:t>=0.8):</w:t>
      </w:r>
    </w:p>
    <w:p w14:paraId="2BADCE9F" w14:textId="77777777" w:rsidR="002660CA" w:rsidRPr="00C740C0" w:rsidRDefault="002660CA" w:rsidP="002660CA">
      <w:pPr>
        <w:rPr>
          <w:rFonts w:ascii="Courier New" w:hAnsi="Courier New" w:cs="Courier New"/>
          <w:sz w:val="20"/>
          <w:szCs w:val="20"/>
          <w:rPrChange w:id="143" w:author="Istvan G Lauko" w:date="2020-07-26T10:30:00Z">
            <w:rPr>
              <w:rFonts w:ascii="Courier New" w:hAnsi="Courier New" w:cs="Courier New"/>
            </w:rPr>
          </w:rPrChange>
        </w:rPr>
      </w:pPr>
      <w:r w:rsidRPr="00C740C0">
        <w:rPr>
          <w:rFonts w:ascii="Courier New" w:hAnsi="Courier New" w:cs="Courier New"/>
          <w:sz w:val="20"/>
          <w:szCs w:val="20"/>
          <w:rPrChange w:id="144" w:author="Istvan G Lauko" w:date="2020-07-26T10:30:00Z">
            <w:rPr>
              <w:rFonts w:ascii="Courier New" w:hAnsi="Courier New" w:cs="Courier New"/>
            </w:rPr>
          </w:rPrChange>
        </w:rPr>
        <w:t xml:space="preserve">    train=</w:t>
      </w:r>
      <w:proofErr w:type="spellStart"/>
      <w:r w:rsidRPr="00C740C0">
        <w:rPr>
          <w:rFonts w:ascii="Courier New" w:hAnsi="Courier New" w:cs="Courier New"/>
          <w:sz w:val="20"/>
          <w:szCs w:val="20"/>
          <w:rPrChange w:id="145" w:author="Istvan G Lauko" w:date="2020-07-26T10:30:00Z">
            <w:rPr>
              <w:rFonts w:ascii="Courier New" w:hAnsi="Courier New" w:cs="Courier New"/>
            </w:rPr>
          </w:rPrChange>
        </w:rPr>
        <w:t>df.sample</w:t>
      </w:r>
      <w:proofErr w:type="spellEnd"/>
      <w:r w:rsidRPr="00C740C0">
        <w:rPr>
          <w:rFonts w:ascii="Courier New" w:hAnsi="Courier New" w:cs="Courier New"/>
          <w:sz w:val="20"/>
          <w:szCs w:val="20"/>
          <w:rPrChange w:id="146" w:author="Istvan G Lauko" w:date="2020-07-26T10:30:00Z">
            <w:rPr>
              <w:rFonts w:ascii="Courier New" w:hAnsi="Courier New" w:cs="Courier New"/>
            </w:rPr>
          </w:rPrChange>
        </w:rPr>
        <w:t>(frac=</w:t>
      </w:r>
      <w:proofErr w:type="spellStart"/>
      <w:r w:rsidRPr="00C740C0">
        <w:rPr>
          <w:rFonts w:ascii="Courier New" w:hAnsi="Courier New" w:cs="Courier New"/>
          <w:sz w:val="20"/>
          <w:szCs w:val="20"/>
          <w:rPrChange w:id="147" w:author="Istvan G Lauko" w:date="2020-07-26T10:30:00Z">
            <w:rPr>
              <w:rFonts w:ascii="Courier New" w:hAnsi="Courier New" w:cs="Courier New"/>
            </w:rPr>
          </w:rPrChange>
        </w:rPr>
        <w:t>splitRatio,random_state</w:t>
      </w:r>
      <w:proofErr w:type="spellEnd"/>
      <w:r w:rsidRPr="00C740C0">
        <w:rPr>
          <w:rFonts w:ascii="Courier New" w:hAnsi="Courier New" w:cs="Courier New"/>
          <w:sz w:val="20"/>
          <w:szCs w:val="20"/>
          <w:rPrChange w:id="148" w:author="Istvan G Lauko" w:date="2020-07-26T10:30:00Z">
            <w:rPr>
              <w:rFonts w:ascii="Courier New" w:hAnsi="Courier New" w:cs="Courier New"/>
            </w:rPr>
          </w:rPrChange>
        </w:rPr>
        <w:t>=200)</w:t>
      </w:r>
    </w:p>
    <w:p w14:paraId="45DC7224" w14:textId="77777777" w:rsidR="002660CA" w:rsidRPr="00C740C0" w:rsidRDefault="002660CA" w:rsidP="002660CA">
      <w:pPr>
        <w:rPr>
          <w:rFonts w:ascii="Courier New" w:hAnsi="Courier New" w:cs="Courier New"/>
          <w:sz w:val="20"/>
          <w:szCs w:val="20"/>
          <w:rPrChange w:id="149" w:author="Istvan G Lauko" w:date="2020-07-26T10:30:00Z">
            <w:rPr>
              <w:rFonts w:ascii="Courier New" w:hAnsi="Courier New" w:cs="Courier New"/>
            </w:rPr>
          </w:rPrChange>
        </w:rPr>
      </w:pPr>
      <w:r w:rsidRPr="00C740C0">
        <w:rPr>
          <w:rFonts w:ascii="Courier New" w:hAnsi="Courier New" w:cs="Courier New"/>
          <w:sz w:val="20"/>
          <w:szCs w:val="20"/>
          <w:rPrChange w:id="150"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151" w:author="Istvan G Lauko" w:date="2020-07-26T10:30:00Z">
            <w:rPr>
              <w:rFonts w:ascii="Courier New" w:hAnsi="Courier New" w:cs="Courier New"/>
            </w:rPr>
          </w:rPrChange>
        </w:rPr>
        <w:t>val</w:t>
      </w:r>
      <w:proofErr w:type="spellEnd"/>
      <w:r w:rsidRPr="00C740C0">
        <w:rPr>
          <w:rFonts w:ascii="Courier New" w:hAnsi="Courier New" w:cs="Courier New"/>
          <w:sz w:val="20"/>
          <w:szCs w:val="20"/>
          <w:rPrChange w:id="152"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153" w:author="Istvan G Lauko" w:date="2020-07-26T10:30:00Z">
            <w:rPr>
              <w:rFonts w:ascii="Courier New" w:hAnsi="Courier New" w:cs="Courier New"/>
            </w:rPr>
          </w:rPrChange>
        </w:rPr>
        <w:t>df.drop</w:t>
      </w:r>
      <w:proofErr w:type="spellEnd"/>
      <w:r w:rsidRPr="00C740C0">
        <w:rPr>
          <w:rFonts w:ascii="Courier New" w:hAnsi="Courier New" w:cs="Courier New"/>
          <w:sz w:val="20"/>
          <w:szCs w:val="20"/>
          <w:rPrChange w:id="154"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155" w:author="Istvan G Lauko" w:date="2020-07-26T10:30:00Z">
            <w:rPr>
              <w:rFonts w:ascii="Courier New" w:hAnsi="Courier New" w:cs="Courier New"/>
            </w:rPr>
          </w:rPrChange>
        </w:rPr>
        <w:t>train.index</w:t>
      </w:r>
      <w:proofErr w:type="spellEnd"/>
      <w:r w:rsidRPr="00C740C0">
        <w:rPr>
          <w:rFonts w:ascii="Courier New" w:hAnsi="Courier New" w:cs="Courier New"/>
          <w:sz w:val="20"/>
          <w:szCs w:val="20"/>
          <w:rPrChange w:id="156" w:author="Istvan G Lauko" w:date="2020-07-26T10:30:00Z">
            <w:rPr>
              <w:rFonts w:ascii="Courier New" w:hAnsi="Courier New" w:cs="Courier New"/>
            </w:rPr>
          </w:rPrChange>
        </w:rPr>
        <w:t>)</w:t>
      </w:r>
    </w:p>
    <w:p w14:paraId="3513BAC0" w14:textId="77777777" w:rsidR="002660CA" w:rsidRPr="00C740C0" w:rsidRDefault="002660CA" w:rsidP="002660CA">
      <w:pPr>
        <w:rPr>
          <w:rFonts w:ascii="Courier New" w:hAnsi="Courier New" w:cs="Courier New"/>
          <w:sz w:val="20"/>
          <w:szCs w:val="20"/>
          <w:rPrChange w:id="157" w:author="Istvan G Lauko" w:date="2020-07-26T10:30:00Z">
            <w:rPr>
              <w:rFonts w:ascii="Courier New" w:hAnsi="Courier New" w:cs="Courier New"/>
            </w:rPr>
          </w:rPrChange>
        </w:rPr>
      </w:pPr>
      <w:r w:rsidRPr="00C740C0">
        <w:rPr>
          <w:rFonts w:ascii="Courier New" w:hAnsi="Courier New" w:cs="Courier New"/>
          <w:sz w:val="20"/>
          <w:szCs w:val="20"/>
          <w:rPrChange w:id="158" w:author="Istvan G Lauko" w:date="2020-07-26T10:30:00Z">
            <w:rPr>
              <w:rFonts w:ascii="Courier New" w:hAnsi="Courier New" w:cs="Courier New"/>
            </w:rPr>
          </w:rPrChange>
        </w:rPr>
        <w:t xml:space="preserve">    print("Number of Training Samples: ", </w:t>
      </w:r>
      <w:proofErr w:type="spellStart"/>
      <w:r w:rsidRPr="00C740C0">
        <w:rPr>
          <w:rFonts w:ascii="Courier New" w:hAnsi="Courier New" w:cs="Courier New"/>
          <w:sz w:val="20"/>
          <w:szCs w:val="20"/>
          <w:rPrChange w:id="159" w:author="Istvan G Lauko" w:date="2020-07-26T10:30:00Z">
            <w:rPr>
              <w:rFonts w:ascii="Courier New" w:hAnsi="Courier New" w:cs="Courier New"/>
            </w:rPr>
          </w:rPrChange>
        </w:rPr>
        <w:t>len</w:t>
      </w:r>
      <w:proofErr w:type="spellEnd"/>
      <w:r w:rsidRPr="00C740C0">
        <w:rPr>
          <w:rFonts w:ascii="Courier New" w:hAnsi="Courier New" w:cs="Courier New"/>
          <w:sz w:val="20"/>
          <w:szCs w:val="20"/>
          <w:rPrChange w:id="160" w:author="Istvan G Lauko" w:date="2020-07-26T10:30:00Z">
            <w:rPr>
              <w:rFonts w:ascii="Courier New" w:hAnsi="Courier New" w:cs="Courier New"/>
            </w:rPr>
          </w:rPrChange>
        </w:rPr>
        <w:t>(train))</w:t>
      </w:r>
    </w:p>
    <w:p w14:paraId="50F03243" w14:textId="77777777" w:rsidR="002660CA" w:rsidRPr="00C740C0" w:rsidRDefault="002660CA" w:rsidP="002660CA">
      <w:pPr>
        <w:rPr>
          <w:rFonts w:ascii="Courier New" w:hAnsi="Courier New" w:cs="Courier New"/>
          <w:sz w:val="20"/>
          <w:szCs w:val="20"/>
          <w:rPrChange w:id="161" w:author="Istvan G Lauko" w:date="2020-07-26T10:30:00Z">
            <w:rPr>
              <w:rFonts w:ascii="Courier New" w:hAnsi="Courier New" w:cs="Courier New"/>
            </w:rPr>
          </w:rPrChange>
        </w:rPr>
      </w:pPr>
      <w:r w:rsidRPr="00C740C0">
        <w:rPr>
          <w:rFonts w:ascii="Courier New" w:hAnsi="Courier New" w:cs="Courier New"/>
          <w:sz w:val="20"/>
          <w:szCs w:val="20"/>
          <w:rPrChange w:id="162" w:author="Istvan G Lauko" w:date="2020-07-26T10:30:00Z">
            <w:rPr>
              <w:rFonts w:ascii="Courier New" w:hAnsi="Courier New" w:cs="Courier New"/>
            </w:rPr>
          </w:rPrChange>
        </w:rPr>
        <w:t xml:space="preserve">    print("Number of Validation Samples: ", </w:t>
      </w:r>
      <w:proofErr w:type="spellStart"/>
      <w:r w:rsidRPr="00C740C0">
        <w:rPr>
          <w:rFonts w:ascii="Courier New" w:hAnsi="Courier New" w:cs="Courier New"/>
          <w:sz w:val="20"/>
          <w:szCs w:val="20"/>
          <w:rPrChange w:id="163" w:author="Istvan G Lauko" w:date="2020-07-26T10:30:00Z">
            <w:rPr>
              <w:rFonts w:ascii="Courier New" w:hAnsi="Courier New" w:cs="Courier New"/>
            </w:rPr>
          </w:rPrChange>
        </w:rPr>
        <w:t>len</w:t>
      </w:r>
      <w:proofErr w:type="spellEnd"/>
      <w:r w:rsidRPr="00C740C0">
        <w:rPr>
          <w:rFonts w:ascii="Courier New" w:hAnsi="Courier New" w:cs="Courier New"/>
          <w:sz w:val="20"/>
          <w:szCs w:val="20"/>
          <w:rPrChange w:id="164"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165" w:author="Istvan G Lauko" w:date="2020-07-26T10:30:00Z">
            <w:rPr>
              <w:rFonts w:ascii="Courier New" w:hAnsi="Courier New" w:cs="Courier New"/>
            </w:rPr>
          </w:rPrChange>
        </w:rPr>
        <w:t>val</w:t>
      </w:r>
      <w:proofErr w:type="spellEnd"/>
      <w:r w:rsidRPr="00C740C0">
        <w:rPr>
          <w:rFonts w:ascii="Courier New" w:hAnsi="Courier New" w:cs="Courier New"/>
          <w:sz w:val="20"/>
          <w:szCs w:val="20"/>
          <w:rPrChange w:id="166" w:author="Istvan G Lauko" w:date="2020-07-26T10:30:00Z">
            <w:rPr>
              <w:rFonts w:ascii="Courier New" w:hAnsi="Courier New" w:cs="Courier New"/>
            </w:rPr>
          </w:rPrChange>
        </w:rPr>
        <w:t>))</w:t>
      </w:r>
    </w:p>
    <w:p w14:paraId="29C51E5D" w14:textId="77777777" w:rsidR="002660CA" w:rsidRPr="00C740C0" w:rsidRDefault="002660CA" w:rsidP="002660CA">
      <w:pPr>
        <w:rPr>
          <w:rFonts w:ascii="Courier New" w:hAnsi="Courier New" w:cs="Courier New"/>
          <w:sz w:val="20"/>
          <w:szCs w:val="20"/>
          <w:rPrChange w:id="167" w:author="Istvan G Lauko" w:date="2020-07-26T10:30:00Z">
            <w:rPr>
              <w:rFonts w:ascii="Courier New" w:hAnsi="Courier New" w:cs="Courier New"/>
            </w:rPr>
          </w:rPrChange>
        </w:rPr>
      </w:pPr>
      <w:r w:rsidRPr="00C740C0">
        <w:rPr>
          <w:rFonts w:ascii="Courier New" w:hAnsi="Courier New" w:cs="Courier New"/>
          <w:sz w:val="20"/>
          <w:szCs w:val="20"/>
          <w:rPrChange w:id="168" w:author="Istvan G Lauko" w:date="2020-07-26T10:30:00Z">
            <w:rPr>
              <w:rFonts w:ascii="Courier New" w:hAnsi="Courier New" w:cs="Courier New"/>
            </w:rPr>
          </w:rPrChange>
        </w:rPr>
        <w:t xml:space="preserve">    return(train, </w:t>
      </w:r>
      <w:proofErr w:type="spellStart"/>
      <w:r w:rsidRPr="00C740C0">
        <w:rPr>
          <w:rFonts w:ascii="Courier New" w:hAnsi="Courier New" w:cs="Courier New"/>
          <w:sz w:val="20"/>
          <w:szCs w:val="20"/>
          <w:rPrChange w:id="169" w:author="Istvan G Lauko" w:date="2020-07-26T10:30:00Z">
            <w:rPr>
              <w:rFonts w:ascii="Courier New" w:hAnsi="Courier New" w:cs="Courier New"/>
            </w:rPr>
          </w:rPrChange>
        </w:rPr>
        <w:t>val</w:t>
      </w:r>
      <w:proofErr w:type="spellEnd"/>
      <w:r w:rsidRPr="00C740C0">
        <w:rPr>
          <w:rFonts w:ascii="Courier New" w:hAnsi="Courier New" w:cs="Courier New"/>
          <w:sz w:val="20"/>
          <w:szCs w:val="20"/>
          <w:rPrChange w:id="170" w:author="Istvan G Lauko" w:date="2020-07-26T10:30:00Z">
            <w:rPr>
              <w:rFonts w:ascii="Courier New" w:hAnsi="Courier New" w:cs="Courier New"/>
            </w:rPr>
          </w:rPrChange>
        </w:rPr>
        <w:t>)</w:t>
      </w:r>
    </w:p>
    <w:p w14:paraId="0A2AB074" w14:textId="77777777" w:rsidR="002660CA" w:rsidRPr="00C740C0" w:rsidRDefault="002660CA" w:rsidP="002660CA">
      <w:pPr>
        <w:rPr>
          <w:rFonts w:ascii="Courier New" w:hAnsi="Courier New" w:cs="Courier New"/>
          <w:sz w:val="20"/>
          <w:szCs w:val="20"/>
          <w:rPrChange w:id="171" w:author="Istvan G Lauko" w:date="2020-07-26T10:30:00Z">
            <w:rPr>
              <w:rFonts w:ascii="Courier New" w:hAnsi="Courier New" w:cs="Courier New"/>
            </w:rPr>
          </w:rPrChange>
        </w:rPr>
      </w:pPr>
    </w:p>
    <w:p w14:paraId="22BFFD60" w14:textId="77777777" w:rsidR="002660CA" w:rsidRPr="00C740C0" w:rsidRDefault="002660CA" w:rsidP="002660CA">
      <w:pPr>
        <w:rPr>
          <w:rFonts w:ascii="Courier New" w:hAnsi="Courier New" w:cs="Courier New"/>
          <w:sz w:val="20"/>
          <w:szCs w:val="20"/>
          <w:rPrChange w:id="172" w:author="Istvan G Lauko" w:date="2020-07-26T10:30:00Z">
            <w:rPr>
              <w:rFonts w:ascii="Courier New" w:hAnsi="Courier New" w:cs="Courier New"/>
            </w:rPr>
          </w:rPrChange>
        </w:rPr>
      </w:pPr>
      <w:r w:rsidRPr="00C740C0">
        <w:rPr>
          <w:rFonts w:ascii="Courier New" w:hAnsi="Courier New" w:cs="Courier New"/>
          <w:sz w:val="20"/>
          <w:szCs w:val="20"/>
          <w:rPrChange w:id="173" w:author="Istvan G Lauko" w:date="2020-07-26T10:30:00Z">
            <w:rPr>
              <w:rFonts w:ascii="Courier New" w:hAnsi="Courier New" w:cs="Courier New"/>
            </w:rPr>
          </w:rPrChange>
        </w:rPr>
        <w:t xml:space="preserve">def </w:t>
      </w:r>
      <w:proofErr w:type="spellStart"/>
      <w:r w:rsidRPr="00C740C0">
        <w:rPr>
          <w:rFonts w:ascii="Courier New" w:hAnsi="Courier New" w:cs="Courier New"/>
          <w:sz w:val="20"/>
          <w:szCs w:val="20"/>
          <w:rPrChange w:id="174" w:author="Istvan G Lauko" w:date="2020-07-26T10:30:00Z">
            <w:rPr>
              <w:rFonts w:ascii="Courier New" w:hAnsi="Courier New" w:cs="Courier New"/>
            </w:rPr>
          </w:rPrChange>
        </w:rPr>
        <w:t>get_max_length</w:t>
      </w:r>
      <w:proofErr w:type="spellEnd"/>
      <w:r w:rsidRPr="00C740C0">
        <w:rPr>
          <w:rFonts w:ascii="Courier New" w:hAnsi="Courier New" w:cs="Courier New"/>
          <w:sz w:val="20"/>
          <w:szCs w:val="20"/>
          <w:rPrChange w:id="175" w:author="Istvan G Lauko" w:date="2020-07-26T10:30:00Z">
            <w:rPr>
              <w:rFonts w:ascii="Courier New" w:hAnsi="Courier New" w:cs="Courier New"/>
            </w:rPr>
          </w:rPrChange>
        </w:rPr>
        <w:t>(reviews):</w:t>
      </w:r>
    </w:p>
    <w:p w14:paraId="3A681E4C" w14:textId="77777777" w:rsidR="002660CA" w:rsidRPr="00C740C0" w:rsidRDefault="002660CA" w:rsidP="002660CA">
      <w:pPr>
        <w:rPr>
          <w:rFonts w:ascii="Courier New" w:hAnsi="Courier New" w:cs="Courier New"/>
          <w:sz w:val="20"/>
          <w:szCs w:val="20"/>
          <w:rPrChange w:id="176" w:author="Istvan G Lauko" w:date="2020-07-26T10:30:00Z">
            <w:rPr>
              <w:rFonts w:ascii="Courier New" w:hAnsi="Courier New" w:cs="Courier New"/>
            </w:rPr>
          </w:rPrChange>
        </w:rPr>
      </w:pPr>
      <w:r w:rsidRPr="00C740C0">
        <w:rPr>
          <w:rFonts w:ascii="Courier New" w:hAnsi="Courier New" w:cs="Courier New"/>
          <w:sz w:val="20"/>
          <w:szCs w:val="20"/>
          <w:rPrChange w:id="177" w:author="Istvan G Lauko" w:date="2020-07-26T10:30:00Z">
            <w:rPr>
              <w:rFonts w:ascii="Courier New" w:hAnsi="Courier New" w:cs="Courier New"/>
            </w:rPr>
          </w:rPrChange>
        </w:rPr>
        <w:t xml:space="preserve">    return </w:t>
      </w:r>
      <w:proofErr w:type="spellStart"/>
      <w:r w:rsidRPr="00C740C0">
        <w:rPr>
          <w:rFonts w:ascii="Courier New" w:hAnsi="Courier New" w:cs="Courier New"/>
          <w:sz w:val="20"/>
          <w:szCs w:val="20"/>
          <w:rPrChange w:id="178" w:author="Istvan G Lauko" w:date="2020-07-26T10:30:00Z">
            <w:rPr>
              <w:rFonts w:ascii="Courier New" w:hAnsi="Courier New" w:cs="Courier New"/>
            </w:rPr>
          </w:rPrChange>
        </w:rPr>
        <w:t>len</w:t>
      </w:r>
      <w:proofErr w:type="spellEnd"/>
      <w:r w:rsidRPr="00C740C0">
        <w:rPr>
          <w:rFonts w:ascii="Courier New" w:hAnsi="Courier New" w:cs="Courier New"/>
          <w:sz w:val="20"/>
          <w:szCs w:val="20"/>
          <w:rPrChange w:id="179" w:author="Istvan G Lauko" w:date="2020-07-26T10:30:00Z">
            <w:rPr>
              <w:rFonts w:ascii="Courier New" w:hAnsi="Courier New" w:cs="Courier New"/>
            </w:rPr>
          </w:rPrChange>
        </w:rPr>
        <w:t>(max(reviews, key=</w:t>
      </w:r>
      <w:proofErr w:type="spellStart"/>
      <w:r w:rsidRPr="00C740C0">
        <w:rPr>
          <w:rFonts w:ascii="Courier New" w:hAnsi="Courier New" w:cs="Courier New"/>
          <w:sz w:val="20"/>
          <w:szCs w:val="20"/>
          <w:rPrChange w:id="180" w:author="Istvan G Lauko" w:date="2020-07-26T10:30:00Z">
            <w:rPr>
              <w:rFonts w:ascii="Courier New" w:hAnsi="Courier New" w:cs="Courier New"/>
            </w:rPr>
          </w:rPrChange>
        </w:rPr>
        <w:t>len</w:t>
      </w:r>
      <w:proofErr w:type="spellEnd"/>
      <w:r w:rsidRPr="00C740C0">
        <w:rPr>
          <w:rFonts w:ascii="Courier New" w:hAnsi="Courier New" w:cs="Courier New"/>
          <w:sz w:val="20"/>
          <w:szCs w:val="20"/>
          <w:rPrChange w:id="181" w:author="Istvan G Lauko" w:date="2020-07-26T10:30:00Z">
            <w:rPr>
              <w:rFonts w:ascii="Courier New" w:hAnsi="Courier New" w:cs="Courier New"/>
            </w:rPr>
          </w:rPrChange>
        </w:rPr>
        <w:t>))</w:t>
      </w:r>
    </w:p>
    <w:p w14:paraId="475F1BF5" w14:textId="77777777" w:rsidR="002660CA" w:rsidRPr="00C740C0" w:rsidRDefault="002660CA" w:rsidP="002660CA">
      <w:pPr>
        <w:rPr>
          <w:rFonts w:ascii="Courier New" w:hAnsi="Courier New" w:cs="Courier New"/>
          <w:sz w:val="20"/>
          <w:szCs w:val="20"/>
          <w:rPrChange w:id="182" w:author="Istvan G Lauko" w:date="2020-07-26T10:30:00Z">
            <w:rPr>
              <w:rFonts w:ascii="Courier New" w:hAnsi="Courier New" w:cs="Courier New"/>
            </w:rPr>
          </w:rPrChange>
        </w:rPr>
      </w:pPr>
    </w:p>
    <w:p w14:paraId="26C05162" w14:textId="77777777" w:rsidR="002660CA" w:rsidRPr="00C740C0" w:rsidRDefault="002660CA" w:rsidP="002660CA">
      <w:pPr>
        <w:rPr>
          <w:rFonts w:ascii="Courier New" w:hAnsi="Courier New" w:cs="Courier New"/>
          <w:sz w:val="20"/>
          <w:szCs w:val="20"/>
          <w:rPrChange w:id="183" w:author="Istvan G Lauko" w:date="2020-07-26T10:30:00Z">
            <w:rPr>
              <w:rFonts w:ascii="Courier New" w:hAnsi="Courier New" w:cs="Courier New"/>
            </w:rPr>
          </w:rPrChange>
        </w:rPr>
      </w:pPr>
      <w:r w:rsidRPr="00C740C0">
        <w:rPr>
          <w:rFonts w:ascii="Courier New" w:hAnsi="Courier New" w:cs="Courier New"/>
          <w:sz w:val="20"/>
          <w:szCs w:val="20"/>
          <w:rPrChange w:id="184" w:author="Istvan G Lauko" w:date="2020-07-26T10:30:00Z">
            <w:rPr>
              <w:rFonts w:ascii="Courier New" w:hAnsi="Courier New" w:cs="Courier New"/>
            </w:rPr>
          </w:rPrChange>
        </w:rPr>
        <w:t xml:space="preserve">def </w:t>
      </w:r>
      <w:proofErr w:type="spellStart"/>
      <w:r w:rsidRPr="00C740C0">
        <w:rPr>
          <w:rFonts w:ascii="Courier New" w:hAnsi="Courier New" w:cs="Courier New"/>
          <w:sz w:val="20"/>
          <w:szCs w:val="20"/>
          <w:rPrChange w:id="185" w:author="Istvan G Lauko" w:date="2020-07-26T10:30:00Z">
            <w:rPr>
              <w:rFonts w:ascii="Courier New" w:hAnsi="Courier New" w:cs="Courier New"/>
            </w:rPr>
          </w:rPrChange>
        </w:rPr>
        <w:t>get_accuracy</w:t>
      </w:r>
      <w:proofErr w:type="spellEnd"/>
      <w:r w:rsidRPr="00C740C0">
        <w:rPr>
          <w:rFonts w:ascii="Courier New" w:hAnsi="Courier New" w:cs="Courier New"/>
          <w:sz w:val="20"/>
          <w:szCs w:val="20"/>
          <w:rPrChange w:id="186" w:author="Istvan G Lauko" w:date="2020-07-26T10:30:00Z">
            <w:rPr>
              <w:rFonts w:ascii="Courier New" w:hAnsi="Courier New" w:cs="Courier New"/>
            </w:rPr>
          </w:rPrChange>
        </w:rPr>
        <w:t>(logits, labels):</w:t>
      </w:r>
    </w:p>
    <w:p w14:paraId="3AFEEC1A" w14:textId="77777777" w:rsidR="002660CA" w:rsidRPr="00C740C0" w:rsidRDefault="002660CA" w:rsidP="002660CA">
      <w:pPr>
        <w:rPr>
          <w:rFonts w:ascii="Courier New" w:hAnsi="Courier New" w:cs="Courier New"/>
          <w:sz w:val="20"/>
          <w:szCs w:val="20"/>
          <w:rPrChange w:id="187" w:author="Istvan G Lauko" w:date="2020-07-26T10:30:00Z">
            <w:rPr>
              <w:rFonts w:ascii="Courier New" w:hAnsi="Courier New" w:cs="Courier New"/>
            </w:rPr>
          </w:rPrChange>
        </w:rPr>
      </w:pPr>
      <w:r w:rsidRPr="00C740C0">
        <w:rPr>
          <w:rFonts w:ascii="Courier New" w:hAnsi="Courier New" w:cs="Courier New"/>
          <w:sz w:val="20"/>
          <w:szCs w:val="20"/>
          <w:rPrChange w:id="188" w:author="Istvan G Lauko" w:date="2020-07-26T10:30:00Z">
            <w:rPr>
              <w:rFonts w:ascii="Courier New" w:hAnsi="Courier New" w:cs="Courier New"/>
            </w:rPr>
          </w:rPrChange>
        </w:rPr>
        <w:t xml:space="preserve">    # get the index of the max value in the row.</w:t>
      </w:r>
    </w:p>
    <w:p w14:paraId="60B47091" w14:textId="77777777" w:rsidR="002660CA" w:rsidRPr="00C740C0" w:rsidRDefault="002660CA" w:rsidP="002660CA">
      <w:pPr>
        <w:rPr>
          <w:rFonts w:ascii="Courier New" w:hAnsi="Courier New" w:cs="Courier New"/>
          <w:sz w:val="20"/>
          <w:szCs w:val="20"/>
          <w:rPrChange w:id="189" w:author="Istvan G Lauko" w:date="2020-07-26T10:30:00Z">
            <w:rPr>
              <w:rFonts w:ascii="Courier New" w:hAnsi="Courier New" w:cs="Courier New"/>
            </w:rPr>
          </w:rPrChange>
        </w:rPr>
      </w:pPr>
      <w:r w:rsidRPr="00C740C0">
        <w:rPr>
          <w:rFonts w:ascii="Courier New" w:hAnsi="Courier New" w:cs="Courier New"/>
          <w:sz w:val="20"/>
          <w:szCs w:val="20"/>
          <w:rPrChange w:id="190"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191" w:author="Istvan G Lauko" w:date="2020-07-26T10:30:00Z">
            <w:rPr>
              <w:rFonts w:ascii="Courier New" w:hAnsi="Courier New" w:cs="Courier New"/>
            </w:rPr>
          </w:rPrChange>
        </w:rPr>
        <w:t>predictedClass</w:t>
      </w:r>
      <w:proofErr w:type="spellEnd"/>
      <w:r w:rsidRPr="00C740C0">
        <w:rPr>
          <w:rFonts w:ascii="Courier New" w:hAnsi="Courier New" w:cs="Courier New"/>
          <w:sz w:val="20"/>
          <w:szCs w:val="20"/>
          <w:rPrChange w:id="192"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193" w:author="Istvan G Lauko" w:date="2020-07-26T10:30:00Z">
            <w:rPr>
              <w:rFonts w:ascii="Courier New" w:hAnsi="Courier New" w:cs="Courier New"/>
            </w:rPr>
          </w:rPrChange>
        </w:rPr>
        <w:t>logits.max</w:t>
      </w:r>
      <w:proofErr w:type="spellEnd"/>
      <w:r w:rsidRPr="00C740C0">
        <w:rPr>
          <w:rFonts w:ascii="Courier New" w:hAnsi="Courier New" w:cs="Courier New"/>
          <w:sz w:val="20"/>
          <w:szCs w:val="20"/>
          <w:rPrChange w:id="194" w:author="Istvan G Lauko" w:date="2020-07-26T10:30:00Z">
            <w:rPr>
              <w:rFonts w:ascii="Courier New" w:hAnsi="Courier New" w:cs="Courier New"/>
            </w:rPr>
          </w:rPrChange>
        </w:rPr>
        <w:t>(dim = 1)[1]</w:t>
      </w:r>
    </w:p>
    <w:p w14:paraId="054F63B0" w14:textId="77777777" w:rsidR="002660CA" w:rsidRPr="00C740C0" w:rsidRDefault="002660CA" w:rsidP="002660CA">
      <w:pPr>
        <w:rPr>
          <w:rFonts w:ascii="Courier New" w:hAnsi="Courier New" w:cs="Courier New"/>
          <w:sz w:val="20"/>
          <w:szCs w:val="20"/>
          <w:rPrChange w:id="195" w:author="Istvan G Lauko" w:date="2020-07-26T10:30:00Z">
            <w:rPr>
              <w:rFonts w:ascii="Courier New" w:hAnsi="Courier New" w:cs="Courier New"/>
            </w:rPr>
          </w:rPrChange>
        </w:rPr>
      </w:pPr>
    </w:p>
    <w:p w14:paraId="51B017D3" w14:textId="77777777" w:rsidR="002660CA" w:rsidRPr="00C740C0" w:rsidRDefault="002660CA" w:rsidP="002660CA">
      <w:pPr>
        <w:rPr>
          <w:rFonts w:ascii="Courier New" w:hAnsi="Courier New" w:cs="Courier New"/>
          <w:sz w:val="20"/>
          <w:szCs w:val="20"/>
          <w:rPrChange w:id="196" w:author="Istvan G Lauko" w:date="2020-07-26T10:30:00Z">
            <w:rPr>
              <w:rFonts w:ascii="Courier New" w:hAnsi="Courier New" w:cs="Courier New"/>
            </w:rPr>
          </w:rPrChange>
        </w:rPr>
      </w:pPr>
      <w:r w:rsidRPr="00C740C0">
        <w:rPr>
          <w:rFonts w:ascii="Courier New" w:hAnsi="Courier New" w:cs="Courier New"/>
          <w:sz w:val="20"/>
          <w:szCs w:val="20"/>
          <w:rPrChange w:id="197" w:author="Istvan G Lauko" w:date="2020-07-26T10:30:00Z">
            <w:rPr>
              <w:rFonts w:ascii="Courier New" w:hAnsi="Courier New" w:cs="Courier New"/>
            </w:rPr>
          </w:rPrChange>
        </w:rPr>
        <w:t xml:space="preserve">    # get accuracy by averaging over entire batch.</w:t>
      </w:r>
    </w:p>
    <w:p w14:paraId="6B8EDF07" w14:textId="77777777" w:rsidR="002660CA" w:rsidRPr="00C740C0" w:rsidRDefault="002660CA" w:rsidP="002660CA">
      <w:pPr>
        <w:rPr>
          <w:rFonts w:ascii="Courier New" w:hAnsi="Courier New" w:cs="Courier New"/>
          <w:sz w:val="20"/>
          <w:szCs w:val="20"/>
          <w:rPrChange w:id="198" w:author="Istvan G Lauko" w:date="2020-07-26T10:30:00Z">
            <w:rPr>
              <w:rFonts w:ascii="Courier New" w:hAnsi="Courier New" w:cs="Courier New"/>
            </w:rPr>
          </w:rPrChange>
        </w:rPr>
      </w:pPr>
      <w:r w:rsidRPr="00C740C0">
        <w:rPr>
          <w:rFonts w:ascii="Courier New" w:hAnsi="Courier New" w:cs="Courier New"/>
          <w:sz w:val="20"/>
          <w:szCs w:val="20"/>
          <w:rPrChange w:id="199" w:author="Istvan G Lauko" w:date="2020-07-26T10:30:00Z">
            <w:rPr>
              <w:rFonts w:ascii="Courier New" w:hAnsi="Courier New" w:cs="Courier New"/>
            </w:rPr>
          </w:rPrChange>
        </w:rPr>
        <w:t xml:space="preserve">    acc = (</w:t>
      </w:r>
      <w:proofErr w:type="spellStart"/>
      <w:r w:rsidRPr="00C740C0">
        <w:rPr>
          <w:rFonts w:ascii="Courier New" w:hAnsi="Courier New" w:cs="Courier New"/>
          <w:sz w:val="20"/>
          <w:szCs w:val="20"/>
          <w:rPrChange w:id="200" w:author="Istvan G Lauko" w:date="2020-07-26T10:30:00Z">
            <w:rPr>
              <w:rFonts w:ascii="Courier New" w:hAnsi="Courier New" w:cs="Courier New"/>
            </w:rPr>
          </w:rPrChange>
        </w:rPr>
        <w:t>predictedClass</w:t>
      </w:r>
      <w:proofErr w:type="spellEnd"/>
      <w:r w:rsidRPr="00C740C0">
        <w:rPr>
          <w:rFonts w:ascii="Courier New" w:hAnsi="Courier New" w:cs="Courier New"/>
          <w:sz w:val="20"/>
          <w:szCs w:val="20"/>
          <w:rPrChange w:id="201" w:author="Istvan G Lauko" w:date="2020-07-26T10:30:00Z">
            <w:rPr>
              <w:rFonts w:ascii="Courier New" w:hAnsi="Courier New" w:cs="Courier New"/>
            </w:rPr>
          </w:rPrChange>
        </w:rPr>
        <w:t xml:space="preserve"> == labels).float().mean()</w:t>
      </w:r>
    </w:p>
    <w:p w14:paraId="630F0687" w14:textId="77777777" w:rsidR="002660CA" w:rsidRPr="00C740C0" w:rsidRDefault="002660CA" w:rsidP="002660CA">
      <w:pPr>
        <w:rPr>
          <w:rFonts w:ascii="Courier New" w:hAnsi="Courier New" w:cs="Courier New"/>
          <w:sz w:val="20"/>
          <w:szCs w:val="20"/>
          <w:rPrChange w:id="202" w:author="Istvan G Lauko" w:date="2020-07-26T10:30:00Z">
            <w:rPr>
              <w:rFonts w:ascii="Courier New" w:hAnsi="Courier New" w:cs="Courier New"/>
            </w:rPr>
          </w:rPrChange>
        </w:rPr>
      </w:pPr>
      <w:r w:rsidRPr="00C740C0">
        <w:rPr>
          <w:rFonts w:ascii="Courier New" w:hAnsi="Courier New" w:cs="Courier New"/>
          <w:sz w:val="20"/>
          <w:szCs w:val="20"/>
          <w:rPrChange w:id="203" w:author="Istvan G Lauko" w:date="2020-07-26T10:30:00Z">
            <w:rPr>
              <w:rFonts w:ascii="Courier New" w:hAnsi="Courier New" w:cs="Courier New"/>
            </w:rPr>
          </w:rPrChange>
        </w:rPr>
        <w:t xml:space="preserve">    return acc</w:t>
      </w:r>
    </w:p>
    <w:p w14:paraId="527A53F7" w14:textId="77777777" w:rsidR="002660CA" w:rsidRPr="00C740C0" w:rsidRDefault="002660CA" w:rsidP="002660CA">
      <w:pPr>
        <w:rPr>
          <w:rFonts w:ascii="Courier New" w:hAnsi="Courier New" w:cs="Courier New"/>
          <w:sz w:val="20"/>
          <w:szCs w:val="20"/>
          <w:rPrChange w:id="204" w:author="Istvan G Lauko" w:date="2020-07-26T10:30:00Z">
            <w:rPr>
              <w:rFonts w:ascii="Courier New" w:hAnsi="Courier New" w:cs="Courier New"/>
            </w:rPr>
          </w:rPrChange>
        </w:rPr>
      </w:pPr>
    </w:p>
    <w:p w14:paraId="39F40C4A" w14:textId="77777777" w:rsidR="002660CA" w:rsidRPr="00C740C0" w:rsidRDefault="002660CA" w:rsidP="002660CA">
      <w:pPr>
        <w:rPr>
          <w:rFonts w:ascii="Courier New" w:hAnsi="Courier New" w:cs="Courier New"/>
          <w:sz w:val="20"/>
          <w:szCs w:val="20"/>
          <w:rPrChange w:id="205" w:author="Istvan G Lauko" w:date="2020-07-26T10:30:00Z">
            <w:rPr>
              <w:rFonts w:ascii="Courier New" w:hAnsi="Courier New" w:cs="Courier New"/>
            </w:rPr>
          </w:rPrChange>
        </w:rPr>
      </w:pPr>
      <w:r w:rsidRPr="00C740C0">
        <w:rPr>
          <w:rFonts w:ascii="Courier New" w:hAnsi="Courier New" w:cs="Courier New"/>
          <w:sz w:val="20"/>
          <w:szCs w:val="20"/>
          <w:rPrChange w:id="206" w:author="Istvan G Lauko" w:date="2020-07-26T10:30:00Z">
            <w:rPr>
              <w:rFonts w:ascii="Courier New" w:hAnsi="Courier New" w:cs="Courier New"/>
            </w:rPr>
          </w:rPrChange>
        </w:rPr>
        <w:t xml:space="preserve">def </w:t>
      </w:r>
      <w:proofErr w:type="spellStart"/>
      <w:r w:rsidRPr="00C740C0">
        <w:rPr>
          <w:rFonts w:ascii="Courier New" w:hAnsi="Courier New" w:cs="Courier New"/>
          <w:sz w:val="20"/>
          <w:szCs w:val="20"/>
          <w:rPrChange w:id="207" w:author="Istvan G Lauko" w:date="2020-07-26T10:30:00Z">
            <w:rPr>
              <w:rFonts w:ascii="Courier New" w:hAnsi="Courier New" w:cs="Courier New"/>
            </w:rPr>
          </w:rPrChange>
        </w:rPr>
        <w:t>trainFunc</w:t>
      </w:r>
      <w:proofErr w:type="spellEnd"/>
      <w:r w:rsidRPr="00C740C0">
        <w:rPr>
          <w:rFonts w:ascii="Courier New" w:hAnsi="Courier New" w:cs="Courier New"/>
          <w:sz w:val="20"/>
          <w:szCs w:val="20"/>
          <w:rPrChange w:id="208" w:author="Istvan G Lauko" w:date="2020-07-26T10:30:00Z">
            <w:rPr>
              <w:rFonts w:ascii="Courier New" w:hAnsi="Courier New" w:cs="Courier New"/>
            </w:rPr>
          </w:rPrChange>
        </w:rPr>
        <w:t xml:space="preserve">(net, </w:t>
      </w:r>
      <w:proofErr w:type="spellStart"/>
      <w:r w:rsidRPr="00C740C0">
        <w:rPr>
          <w:rFonts w:ascii="Courier New" w:hAnsi="Courier New" w:cs="Courier New"/>
          <w:sz w:val="20"/>
          <w:szCs w:val="20"/>
          <w:rPrChange w:id="209" w:author="Istvan G Lauko" w:date="2020-07-26T10:30:00Z">
            <w:rPr>
              <w:rFonts w:ascii="Courier New" w:hAnsi="Courier New" w:cs="Courier New"/>
            </w:rPr>
          </w:rPrChange>
        </w:rPr>
        <w:t>loss_func</w:t>
      </w:r>
      <w:proofErr w:type="spellEnd"/>
      <w:r w:rsidRPr="00C740C0">
        <w:rPr>
          <w:rFonts w:ascii="Courier New" w:hAnsi="Courier New" w:cs="Courier New"/>
          <w:sz w:val="20"/>
          <w:szCs w:val="20"/>
          <w:rPrChange w:id="210"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211" w:author="Istvan G Lauko" w:date="2020-07-26T10:30:00Z">
            <w:rPr>
              <w:rFonts w:ascii="Courier New" w:hAnsi="Courier New" w:cs="Courier New"/>
            </w:rPr>
          </w:rPrChange>
        </w:rPr>
        <w:t>opti</w:t>
      </w:r>
      <w:proofErr w:type="spellEnd"/>
      <w:r w:rsidRPr="00C740C0">
        <w:rPr>
          <w:rFonts w:ascii="Courier New" w:hAnsi="Courier New" w:cs="Courier New"/>
          <w:sz w:val="20"/>
          <w:szCs w:val="20"/>
          <w:rPrChange w:id="212"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213" w:author="Istvan G Lauko" w:date="2020-07-26T10:30:00Z">
            <w:rPr>
              <w:rFonts w:ascii="Courier New" w:hAnsi="Courier New" w:cs="Courier New"/>
            </w:rPr>
          </w:rPrChange>
        </w:rPr>
        <w:t>train_loader</w:t>
      </w:r>
      <w:proofErr w:type="spellEnd"/>
      <w:r w:rsidRPr="00C740C0">
        <w:rPr>
          <w:rFonts w:ascii="Courier New" w:hAnsi="Courier New" w:cs="Courier New"/>
          <w:sz w:val="20"/>
          <w:szCs w:val="20"/>
          <w:rPrChange w:id="214"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215" w:author="Istvan G Lauko" w:date="2020-07-26T10:30:00Z">
            <w:rPr>
              <w:rFonts w:ascii="Courier New" w:hAnsi="Courier New" w:cs="Courier New"/>
            </w:rPr>
          </w:rPrChange>
        </w:rPr>
        <w:t>test_loader</w:t>
      </w:r>
      <w:proofErr w:type="spellEnd"/>
      <w:r w:rsidRPr="00C740C0">
        <w:rPr>
          <w:rFonts w:ascii="Courier New" w:hAnsi="Courier New" w:cs="Courier New"/>
          <w:sz w:val="20"/>
          <w:szCs w:val="20"/>
          <w:rPrChange w:id="216" w:author="Istvan G Lauko" w:date="2020-07-26T10:30:00Z">
            <w:rPr>
              <w:rFonts w:ascii="Courier New" w:hAnsi="Courier New" w:cs="Courier New"/>
            </w:rPr>
          </w:rPrChange>
        </w:rPr>
        <w:t>, config):</w:t>
      </w:r>
    </w:p>
    <w:p w14:paraId="62883963" w14:textId="77777777" w:rsidR="002660CA" w:rsidRPr="00C740C0" w:rsidRDefault="002660CA" w:rsidP="002660CA">
      <w:pPr>
        <w:rPr>
          <w:rFonts w:ascii="Courier New" w:hAnsi="Courier New" w:cs="Courier New"/>
          <w:sz w:val="20"/>
          <w:szCs w:val="20"/>
          <w:rPrChange w:id="217" w:author="Istvan G Lauko" w:date="2020-07-26T10:30:00Z">
            <w:rPr>
              <w:rFonts w:ascii="Courier New" w:hAnsi="Courier New" w:cs="Courier New"/>
            </w:rPr>
          </w:rPrChange>
        </w:rPr>
      </w:pPr>
      <w:r w:rsidRPr="00C740C0">
        <w:rPr>
          <w:rFonts w:ascii="Courier New" w:hAnsi="Courier New" w:cs="Courier New"/>
          <w:sz w:val="20"/>
          <w:szCs w:val="20"/>
          <w:rPrChange w:id="218"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219" w:author="Istvan G Lauko" w:date="2020-07-26T10:30:00Z">
            <w:rPr>
              <w:rFonts w:ascii="Courier New" w:hAnsi="Courier New" w:cs="Courier New"/>
            </w:rPr>
          </w:rPrChange>
        </w:rPr>
        <w:t>best_acc</w:t>
      </w:r>
      <w:proofErr w:type="spellEnd"/>
      <w:r w:rsidRPr="00C740C0">
        <w:rPr>
          <w:rFonts w:ascii="Courier New" w:hAnsi="Courier New" w:cs="Courier New"/>
          <w:sz w:val="20"/>
          <w:szCs w:val="20"/>
          <w:rPrChange w:id="220" w:author="Istvan G Lauko" w:date="2020-07-26T10:30:00Z">
            <w:rPr>
              <w:rFonts w:ascii="Courier New" w:hAnsi="Courier New" w:cs="Courier New"/>
            </w:rPr>
          </w:rPrChange>
        </w:rPr>
        <w:t xml:space="preserve"> = 0</w:t>
      </w:r>
    </w:p>
    <w:p w14:paraId="1F0E883F" w14:textId="77777777" w:rsidR="002660CA" w:rsidRPr="00C740C0" w:rsidRDefault="002660CA" w:rsidP="002660CA">
      <w:pPr>
        <w:rPr>
          <w:rFonts w:ascii="Courier New" w:hAnsi="Courier New" w:cs="Courier New"/>
          <w:sz w:val="20"/>
          <w:szCs w:val="20"/>
          <w:rPrChange w:id="221" w:author="Istvan G Lauko" w:date="2020-07-26T10:30:00Z">
            <w:rPr>
              <w:rFonts w:ascii="Courier New" w:hAnsi="Courier New" w:cs="Courier New"/>
            </w:rPr>
          </w:rPrChange>
        </w:rPr>
      </w:pPr>
      <w:r w:rsidRPr="00C740C0">
        <w:rPr>
          <w:rFonts w:ascii="Courier New" w:hAnsi="Courier New" w:cs="Courier New"/>
          <w:sz w:val="20"/>
          <w:szCs w:val="20"/>
          <w:rPrChange w:id="222" w:author="Istvan G Lauko" w:date="2020-07-26T10:30:00Z">
            <w:rPr>
              <w:rFonts w:ascii="Courier New" w:hAnsi="Courier New" w:cs="Courier New"/>
            </w:rPr>
          </w:rPrChange>
        </w:rPr>
        <w:t xml:space="preserve">    for ep in range(config["epochs"]):</w:t>
      </w:r>
    </w:p>
    <w:p w14:paraId="0B8DA757" w14:textId="77777777" w:rsidR="002660CA" w:rsidRPr="00C740C0" w:rsidRDefault="002660CA" w:rsidP="002660CA">
      <w:pPr>
        <w:rPr>
          <w:rFonts w:ascii="Courier New" w:hAnsi="Courier New" w:cs="Courier New"/>
          <w:sz w:val="20"/>
          <w:szCs w:val="20"/>
          <w:rPrChange w:id="223" w:author="Istvan G Lauko" w:date="2020-07-26T10:30:00Z">
            <w:rPr>
              <w:rFonts w:ascii="Courier New" w:hAnsi="Courier New" w:cs="Courier New"/>
            </w:rPr>
          </w:rPrChange>
        </w:rPr>
      </w:pPr>
      <w:r w:rsidRPr="00C740C0">
        <w:rPr>
          <w:rFonts w:ascii="Courier New" w:hAnsi="Courier New" w:cs="Courier New"/>
          <w:sz w:val="20"/>
          <w:szCs w:val="20"/>
          <w:rPrChange w:id="224" w:author="Istvan G Lauko" w:date="2020-07-26T10:30:00Z">
            <w:rPr>
              <w:rFonts w:ascii="Courier New" w:hAnsi="Courier New" w:cs="Courier New"/>
            </w:rPr>
          </w:rPrChange>
        </w:rPr>
        <w:t xml:space="preserve">        for it, (seq, </w:t>
      </w:r>
      <w:proofErr w:type="spellStart"/>
      <w:r w:rsidRPr="00C740C0">
        <w:rPr>
          <w:rFonts w:ascii="Courier New" w:hAnsi="Courier New" w:cs="Courier New"/>
          <w:sz w:val="20"/>
          <w:szCs w:val="20"/>
          <w:rPrChange w:id="225" w:author="Istvan G Lauko" w:date="2020-07-26T10:30:00Z">
            <w:rPr>
              <w:rFonts w:ascii="Courier New" w:hAnsi="Courier New" w:cs="Courier New"/>
            </w:rPr>
          </w:rPrChange>
        </w:rPr>
        <w:t>attn_masks</w:t>
      </w:r>
      <w:proofErr w:type="spellEnd"/>
      <w:r w:rsidRPr="00C740C0">
        <w:rPr>
          <w:rFonts w:ascii="Courier New" w:hAnsi="Courier New" w:cs="Courier New"/>
          <w:sz w:val="20"/>
          <w:szCs w:val="20"/>
          <w:rPrChange w:id="226" w:author="Istvan G Lauko" w:date="2020-07-26T10:30:00Z">
            <w:rPr>
              <w:rFonts w:ascii="Courier New" w:hAnsi="Courier New" w:cs="Courier New"/>
            </w:rPr>
          </w:rPrChange>
        </w:rPr>
        <w:t>, labels) in enumerate(</w:t>
      </w:r>
      <w:proofErr w:type="spellStart"/>
      <w:r w:rsidRPr="00C740C0">
        <w:rPr>
          <w:rFonts w:ascii="Courier New" w:hAnsi="Courier New" w:cs="Courier New"/>
          <w:sz w:val="20"/>
          <w:szCs w:val="20"/>
          <w:rPrChange w:id="227" w:author="Istvan G Lauko" w:date="2020-07-26T10:30:00Z">
            <w:rPr>
              <w:rFonts w:ascii="Courier New" w:hAnsi="Courier New" w:cs="Courier New"/>
            </w:rPr>
          </w:rPrChange>
        </w:rPr>
        <w:t>train_loader</w:t>
      </w:r>
      <w:proofErr w:type="spellEnd"/>
      <w:r w:rsidRPr="00C740C0">
        <w:rPr>
          <w:rFonts w:ascii="Courier New" w:hAnsi="Courier New" w:cs="Courier New"/>
          <w:sz w:val="20"/>
          <w:szCs w:val="20"/>
          <w:rPrChange w:id="228" w:author="Istvan G Lauko" w:date="2020-07-26T10:30:00Z">
            <w:rPr>
              <w:rFonts w:ascii="Courier New" w:hAnsi="Courier New" w:cs="Courier New"/>
            </w:rPr>
          </w:rPrChange>
        </w:rPr>
        <w:t>):</w:t>
      </w:r>
    </w:p>
    <w:p w14:paraId="54596EE6" w14:textId="77777777" w:rsidR="002660CA" w:rsidRPr="00C740C0" w:rsidRDefault="002660CA" w:rsidP="002660CA">
      <w:pPr>
        <w:rPr>
          <w:rFonts w:ascii="Courier New" w:hAnsi="Courier New" w:cs="Courier New"/>
          <w:sz w:val="20"/>
          <w:szCs w:val="20"/>
          <w:rPrChange w:id="229" w:author="Istvan G Lauko" w:date="2020-07-26T10:30:00Z">
            <w:rPr>
              <w:rFonts w:ascii="Courier New" w:hAnsi="Courier New" w:cs="Courier New"/>
            </w:rPr>
          </w:rPrChange>
        </w:rPr>
      </w:pPr>
      <w:r w:rsidRPr="00C740C0">
        <w:rPr>
          <w:rFonts w:ascii="Courier New" w:hAnsi="Courier New" w:cs="Courier New"/>
          <w:sz w:val="20"/>
          <w:szCs w:val="20"/>
          <w:rPrChange w:id="230"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231" w:author="Istvan G Lauko" w:date="2020-07-26T10:30:00Z">
            <w:rPr>
              <w:rFonts w:ascii="Courier New" w:hAnsi="Courier New" w:cs="Courier New"/>
            </w:rPr>
          </w:rPrChange>
        </w:rPr>
        <w:t>opti.zero_grad</w:t>
      </w:r>
      <w:proofErr w:type="spellEnd"/>
      <w:r w:rsidRPr="00C740C0">
        <w:rPr>
          <w:rFonts w:ascii="Courier New" w:hAnsi="Courier New" w:cs="Courier New"/>
          <w:sz w:val="20"/>
          <w:szCs w:val="20"/>
          <w:rPrChange w:id="232" w:author="Istvan G Lauko" w:date="2020-07-26T10:30:00Z">
            <w:rPr>
              <w:rFonts w:ascii="Courier New" w:hAnsi="Courier New" w:cs="Courier New"/>
            </w:rPr>
          </w:rPrChange>
        </w:rPr>
        <w:t>()</w:t>
      </w:r>
    </w:p>
    <w:p w14:paraId="06005389" w14:textId="77777777" w:rsidR="002660CA" w:rsidRPr="00C740C0" w:rsidRDefault="002660CA" w:rsidP="002660CA">
      <w:pPr>
        <w:rPr>
          <w:rFonts w:ascii="Courier New" w:hAnsi="Courier New" w:cs="Courier New"/>
          <w:sz w:val="20"/>
          <w:szCs w:val="20"/>
          <w:rPrChange w:id="233" w:author="Istvan G Lauko" w:date="2020-07-26T10:30:00Z">
            <w:rPr>
              <w:rFonts w:ascii="Courier New" w:hAnsi="Courier New" w:cs="Courier New"/>
            </w:rPr>
          </w:rPrChange>
        </w:rPr>
      </w:pPr>
      <w:r w:rsidRPr="00C740C0">
        <w:rPr>
          <w:rFonts w:ascii="Courier New" w:hAnsi="Courier New" w:cs="Courier New"/>
          <w:sz w:val="20"/>
          <w:szCs w:val="20"/>
          <w:rPrChange w:id="234" w:author="Istvan G Lauko" w:date="2020-07-26T10:30:00Z">
            <w:rPr>
              <w:rFonts w:ascii="Courier New" w:hAnsi="Courier New" w:cs="Courier New"/>
            </w:rPr>
          </w:rPrChange>
        </w:rPr>
        <w:t xml:space="preserve">            #seq, </w:t>
      </w:r>
      <w:proofErr w:type="spellStart"/>
      <w:r w:rsidRPr="00C740C0">
        <w:rPr>
          <w:rFonts w:ascii="Courier New" w:hAnsi="Courier New" w:cs="Courier New"/>
          <w:sz w:val="20"/>
          <w:szCs w:val="20"/>
          <w:rPrChange w:id="235" w:author="Istvan G Lauko" w:date="2020-07-26T10:30:00Z">
            <w:rPr>
              <w:rFonts w:ascii="Courier New" w:hAnsi="Courier New" w:cs="Courier New"/>
            </w:rPr>
          </w:rPrChange>
        </w:rPr>
        <w:t>attn_masks</w:t>
      </w:r>
      <w:proofErr w:type="spellEnd"/>
      <w:r w:rsidRPr="00C740C0">
        <w:rPr>
          <w:rFonts w:ascii="Courier New" w:hAnsi="Courier New" w:cs="Courier New"/>
          <w:sz w:val="20"/>
          <w:szCs w:val="20"/>
          <w:rPrChange w:id="236" w:author="Istvan G Lauko" w:date="2020-07-26T10:30:00Z">
            <w:rPr>
              <w:rFonts w:ascii="Courier New" w:hAnsi="Courier New" w:cs="Courier New"/>
            </w:rPr>
          </w:rPrChange>
        </w:rPr>
        <w:t xml:space="preserve">, labels = </w:t>
      </w:r>
      <w:proofErr w:type="spellStart"/>
      <w:r w:rsidRPr="00C740C0">
        <w:rPr>
          <w:rFonts w:ascii="Courier New" w:hAnsi="Courier New" w:cs="Courier New"/>
          <w:sz w:val="20"/>
          <w:szCs w:val="20"/>
          <w:rPrChange w:id="237" w:author="Istvan G Lauko" w:date="2020-07-26T10:30:00Z">
            <w:rPr>
              <w:rFonts w:ascii="Courier New" w:hAnsi="Courier New" w:cs="Courier New"/>
            </w:rPr>
          </w:rPrChange>
        </w:rPr>
        <w:t>seq.cuda</w:t>
      </w:r>
      <w:proofErr w:type="spellEnd"/>
      <w:r w:rsidRPr="00C740C0">
        <w:rPr>
          <w:rFonts w:ascii="Courier New" w:hAnsi="Courier New" w:cs="Courier New"/>
          <w:sz w:val="20"/>
          <w:szCs w:val="20"/>
          <w:rPrChange w:id="238"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239" w:author="Istvan G Lauko" w:date="2020-07-26T10:30:00Z">
            <w:rPr>
              <w:rFonts w:ascii="Courier New" w:hAnsi="Courier New" w:cs="Courier New"/>
            </w:rPr>
          </w:rPrChange>
        </w:rPr>
        <w:t>args.gpu</w:t>
      </w:r>
      <w:proofErr w:type="spellEnd"/>
      <w:r w:rsidRPr="00C740C0">
        <w:rPr>
          <w:rFonts w:ascii="Courier New" w:hAnsi="Courier New" w:cs="Courier New"/>
          <w:sz w:val="20"/>
          <w:szCs w:val="20"/>
          <w:rPrChange w:id="240"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241" w:author="Istvan G Lauko" w:date="2020-07-26T10:30:00Z">
            <w:rPr>
              <w:rFonts w:ascii="Courier New" w:hAnsi="Courier New" w:cs="Courier New"/>
            </w:rPr>
          </w:rPrChange>
        </w:rPr>
        <w:t>attn_masks.cuda</w:t>
      </w:r>
      <w:proofErr w:type="spellEnd"/>
      <w:r w:rsidRPr="00C740C0">
        <w:rPr>
          <w:rFonts w:ascii="Courier New" w:hAnsi="Courier New" w:cs="Courier New"/>
          <w:sz w:val="20"/>
          <w:szCs w:val="20"/>
          <w:rPrChange w:id="242"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243" w:author="Istvan G Lauko" w:date="2020-07-26T10:30:00Z">
            <w:rPr>
              <w:rFonts w:ascii="Courier New" w:hAnsi="Courier New" w:cs="Courier New"/>
            </w:rPr>
          </w:rPrChange>
        </w:rPr>
        <w:t>args.gpu</w:t>
      </w:r>
      <w:proofErr w:type="spellEnd"/>
      <w:r w:rsidRPr="00C740C0">
        <w:rPr>
          <w:rFonts w:ascii="Courier New" w:hAnsi="Courier New" w:cs="Courier New"/>
          <w:sz w:val="20"/>
          <w:szCs w:val="20"/>
          <w:rPrChange w:id="244"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245" w:author="Istvan G Lauko" w:date="2020-07-26T10:30:00Z">
            <w:rPr>
              <w:rFonts w:ascii="Courier New" w:hAnsi="Courier New" w:cs="Courier New"/>
            </w:rPr>
          </w:rPrChange>
        </w:rPr>
        <w:t>labels.cuda</w:t>
      </w:r>
      <w:proofErr w:type="spellEnd"/>
      <w:r w:rsidRPr="00C740C0">
        <w:rPr>
          <w:rFonts w:ascii="Courier New" w:hAnsi="Courier New" w:cs="Courier New"/>
          <w:sz w:val="20"/>
          <w:szCs w:val="20"/>
          <w:rPrChange w:id="246"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247" w:author="Istvan G Lauko" w:date="2020-07-26T10:30:00Z">
            <w:rPr>
              <w:rFonts w:ascii="Courier New" w:hAnsi="Courier New" w:cs="Courier New"/>
            </w:rPr>
          </w:rPrChange>
        </w:rPr>
        <w:t>args.gpu</w:t>
      </w:r>
      <w:proofErr w:type="spellEnd"/>
      <w:r w:rsidRPr="00C740C0">
        <w:rPr>
          <w:rFonts w:ascii="Courier New" w:hAnsi="Courier New" w:cs="Courier New"/>
          <w:sz w:val="20"/>
          <w:szCs w:val="20"/>
          <w:rPrChange w:id="248" w:author="Istvan G Lauko" w:date="2020-07-26T10:30:00Z">
            <w:rPr>
              <w:rFonts w:ascii="Courier New" w:hAnsi="Courier New" w:cs="Courier New"/>
            </w:rPr>
          </w:rPrChange>
        </w:rPr>
        <w:t>)</w:t>
      </w:r>
    </w:p>
    <w:p w14:paraId="55916A69" w14:textId="77777777" w:rsidR="002660CA" w:rsidRPr="00C740C0" w:rsidRDefault="002660CA" w:rsidP="002660CA">
      <w:pPr>
        <w:rPr>
          <w:rFonts w:ascii="Courier New" w:hAnsi="Courier New" w:cs="Courier New"/>
          <w:sz w:val="20"/>
          <w:szCs w:val="20"/>
          <w:rPrChange w:id="249" w:author="Istvan G Lauko" w:date="2020-07-26T10:30:00Z">
            <w:rPr>
              <w:rFonts w:ascii="Courier New" w:hAnsi="Courier New" w:cs="Courier New"/>
            </w:rPr>
          </w:rPrChange>
        </w:rPr>
      </w:pPr>
      <w:r w:rsidRPr="00C740C0">
        <w:rPr>
          <w:rFonts w:ascii="Courier New" w:hAnsi="Courier New" w:cs="Courier New"/>
          <w:sz w:val="20"/>
          <w:szCs w:val="20"/>
          <w:rPrChange w:id="250" w:author="Istvan G Lauko" w:date="2020-07-26T10:30:00Z">
            <w:rPr>
              <w:rFonts w:ascii="Courier New" w:hAnsi="Courier New" w:cs="Courier New"/>
            </w:rPr>
          </w:rPrChange>
        </w:rPr>
        <w:t xml:space="preserve">            seq, </w:t>
      </w:r>
      <w:proofErr w:type="spellStart"/>
      <w:r w:rsidRPr="00C740C0">
        <w:rPr>
          <w:rFonts w:ascii="Courier New" w:hAnsi="Courier New" w:cs="Courier New"/>
          <w:sz w:val="20"/>
          <w:szCs w:val="20"/>
          <w:rPrChange w:id="251" w:author="Istvan G Lauko" w:date="2020-07-26T10:30:00Z">
            <w:rPr>
              <w:rFonts w:ascii="Courier New" w:hAnsi="Courier New" w:cs="Courier New"/>
            </w:rPr>
          </w:rPrChange>
        </w:rPr>
        <w:t>attn_masks</w:t>
      </w:r>
      <w:proofErr w:type="spellEnd"/>
      <w:r w:rsidRPr="00C740C0">
        <w:rPr>
          <w:rFonts w:ascii="Courier New" w:hAnsi="Courier New" w:cs="Courier New"/>
          <w:sz w:val="20"/>
          <w:szCs w:val="20"/>
          <w:rPrChange w:id="252" w:author="Istvan G Lauko" w:date="2020-07-26T10:30:00Z">
            <w:rPr>
              <w:rFonts w:ascii="Courier New" w:hAnsi="Courier New" w:cs="Courier New"/>
            </w:rPr>
          </w:rPrChange>
        </w:rPr>
        <w:t xml:space="preserve">, labels = </w:t>
      </w:r>
      <w:proofErr w:type="spellStart"/>
      <w:r w:rsidRPr="00C740C0">
        <w:rPr>
          <w:rFonts w:ascii="Courier New" w:hAnsi="Courier New" w:cs="Courier New"/>
          <w:sz w:val="20"/>
          <w:szCs w:val="20"/>
          <w:rPrChange w:id="253" w:author="Istvan G Lauko" w:date="2020-07-26T10:30:00Z">
            <w:rPr>
              <w:rFonts w:ascii="Courier New" w:hAnsi="Courier New" w:cs="Courier New"/>
            </w:rPr>
          </w:rPrChange>
        </w:rPr>
        <w:t>seq.to</w:t>
      </w:r>
      <w:proofErr w:type="spellEnd"/>
      <w:r w:rsidRPr="00C740C0">
        <w:rPr>
          <w:rFonts w:ascii="Courier New" w:hAnsi="Courier New" w:cs="Courier New"/>
          <w:sz w:val="20"/>
          <w:szCs w:val="20"/>
          <w:rPrChange w:id="254" w:author="Istvan G Lauko" w:date="2020-07-26T10:30:00Z">
            <w:rPr>
              <w:rFonts w:ascii="Courier New" w:hAnsi="Courier New" w:cs="Courier New"/>
            </w:rPr>
          </w:rPrChange>
        </w:rPr>
        <w:t>(device), attn_masks.to(device), labels.to(device)</w:t>
      </w:r>
    </w:p>
    <w:p w14:paraId="46AC2E76" w14:textId="77777777" w:rsidR="002660CA" w:rsidRPr="00C740C0" w:rsidRDefault="002660CA" w:rsidP="002660CA">
      <w:pPr>
        <w:rPr>
          <w:rFonts w:ascii="Courier New" w:hAnsi="Courier New" w:cs="Courier New"/>
          <w:sz w:val="20"/>
          <w:szCs w:val="20"/>
          <w:rPrChange w:id="255" w:author="Istvan G Lauko" w:date="2020-07-26T10:30:00Z">
            <w:rPr>
              <w:rFonts w:ascii="Courier New" w:hAnsi="Courier New" w:cs="Courier New"/>
            </w:rPr>
          </w:rPrChange>
        </w:rPr>
      </w:pPr>
    </w:p>
    <w:p w14:paraId="567F496B" w14:textId="77777777" w:rsidR="002660CA" w:rsidRPr="00C740C0" w:rsidRDefault="002660CA" w:rsidP="002660CA">
      <w:pPr>
        <w:rPr>
          <w:rFonts w:ascii="Courier New" w:hAnsi="Courier New" w:cs="Courier New"/>
          <w:sz w:val="20"/>
          <w:szCs w:val="20"/>
          <w:rPrChange w:id="256" w:author="Istvan G Lauko" w:date="2020-07-26T10:30:00Z">
            <w:rPr>
              <w:rFonts w:ascii="Courier New" w:hAnsi="Courier New" w:cs="Courier New"/>
            </w:rPr>
          </w:rPrChange>
        </w:rPr>
      </w:pPr>
      <w:r w:rsidRPr="00C740C0">
        <w:rPr>
          <w:rFonts w:ascii="Courier New" w:hAnsi="Courier New" w:cs="Courier New"/>
          <w:sz w:val="20"/>
          <w:szCs w:val="20"/>
          <w:rPrChange w:id="257" w:author="Istvan G Lauko" w:date="2020-07-26T10:30:00Z">
            <w:rPr>
              <w:rFonts w:ascii="Courier New" w:hAnsi="Courier New" w:cs="Courier New"/>
            </w:rPr>
          </w:rPrChange>
        </w:rPr>
        <w:t xml:space="preserve">            logits = net(seq, </w:t>
      </w:r>
      <w:proofErr w:type="spellStart"/>
      <w:r w:rsidRPr="00C740C0">
        <w:rPr>
          <w:rFonts w:ascii="Courier New" w:hAnsi="Courier New" w:cs="Courier New"/>
          <w:sz w:val="20"/>
          <w:szCs w:val="20"/>
          <w:rPrChange w:id="258" w:author="Istvan G Lauko" w:date="2020-07-26T10:30:00Z">
            <w:rPr>
              <w:rFonts w:ascii="Courier New" w:hAnsi="Courier New" w:cs="Courier New"/>
            </w:rPr>
          </w:rPrChange>
        </w:rPr>
        <w:t>attn_masks</w:t>
      </w:r>
      <w:proofErr w:type="spellEnd"/>
      <w:r w:rsidRPr="00C740C0">
        <w:rPr>
          <w:rFonts w:ascii="Courier New" w:hAnsi="Courier New" w:cs="Courier New"/>
          <w:sz w:val="20"/>
          <w:szCs w:val="20"/>
          <w:rPrChange w:id="259" w:author="Istvan G Lauko" w:date="2020-07-26T10:30:00Z">
            <w:rPr>
              <w:rFonts w:ascii="Courier New" w:hAnsi="Courier New" w:cs="Courier New"/>
            </w:rPr>
          </w:rPrChange>
        </w:rPr>
        <w:t>)</w:t>
      </w:r>
    </w:p>
    <w:p w14:paraId="6C3084EE" w14:textId="77777777" w:rsidR="002660CA" w:rsidRPr="00C740C0" w:rsidRDefault="002660CA" w:rsidP="002660CA">
      <w:pPr>
        <w:rPr>
          <w:rFonts w:ascii="Courier New" w:hAnsi="Courier New" w:cs="Courier New"/>
          <w:sz w:val="20"/>
          <w:szCs w:val="20"/>
          <w:rPrChange w:id="260" w:author="Istvan G Lauko" w:date="2020-07-26T10:30:00Z">
            <w:rPr>
              <w:rFonts w:ascii="Courier New" w:hAnsi="Courier New" w:cs="Courier New"/>
            </w:rPr>
          </w:rPrChange>
        </w:rPr>
      </w:pPr>
      <w:r w:rsidRPr="00C740C0">
        <w:rPr>
          <w:rFonts w:ascii="Courier New" w:hAnsi="Courier New" w:cs="Courier New"/>
          <w:sz w:val="20"/>
          <w:szCs w:val="20"/>
          <w:rPrChange w:id="261" w:author="Istvan G Lauko" w:date="2020-07-26T10:30:00Z">
            <w:rPr>
              <w:rFonts w:ascii="Courier New" w:hAnsi="Courier New" w:cs="Courier New"/>
            </w:rPr>
          </w:rPrChange>
        </w:rPr>
        <w:t xml:space="preserve">            loss = </w:t>
      </w:r>
      <w:proofErr w:type="spellStart"/>
      <w:r w:rsidRPr="00C740C0">
        <w:rPr>
          <w:rFonts w:ascii="Courier New" w:hAnsi="Courier New" w:cs="Courier New"/>
          <w:sz w:val="20"/>
          <w:szCs w:val="20"/>
          <w:rPrChange w:id="262" w:author="Istvan G Lauko" w:date="2020-07-26T10:30:00Z">
            <w:rPr>
              <w:rFonts w:ascii="Courier New" w:hAnsi="Courier New" w:cs="Courier New"/>
            </w:rPr>
          </w:rPrChange>
        </w:rPr>
        <w:t>loss_func</w:t>
      </w:r>
      <w:proofErr w:type="spellEnd"/>
      <w:r w:rsidRPr="00C740C0">
        <w:rPr>
          <w:rFonts w:ascii="Courier New" w:hAnsi="Courier New" w:cs="Courier New"/>
          <w:sz w:val="20"/>
          <w:szCs w:val="20"/>
          <w:rPrChange w:id="263" w:author="Istvan G Lauko" w:date="2020-07-26T10:30:00Z">
            <w:rPr>
              <w:rFonts w:ascii="Courier New" w:hAnsi="Courier New" w:cs="Courier New"/>
            </w:rPr>
          </w:rPrChange>
        </w:rPr>
        <w:t>(m(logits), labels)</w:t>
      </w:r>
    </w:p>
    <w:p w14:paraId="1C68905B" w14:textId="77777777" w:rsidR="002660CA" w:rsidRPr="00C740C0" w:rsidRDefault="002660CA" w:rsidP="002660CA">
      <w:pPr>
        <w:rPr>
          <w:rFonts w:ascii="Courier New" w:hAnsi="Courier New" w:cs="Courier New"/>
          <w:sz w:val="20"/>
          <w:szCs w:val="20"/>
          <w:rPrChange w:id="264" w:author="Istvan G Lauko" w:date="2020-07-26T10:30:00Z">
            <w:rPr>
              <w:rFonts w:ascii="Courier New" w:hAnsi="Courier New" w:cs="Courier New"/>
            </w:rPr>
          </w:rPrChange>
        </w:rPr>
      </w:pPr>
    </w:p>
    <w:p w14:paraId="7276AA21" w14:textId="77777777" w:rsidR="002660CA" w:rsidRPr="00C740C0" w:rsidRDefault="002660CA" w:rsidP="002660CA">
      <w:pPr>
        <w:rPr>
          <w:rFonts w:ascii="Courier New" w:hAnsi="Courier New" w:cs="Courier New"/>
          <w:sz w:val="20"/>
          <w:szCs w:val="20"/>
          <w:rPrChange w:id="265" w:author="Istvan G Lauko" w:date="2020-07-26T10:30:00Z">
            <w:rPr>
              <w:rFonts w:ascii="Courier New" w:hAnsi="Courier New" w:cs="Courier New"/>
            </w:rPr>
          </w:rPrChange>
        </w:rPr>
      </w:pPr>
      <w:r w:rsidRPr="00C740C0">
        <w:rPr>
          <w:rFonts w:ascii="Courier New" w:hAnsi="Courier New" w:cs="Courier New"/>
          <w:sz w:val="20"/>
          <w:szCs w:val="20"/>
          <w:rPrChange w:id="266"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267" w:author="Istvan G Lauko" w:date="2020-07-26T10:30:00Z">
            <w:rPr>
              <w:rFonts w:ascii="Courier New" w:hAnsi="Courier New" w:cs="Courier New"/>
            </w:rPr>
          </w:rPrChange>
        </w:rPr>
        <w:t>loss.backward</w:t>
      </w:r>
      <w:proofErr w:type="spellEnd"/>
      <w:r w:rsidRPr="00C740C0">
        <w:rPr>
          <w:rFonts w:ascii="Courier New" w:hAnsi="Courier New" w:cs="Courier New"/>
          <w:sz w:val="20"/>
          <w:szCs w:val="20"/>
          <w:rPrChange w:id="268" w:author="Istvan G Lauko" w:date="2020-07-26T10:30:00Z">
            <w:rPr>
              <w:rFonts w:ascii="Courier New" w:hAnsi="Courier New" w:cs="Courier New"/>
            </w:rPr>
          </w:rPrChange>
        </w:rPr>
        <w:t>()</w:t>
      </w:r>
    </w:p>
    <w:p w14:paraId="4D69A13C" w14:textId="77777777" w:rsidR="002660CA" w:rsidRPr="00C740C0" w:rsidRDefault="002660CA" w:rsidP="002660CA">
      <w:pPr>
        <w:rPr>
          <w:rFonts w:ascii="Courier New" w:hAnsi="Courier New" w:cs="Courier New"/>
          <w:sz w:val="20"/>
          <w:szCs w:val="20"/>
          <w:rPrChange w:id="269" w:author="Istvan G Lauko" w:date="2020-07-26T10:30:00Z">
            <w:rPr>
              <w:rFonts w:ascii="Courier New" w:hAnsi="Courier New" w:cs="Courier New"/>
            </w:rPr>
          </w:rPrChange>
        </w:rPr>
      </w:pPr>
      <w:r w:rsidRPr="00C740C0">
        <w:rPr>
          <w:rFonts w:ascii="Courier New" w:hAnsi="Courier New" w:cs="Courier New"/>
          <w:sz w:val="20"/>
          <w:szCs w:val="20"/>
          <w:rPrChange w:id="270"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271" w:author="Istvan G Lauko" w:date="2020-07-26T10:30:00Z">
            <w:rPr>
              <w:rFonts w:ascii="Courier New" w:hAnsi="Courier New" w:cs="Courier New"/>
            </w:rPr>
          </w:rPrChange>
        </w:rPr>
        <w:t>opti.step</w:t>
      </w:r>
      <w:proofErr w:type="spellEnd"/>
      <w:r w:rsidRPr="00C740C0">
        <w:rPr>
          <w:rFonts w:ascii="Courier New" w:hAnsi="Courier New" w:cs="Courier New"/>
          <w:sz w:val="20"/>
          <w:szCs w:val="20"/>
          <w:rPrChange w:id="272" w:author="Istvan G Lauko" w:date="2020-07-26T10:30:00Z">
            <w:rPr>
              <w:rFonts w:ascii="Courier New" w:hAnsi="Courier New" w:cs="Courier New"/>
            </w:rPr>
          </w:rPrChange>
        </w:rPr>
        <w:t>()</w:t>
      </w:r>
    </w:p>
    <w:p w14:paraId="685B4E57" w14:textId="77777777" w:rsidR="002660CA" w:rsidRPr="00C740C0" w:rsidRDefault="002660CA" w:rsidP="002660CA">
      <w:pPr>
        <w:rPr>
          <w:rFonts w:ascii="Courier New" w:hAnsi="Courier New" w:cs="Courier New"/>
          <w:sz w:val="20"/>
          <w:szCs w:val="20"/>
          <w:rPrChange w:id="273" w:author="Istvan G Lauko" w:date="2020-07-26T10:30:00Z">
            <w:rPr>
              <w:rFonts w:ascii="Courier New" w:hAnsi="Courier New" w:cs="Courier New"/>
            </w:rPr>
          </w:rPrChange>
        </w:rPr>
      </w:pPr>
      <w:r w:rsidRPr="00C740C0">
        <w:rPr>
          <w:rFonts w:ascii="Courier New" w:hAnsi="Courier New" w:cs="Courier New"/>
          <w:sz w:val="20"/>
          <w:szCs w:val="20"/>
          <w:rPrChange w:id="274" w:author="Istvan G Lauko" w:date="2020-07-26T10:30:00Z">
            <w:rPr>
              <w:rFonts w:ascii="Courier New" w:hAnsi="Courier New" w:cs="Courier New"/>
            </w:rPr>
          </w:rPrChange>
        </w:rPr>
        <w:lastRenderedPageBreak/>
        <w:t xml:space="preserve">            print("Iteration: ", it+1)</w:t>
      </w:r>
    </w:p>
    <w:p w14:paraId="11D94DC1" w14:textId="77777777" w:rsidR="002660CA" w:rsidRPr="00C740C0" w:rsidRDefault="002660CA" w:rsidP="002660CA">
      <w:pPr>
        <w:rPr>
          <w:rFonts w:ascii="Courier New" w:hAnsi="Courier New" w:cs="Courier New"/>
          <w:sz w:val="20"/>
          <w:szCs w:val="20"/>
          <w:rPrChange w:id="275" w:author="Istvan G Lauko" w:date="2020-07-26T10:30:00Z">
            <w:rPr>
              <w:rFonts w:ascii="Courier New" w:hAnsi="Courier New" w:cs="Courier New"/>
            </w:rPr>
          </w:rPrChange>
        </w:rPr>
      </w:pPr>
    </w:p>
    <w:p w14:paraId="5888990A" w14:textId="77777777" w:rsidR="002660CA" w:rsidRPr="00C740C0" w:rsidRDefault="002660CA" w:rsidP="002660CA">
      <w:pPr>
        <w:rPr>
          <w:rFonts w:ascii="Courier New" w:hAnsi="Courier New" w:cs="Courier New"/>
          <w:sz w:val="20"/>
          <w:szCs w:val="20"/>
          <w:rPrChange w:id="276" w:author="Istvan G Lauko" w:date="2020-07-26T10:30:00Z">
            <w:rPr>
              <w:rFonts w:ascii="Courier New" w:hAnsi="Courier New" w:cs="Courier New"/>
            </w:rPr>
          </w:rPrChange>
        </w:rPr>
      </w:pPr>
      <w:r w:rsidRPr="00C740C0">
        <w:rPr>
          <w:rFonts w:ascii="Courier New" w:hAnsi="Courier New" w:cs="Courier New"/>
          <w:sz w:val="20"/>
          <w:szCs w:val="20"/>
          <w:rPrChange w:id="277" w:author="Istvan G Lauko" w:date="2020-07-26T10:30:00Z">
            <w:rPr>
              <w:rFonts w:ascii="Courier New" w:hAnsi="Courier New" w:cs="Courier New"/>
            </w:rPr>
          </w:rPrChange>
        </w:rPr>
        <w:t xml:space="preserve">            if (it + 1) % config["</w:t>
      </w:r>
      <w:proofErr w:type="spellStart"/>
      <w:r w:rsidRPr="00C740C0">
        <w:rPr>
          <w:rFonts w:ascii="Courier New" w:hAnsi="Courier New" w:cs="Courier New"/>
          <w:sz w:val="20"/>
          <w:szCs w:val="20"/>
          <w:rPrChange w:id="278" w:author="Istvan G Lauko" w:date="2020-07-26T10:30:00Z">
            <w:rPr>
              <w:rFonts w:ascii="Courier New" w:hAnsi="Courier New" w:cs="Courier New"/>
            </w:rPr>
          </w:rPrChange>
        </w:rPr>
        <w:t>printEvery</w:t>
      </w:r>
      <w:proofErr w:type="spellEnd"/>
      <w:r w:rsidRPr="00C740C0">
        <w:rPr>
          <w:rFonts w:ascii="Courier New" w:hAnsi="Courier New" w:cs="Courier New"/>
          <w:sz w:val="20"/>
          <w:szCs w:val="20"/>
          <w:rPrChange w:id="279" w:author="Istvan G Lauko" w:date="2020-07-26T10:30:00Z">
            <w:rPr>
              <w:rFonts w:ascii="Courier New" w:hAnsi="Courier New" w:cs="Courier New"/>
            </w:rPr>
          </w:rPrChange>
        </w:rPr>
        <w:t>"] == 0:</w:t>
      </w:r>
    </w:p>
    <w:p w14:paraId="0B63E9C1" w14:textId="77777777" w:rsidR="002660CA" w:rsidRPr="00C740C0" w:rsidRDefault="002660CA" w:rsidP="002660CA">
      <w:pPr>
        <w:rPr>
          <w:rFonts w:ascii="Courier New" w:hAnsi="Courier New" w:cs="Courier New"/>
          <w:sz w:val="20"/>
          <w:szCs w:val="20"/>
          <w:rPrChange w:id="280" w:author="Istvan G Lauko" w:date="2020-07-26T10:30:00Z">
            <w:rPr>
              <w:rFonts w:ascii="Courier New" w:hAnsi="Courier New" w:cs="Courier New"/>
            </w:rPr>
          </w:rPrChange>
        </w:rPr>
      </w:pPr>
      <w:r w:rsidRPr="00C740C0">
        <w:rPr>
          <w:rFonts w:ascii="Courier New" w:hAnsi="Courier New" w:cs="Courier New"/>
          <w:sz w:val="20"/>
          <w:szCs w:val="20"/>
          <w:rPrChange w:id="281" w:author="Istvan G Lauko" w:date="2020-07-26T10:30:00Z">
            <w:rPr>
              <w:rFonts w:ascii="Courier New" w:hAnsi="Courier New" w:cs="Courier New"/>
            </w:rPr>
          </w:rPrChange>
        </w:rPr>
        <w:t xml:space="preserve">                acc = </w:t>
      </w:r>
      <w:proofErr w:type="spellStart"/>
      <w:r w:rsidRPr="00C740C0">
        <w:rPr>
          <w:rFonts w:ascii="Courier New" w:hAnsi="Courier New" w:cs="Courier New"/>
          <w:sz w:val="20"/>
          <w:szCs w:val="20"/>
          <w:rPrChange w:id="282" w:author="Istvan G Lauko" w:date="2020-07-26T10:30:00Z">
            <w:rPr>
              <w:rFonts w:ascii="Courier New" w:hAnsi="Courier New" w:cs="Courier New"/>
            </w:rPr>
          </w:rPrChange>
        </w:rPr>
        <w:t>get_accuracy</w:t>
      </w:r>
      <w:proofErr w:type="spellEnd"/>
      <w:r w:rsidRPr="00C740C0">
        <w:rPr>
          <w:rFonts w:ascii="Courier New" w:hAnsi="Courier New" w:cs="Courier New"/>
          <w:sz w:val="20"/>
          <w:szCs w:val="20"/>
          <w:rPrChange w:id="283" w:author="Istvan G Lauko" w:date="2020-07-26T10:30:00Z">
            <w:rPr>
              <w:rFonts w:ascii="Courier New" w:hAnsi="Courier New" w:cs="Courier New"/>
            </w:rPr>
          </w:rPrChange>
        </w:rPr>
        <w:t>(m(logits), labels)</w:t>
      </w:r>
    </w:p>
    <w:p w14:paraId="130B51C8" w14:textId="77777777" w:rsidR="002660CA" w:rsidRPr="00C740C0" w:rsidRDefault="002660CA" w:rsidP="002660CA">
      <w:pPr>
        <w:rPr>
          <w:rFonts w:ascii="Courier New" w:hAnsi="Courier New" w:cs="Courier New"/>
          <w:sz w:val="20"/>
          <w:szCs w:val="20"/>
          <w:rPrChange w:id="284" w:author="Istvan G Lauko" w:date="2020-07-26T10:30:00Z">
            <w:rPr>
              <w:rFonts w:ascii="Courier New" w:hAnsi="Courier New" w:cs="Courier New"/>
            </w:rPr>
          </w:rPrChange>
        </w:rPr>
      </w:pPr>
      <w:r w:rsidRPr="00C740C0">
        <w:rPr>
          <w:rFonts w:ascii="Courier New" w:hAnsi="Courier New" w:cs="Courier New"/>
          <w:sz w:val="20"/>
          <w:szCs w:val="20"/>
          <w:rPrChange w:id="285" w:author="Istvan G Lauko" w:date="2020-07-26T10:30:00Z">
            <w:rPr>
              <w:rFonts w:ascii="Courier New" w:hAnsi="Courier New" w:cs="Courier New"/>
            </w:rPr>
          </w:rPrChange>
        </w:rPr>
        <w:t xml:space="preserve">                if not </w:t>
      </w:r>
      <w:proofErr w:type="spellStart"/>
      <w:r w:rsidRPr="00C740C0">
        <w:rPr>
          <w:rFonts w:ascii="Courier New" w:hAnsi="Courier New" w:cs="Courier New"/>
          <w:sz w:val="20"/>
          <w:szCs w:val="20"/>
          <w:rPrChange w:id="286" w:author="Istvan G Lauko" w:date="2020-07-26T10:30:00Z">
            <w:rPr>
              <w:rFonts w:ascii="Courier New" w:hAnsi="Courier New" w:cs="Courier New"/>
            </w:rPr>
          </w:rPrChange>
        </w:rPr>
        <w:t>os.path.exists</w:t>
      </w:r>
      <w:proofErr w:type="spellEnd"/>
      <w:r w:rsidRPr="00C740C0">
        <w:rPr>
          <w:rFonts w:ascii="Courier New" w:hAnsi="Courier New" w:cs="Courier New"/>
          <w:sz w:val="20"/>
          <w:szCs w:val="20"/>
          <w:rPrChange w:id="287" w:author="Istvan G Lauko" w:date="2020-07-26T10:30:00Z">
            <w:rPr>
              <w:rFonts w:ascii="Courier New" w:hAnsi="Courier New" w:cs="Courier New"/>
            </w:rPr>
          </w:rPrChange>
        </w:rPr>
        <w:t>(config["</w:t>
      </w:r>
      <w:proofErr w:type="spellStart"/>
      <w:r w:rsidRPr="00C740C0">
        <w:rPr>
          <w:rFonts w:ascii="Courier New" w:hAnsi="Courier New" w:cs="Courier New"/>
          <w:sz w:val="20"/>
          <w:szCs w:val="20"/>
          <w:rPrChange w:id="288" w:author="Istvan G Lauko" w:date="2020-07-26T10:30:00Z">
            <w:rPr>
              <w:rFonts w:ascii="Courier New" w:hAnsi="Courier New" w:cs="Courier New"/>
            </w:rPr>
          </w:rPrChange>
        </w:rPr>
        <w:t>outputFolder</w:t>
      </w:r>
      <w:proofErr w:type="spellEnd"/>
      <w:r w:rsidRPr="00C740C0">
        <w:rPr>
          <w:rFonts w:ascii="Courier New" w:hAnsi="Courier New" w:cs="Courier New"/>
          <w:sz w:val="20"/>
          <w:szCs w:val="20"/>
          <w:rPrChange w:id="289" w:author="Istvan G Lauko" w:date="2020-07-26T10:30:00Z">
            <w:rPr>
              <w:rFonts w:ascii="Courier New" w:hAnsi="Courier New" w:cs="Courier New"/>
            </w:rPr>
          </w:rPrChange>
        </w:rPr>
        <w:t>"]):</w:t>
      </w:r>
    </w:p>
    <w:p w14:paraId="344D0FC4" w14:textId="77777777" w:rsidR="002660CA" w:rsidRPr="00C740C0" w:rsidRDefault="002660CA" w:rsidP="002660CA">
      <w:pPr>
        <w:rPr>
          <w:rFonts w:ascii="Courier New" w:hAnsi="Courier New" w:cs="Courier New"/>
          <w:sz w:val="20"/>
          <w:szCs w:val="20"/>
          <w:rPrChange w:id="290" w:author="Istvan G Lauko" w:date="2020-07-26T10:30:00Z">
            <w:rPr>
              <w:rFonts w:ascii="Courier New" w:hAnsi="Courier New" w:cs="Courier New"/>
            </w:rPr>
          </w:rPrChange>
        </w:rPr>
      </w:pPr>
      <w:r w:rsidRPr="00C740C0">
        <w:rPr>
          <w:rFonts w:ascii="Courier New" w:hAnsi="Courier New" w:cs="Courier New"/>
          <w:sz w:val="20"/>
          <w:szCs w:val="20"/>
          <w:rPrChange w:id="291"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292" w:author="Istvan G Lauko" w:date="2020-07-26T10:30:00Z">
            <w:rPr>
              <w:rFonts w:ascii="Courier New" w:hAnsi="Courier New" w:cs="Courier New"/>
            </w:rPr>
          </w:rPrChange>
        </w:rPr>
        <w:t>os.makedirs</w:t>
      </w:r>
      <w:proofErr w:type="spellEnd"/>
      <w:r w:rsidRPr="00C740C0">
        <w:rPr>
          <w:rFonts w:ascii="Courier New" w:hAnsi="Courier New" w:cs="Courier New"/>
          <w:sz w:val="20"/>
          <w:szCs w:val="20"/>
          <w:rPrChange w:id="293" w:author="Istvan G Lauko" w:date="2020-07-26T10:30:00Z">
            <w:rPr>
              <w:rFonts w:ascii="Courier New" w:hAnsi="Courier New" w:cs="Courier New"/>
            </w:rPr>
          </w:rPrChange>
        </w:rPr>
        <w:t>(config["</w:t>
      </w:r>
      <w:proofErr w:type="spellStart"/>
      <w:r w:rsidRPr="00C740C0">
        <w:rPr>
          <w:rFonts w:ascii="Courier New" w:hAnsi="Courier New" w:cs="Courier New"/>
          <w:sz w:val="20"/>
          <w:szCs w:val="20"/>
          <w:rPrChange w:id="294" w:author="Istvan G Lauko" w:date="2020-07-26T10:30:00Z">
            <w:rPr>
              <w:rFonts w:ascii="Courier New" w:hAnsi="Courier New" w:cs="Courier New"/>
            </w:rPr>
          </w:rPrChange>
        </w:rPr>
        <w:t>outputFolder</w:t>
      </w:r>
      <w:proofErr w:type="spellEnd"/>
      <w:r w:rsidRPr="00C740C0">
        <w:rPr>
          <w:rFonts w:ascii="Courier New" w:hAnsi="Courier New" w:cs="Courier New"/>
          <w:sz w:val="20"/>
          <w:szCs w:val="20"/>
          <w:rPrChange w:id="295" w:author="Istvan G Lauko" w:date="2020-07-26T10:30:00Z">
            <w:rPr>
              <w:rFonts w:ascii="Courier New" w:hAnsi="Courier New" w:cs="Courier New"/>
            </w:rPr>
          </w:rPrChange>
        </w:rPr>
        <w:t>"])</w:t>
      </w:r>
    </w:p>
    <w:p w14:paraId="0B62AF31" w14:textId="77777777" w:rsidR="002660CA" w:rsidRPr="00C740C0" w:rsidRDefault="002660CA" w:rsidP="002660CA">
      <w:pPr>
        <w:rPr>
          <w:rFonts w:ascii="Courier New" w:hAnsi="Courier New" w:cs="Courier New"/>
          <w:sz w:val="20"/>
          <w:szCs w:val="20"/>
          <w:rPrChange w:id="296" w:author="Istvan G Lauko" w:date="2020-07-26T10:30:00Z">
            <w:rPr>
              <w:rFonts w:ascii="Courier New" w:hAnsi="Courier New" w:cs="Courier New"/>
            </w:rPr>
          </w:rPrChange>
        </w:rPr>
      </w:pPr>
    </w:p>
    <w:p w14:paraId="63E7AE3C" w14:textId="77777777" w:rsidR="002660CA" w:rsidRPr="00C740C0" w:rsidRDefault="002660CA" w:rsidP="002660CA">
      <w:pPr>
        <w:rPr>
          <w:rFonts w:ascii="Courier New" w:hAnsi="Courier New" w:cs="Courier New"/>
          <w:sz w:val="20"/>
          <w:szCs w:val="20"/>
          <w:rPrChange w:id="297" w:author="Istvan G Lauko" w:date="2020-07-26T10:30:00Z">
            <w:rPr>
              <w:rFonts w:ascii="Courier New" w:hAnsi="Courier New" w:cs="Courier New"/>
            </w:rPr>
          </w:rPrChange>
        </w:rPr>
      </w:pPr>
      <w:r w:rsidRPr="00C740C0">
        <w:rPr>
          <w:rFonts w:ascii="Courier New" w:hAnsi="Courier New" w:cs="Courier New"/>
          <w:sz w:val="20"/>
          <w:szCs w:val="20"/>
          <w:rPrChange w:id="298" w:author="Istvan G Lauko" w:date="2020-07-26T10:30:00Z">
            <w:rPr>
              <w:rFonts w:ascii="Courier New" w:hAnsi="Courier New" w:cs="Courier New"/>
            </w:rPr>
          </w:rPrChange>
        </w:rPr>
        <w:t xml:space="preserve">                # Since a single epoch could take well over hours, we regularly save the model even during evaluation of training accuracy.</w:t>
      </w:r>
    </w:p>
    <w:p w14:paraId="4A141FEB" w14:textId="77777777" w:rsidR="002660CA" w:rsidRPr="00C740C0" w:rsidRDefault="002660CA" w:rsidP="002660CA">
      <w:pPr>
        <w:rPr>
          <w:rFonts w:ascii="Courier New" w:hAnsi="Courier New" w:cs="Courier New"/>
          <w:sz w:val="20"/>
          <w:szCs w:val="20"/>
          <w:rPrChange w:id="299" w:author="Istvan G Lauko" w:date="2020-07-26T10:30:00Z">
            <w:rPr>
              <w:rFonts w:ascii="Courier New" w:hAnsi="Courier New" w:cs="Courier New"/>
            </w:rPr>
          </w:rPrChange>
        </w:rPr>
      </w:pPr>
      <w:r w:rsidRPr="00C740C0">
        <w:rPr>
          <w:rFonts w:ascii="Courier New" w:hAnsi="Courier New" w:cs="Courier New"/>
          <w:sz w:val="20"/>
          <w:szCs w:val="20"/>
          <w:rPrChange w:id="300"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301" w:author="Istvan G Lauko" w:date="2020-07-26T10:30:00Z">
            <w:rPr>
              <w:rFonts w:ascii="Courier New" w:hAnsi="Courier New" w:cs="Courier New"/>
            </w:rPr>
          </w:rPrChange>
        </w:rPr>
        <w:t>torch.save</w:t>
      </w:r>
      <w:proofErr w:type="spellEnd"/>
      <w:r w:rsidRPr="00C740C0">
        <w:rPr>
          <w:rFonts w:ascii="Courier New" w:hAnsi="Courier New" w:cs="Courier New"/>
          <w:sz w:val="20"/>
          <w:szCs w:val="20"/>
          <w:rPrChange w:id="302"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303" w:author="Istvan G Lauko" w:date="2020-07-26T10:30:00Z">
            <w:rPr>
              <w:rFonts w:ascii="Courier New" w:hAnsi="Courier New" w:cs="Courier New"/>
            </w:rPr>
          </w:rPrChange>
        </w:rPr>
        <w:t>net.state_dict</w:t>
      </w:r>
      <w:proofErr w:type="spellEnd"/>
      <w:r w:rsidRPr="00C740C0">
        <w:rPr>
          <w:rFonts w:ascii="Courier New" w:hAnsi="Courier New" w:cs="Courier New"/>
          <w:sz w:val="20"/>
          <w:szCs w:val="20"/>
          <w:rPrChange w:id="304"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305" w:author="Istvan G Lauko" w:date="2020-07-26T10:30:00Z">
            <w:rPr>
              <w:rFonts w:ascii="Courier New" w:hAnsi="Courier New" w:cs="Courier New"/>
            </w:rPr>
          </w:rPrChange>
        </w:rPr>
        <w:t>os.path.join</w:t>
      </w:r>
      <w:proofErr w:type="spellEnd"/>
      <w:r w:rsidRPr="00C740C0">
        <w:rPr>
          <w:rFonts w:ascii="Courier New" w:hAnsi="Courier New" w:cs="Courier New"/>
          <w:sz w:val="20"/>
          <w:szCs w:val="20"/>
          <w:rPrChange w:id="306"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307" w:author="Istvan G Lauko" w:date="2020-07-26T10:30:00Z">
            <w:rPr>
              <w:rFonts w:ascii="Courier New" w:hAnsi="Courier New" w:cs="Courier New"/>
            </w:rPr>
          </w:rPrChange>
        </w:rPr>
        <w:t>projectFolder</w:t>
      </w:r>
      <w:proofErr w:type="spellEnd"/>
      <w:r w:rsidRPr="00C740C0">
        <w:rPr>
          <w:rFonts w:ascii="Courier New" w:hAnsi="Courier New" w:cs="Courier New"/>
          <w:sz w:val="20"/>
          <w:szCs w:val="20"/>
          <w:rPrChange w:id="308" w:author="Istvan G Lauko" w:date="2020-07-26T10:30:00Z">
            <w:rPr>
              <w:rFonts w:ascii="Courier New" w:hAnsi="Courier New" w:cs="Courier New"/>
            </w:rPr>
          </w:rPrChange>
        </w:rPr>
        <w:t>, config["</w:t>
      </w:r>
      <w:proofErr w:type="spellStart"/>
      <w:r w:rsidRPr="00C740C0">
        <w:rPr>
          <w:rFonts w:ascii="Courier New" w:hAnsi="Courier New" w:cs="Courier New"/>
          <w:sz w:val="20"/>
          <w:szCs w:val="20"/>
          <w:rPrChange w:id="309" w:author="Istvan G Lauko" w:date="2020-07-26T10:30:00Z">
            <w:rPr>
              <w:rFonts w:ascii="Courier New" w:hAnsi="Courier New" w:cs="Courier New"/>
            </w:rPr>
          </w:rPrChange>
        </w:rPr>
        <w:t>outputFolder</w:t>
      </w:r>
      <w:proofErr w:type="spellEnd"/>
      <w:r w:rsidRPr="00C740C0">
        <w:rPr>
          <w:rFonts w:ascii="Courier New" w:hAnsi="Courier New" w:cs="Courier New"/>
          <w:sz w:val="20"/>
          <w:szCs w:val="20"/>
          <w:rPrChange w:id="310" w:author="Istvan G Lauko" w:date="2020-07-26T10:30:00Z">
            <w:rPr>
              <w:rFonts w:ascii="Courier New" w:hAnsi="Courier New" w:cs="Courier New"/>
            </w:rPr>
          </w:rPrChange>
        </w:rPr>
        <w:t>"], config["</w:t>
      </w:r>
      <w:proofErr w:type="spellStart"/>
      <w:r w:rsidRPr="00C740C0">
        <w:rPr>
          <w:rFonts w:ascii="Courier New" w:hAnsi="Courier New" w:cs="Courier New"/>
          <w:sz w:val="20"/>
          <w:szCs w:val="20"/>
          <w:rPrChange w:id="311" w:author="Istvan G Lauko" w:date="2020-07-26T10:30:00Z">
            <w:rPr>
              <w:rFonts w:ascii="Courier New" w:hAnsi="Courier New" w:cs="Courier New"/>
            </w:rPr>
          </w:rPrChange>
        </w:rPr>
        <w:t>outputFileName</w:t>
      </w:r>
      <w:proofErr w:type="spellEnd"/>
      <w:r w:rsidRPr="00C740C0">
        <w:rPr>
          <w:rFonts w:ascii="Courier New" w:hAnsi="Courier New" w:cs="Courier New"/>
          <w:sz w:val="20"/>
          <w:szCs w:val="20"/>
          <w:rPrChange w:id="312" w:author="Istvan G Lauko" w:date="2020-07-26T10:30:00Z">
            <w:rPr>
              <w:rFonts w:ascii="Courier New" w:hAnsi="Courier New" w:cs="Courier New"/>
            </w:rPr>
          </w:rPrChange>
        </w:rPr>
        <w:t>"]))</w:t>
      </w:r>
    </w:p>
    <w:p w14:paraId="01195856" w14:textId="77777777" w:rsidR="002660CA" w:rsidRPr="00C740C0" w:rsidRDefault="002660CA" w:rsidP="002660CA">
      <w:pPr>
        <w:rPr>
          <w:rFonts w:ascii="Courier New" w:hAnsi="Courier New" w:cs="Courier New"/>
          <w:sz w:val="20"/>
          <w:szCs w:val="20"/>
          <w:rPrChange w:id="313" w:author="Istvan G Lauko" w:date="2020-07-26T10:30:00Z">
            <w:rPr>
              <w:rFonts w:ascii="Courier New" w:hAnsi="Courier New" w:cs="Courier New"/>
            </w:rPr>
          </w:rPrChange>
        </w:rPr>
      </w:pPr>
      <w:r w:rsidRPr="00C740C0">
        <w:rPr>
          <w:rFonts w:ascii="Courier New" w:hAnsi="Courier New" w:cs="Courier New"/>
          <w:sz w:val="20"/>
          <w:szCs w:val="20"/>
          <w:rPrChange w:id="314" w:author="Istvan G Lauko" w:date="2020-07-26T10:30:00Z">
            <w:rPr>
              <w:rFonts w:ascii="Courier New" w:hAnsi="Courier New" w:cs="Courier New"/>
            </w:rPr>
          </w:rPrChange>
        </w:rPr>
        <w:t xml:space="preserve">                print("Iteration {} of epoch {} complete. Loss : {} Accuracy : {}".format(</w:t>
      </w:r>
      <w:proofErr w:type="spellStart"/>
      <w:r w:rsidRPr="00C740C0">
        <w:rPr>
          <w:rFonts w:ascii="Courier New" w:hAnsi="Courier New" w:cs="Courier New"/>
          <w:sz w:val="20"/>
          <w:szCs w:val="20"/>
          <w:rPrChange w:id="315" w:author="Istvan G Lauko" w:date="2020-07-26T10:30:00Z">
            <w:rPr>
              <w:rFonts w:ascii="Courier New" w:hAnsi="Courier New" w:cs="Courier New"/>
            </w:rPr>
          </w:rPrChange>
        </w:rPr>
        <w:t>it+1</w:t>
      </w:r>
      <w:proofErr w:type="spellEnd"/>
      <w:r w:rsidRPr="00C740C0">
        <w:rPr>
          <w:rFonts w:ascii="Courier New" w:hAnsi="Courier New" w:cs="Courier New"/>
          <w:sz w:val="20"/>
          <w:szCs w:val="20"/>
          <w:rPrChange w:id="316"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317" w:author="Istvan G Lauko" w:date="2020-07-26T10:30:00Z">
            <w:rPr>
              <w:rFonts w:ascii="Courier New" w:hAnsi="Courier New" w:cs="Courier New"/>
            </w:rPr>
          </w:rPrChange>
        </w:rPr>
        <w:t>ep+1</w:t>
      </w:r>
      <w:proofErr w:type="spellEnd"/>
      <w:r w:rsidRPr="00C740C0">
        <w:rPr>
          <w:rFonts w:ascii="Courier New" w:hAnsi="Courier New" w:cs="Courier New"/>
          <w:sz w:val="20"/>
          <w:szCs w:val="20"/>
          <w:rPrChange w:id="318"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319" w:author="Istvan G Lauko" w:date="2020-07-26T10:30:00Z">
            <w:rPr>
              <w:rFonts w:ascii="Courier New" w:hAnsi="Courier New" w:cs="Courier New"/>
            </w:rPr>
          </w:rPrChange>
        </w:rPr>
        <w:t>loss.item</w:t>
      </w:r>
      <w:proofErr w:type="spellEnd"/>
      <w:r w:rsidRPr="00C740C0">
        <w:rPr>
          <w:rFonts w:ascii="Courier New" w:hAnsi="Courier New" w:cs="Courier New"/>
          <w:sz w:val="20"/>
          <w:szCs w:val="20"/>
          <w:rPrChange w:id="320" w:author="Istvan G Lauko" w:date="2020-07-26T10:30:00Z">
            <w:rPr>
              <w:rFonts w:ascii="Courier New" w:hAnsi="Courier New" w:cs="Courier New"/>
            </w:rPr>
          </w:rPrChange>
        </w:rPr>
        <w:t>(), acc))</w:t>
      </w:r>
    </w:p>
    <w:p w14:paraId="445E862D" w14:textId="77777777" w:rsidR="002660CA" w:rsidRPr="00C740C0" w:rsidRDefault="002660CA" w:rsidP="002660CA">
      <w:pPr>
        <w:rPr>
          <w:rFonts w:ascii="Courier New" w:hAnsi="Courier New" w:cs="Courier New"/>
          <w:sz w:val="20"/>
          <w:szCs w:val="20"/>
          <w:rPrChange w:id="321" w:author="Istvan G Lauko" w:date="2020-07-26T10:30:00Z">
            <w:rPr>
              <w:rFonts w:ascii="Courier New" w:hAnsi="Courier New" w:cs="Courier New"/>
            </w:rPr>
          </w:rPrChange>
        </w:rPr>
      </w:pPr>
      <w:r w:rsidRPr="00C740C0">
        <w:rPr>
          <w:rFonts w:ascii="Courier New" w:hAnsi="Courier New" w:cs="Courier New"/>
          <w:sz w:val="20"/>
          <w:szCs w:val="20"/>
          <w:rPrChange w:id="322" w:author="Istvan G Lauko" w:date="2020-07-26T10:30:00Z">
            <w:rPr>
              <w:rFonts w:ascii="Courier New" w:hAnsi="Courier New" w:cs="Courier New"/>
            </w:rPr>
          </w:rPrChange>
        </w:rPr>
        <w:t xml:space="preserve">                print("Saving at", </w:t>
      </w:r>
      <w:proofErr w:type="spellStart"/>
      <w:r w:rsidRPr="00C740C0">
        <w:rPr>
          <w:rFonts w:ascii="Courier New" w:hAnsi="Courier New" w:cs="Courier New"/>
          <w:sz w:val="20"/>
          <w:szCs w:val="20"/>
          <w:rPrChange w:id="323" w:author="Istvan G Lauko" w:date="2020-07-26T10:30:00Z">
            <w:rPr>
              <w:rFonts w:ascii="Courier New" w:hAnsi="Courier New" w:cs="Courier New"/>
            </w:rPr>
          </w:rPrChange>
        </w:rPr>
        <w:t>os.path.join</w:t>
      </w:r>
      <w:proofErr w:type="spellEnd"/>
      <w:r w:rsidRPr="00C740C0">
        <w:rPr>
          <w:rFonts w:ascii="Courier New" w:hAnsi="Courier New" w:cs="Courier New"/>
          <w:sz w:val="20"/>
          <w:szCs w:val="20"/>
          <w:rPrChange w:id="324"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325" w:author="Istvan G Lauko" w:date="2020-07-26T10:30:00Z">
            <w:rPr>
              <w:rFonts w:ascii="Courier New" w:hAnsi="Courier New" w:cs="Courier New"/>
            </w:rPr>
          </w:rPrChange>
        </w:rPr>
        <w:t>projectFolder</w:t>
      </w:r>
      <w:proofErr w:type="spellEnd"/>
      <w:r w:rsidRPr="00C740C0">
        <w:rPr>
          <w:rFonts w:ascii="Courier New" w:hAnsi="Courier New" w:cs="Courier New"/>
          <w:sz w:val="20"/>
          <w:szCs w:val="20"/>
          <w:rPrChange w:id="326" w:author="Istvan G Lauko" w:date="2020-07-26T10:30:00Z">
            <w:rPr>
              <w:rFonts w:ascii="Courier New" w:hAnsi="Courier New" w:cs="Courier New"/>
            </w:rPr>
          </w:rPrChange>
        </w:rPr>
        <w:t>, config["</w:t>
      </w:r>
      <w:proofErr w:type="spellStart"/>
      <w:r w:rsidRPr="00C740C0">
        <w:rPr>
          <w:rFonts w:ascii="Courier New" w:hAnsi="Courier New" w:cs="Courier New"/>
          <w:sz w:val="20"/>
          <w:szCs w:val="20"/>
          <w:rPrChange w:id="327" w:author="Istvan G Lauko" w:date="2020-07-26T10:30:00Z">
            <w:rPr>
              <w:rFonts w:ascii="Courier New" w:hAnsi="Courier New" w:cs="Courier New"/>
            </w:rPr>
          </w:rPrChange>
        </w:rPr>
        <w:t>outputFolder</w:t>
      </w:r>
      <w:proofErr w:type="spellEnd"/>
      <w:r w:rsidRPr="00C740C0">
        <w:rPr>
          <w:rFonts w:ascii="Courier New" w:hAnsi="Courier New" w:cs="Courier New"/>
          <w:sz w:val="20"/>
          <w:szCs w:val="20"/>
          <w:rPrChange w:id="328" w:author="Istvan G Lauko" w:date="2020-07-26T10:30:00Z">
            <w:rPr>
              <w:rFonts w:ascii="Courier New" w:hAnsi="Courier New" w:cs="Courier New"/>
            </w:rPr>
          </w:rPrChange>
        </w:rPr>
        <w:t>"], config["</w:t>
      </w:r>
      <w:proofErr w:type="spellStart"/>
      <w:r w:rsidRPr="00C740C0">
        <w:rPr>
          <w:rFonts w:ascii="Courier New" w:hAnsi="Courier New" w:cs="Courier New"/>
          <w:sz w:val="20"/>
          <w:szCs w:val="20"/>
          <w:rPrChange w:id="329" w:author="Istvan G Lauko" w:date="2020-07-26T10:30:00Z">
            <w:rPr>
              <w:rFonts w:ascii="Courier New" w:hAnsi="Courier New" w:cs="Courier New"/>
            </w:rPr>
          </w:rPrChange>
        </w:rPr>
        <w:t>outputFileName</w:t>
      </w:r>
      <w:proofErr w:type="spellEnd"/>
      <w:r w:rsidRPr="00C740C0">
        <w:rPr>
          <w:rFonts w:ascii="Courier New" w:hAnsi="Courier New" w:cs="Courier New"/>
          <w:sz w:val="20"/>
          <w:szCs w:val="20"/>
          <w:rPrChange w:id="330" w:author="Istvan G Lauko" w:date="2020-07-26T10:30:00Z">
            <w:rPr>
              <w:rFonts w:ascii="Courier New" w:hAnsi="Courier New" w:cs="Courier New"/>
            </w:rPr>
          </w:rPrChange>
        </w:rPr>
        <w:t>"]))</w:t>
      </w:r>
    </w:p>
    <w:p w14:paraId="794E4942" w14:textId="77777777" w:rsidR="002660CA" w:rsidRPr="00C740C0" w:rsidRDefault="002660CA" w:rsidP="002660CA">
      <w:pPr>
        <w:rPr>
          <w:rFonts w:ascii="Courier New" w:hAnsi="Courier New" w:cs="Courier New"/>
          <w:sz w:val="20"/>
          <w:szCs w:val="20"/>
          <w:rPrChange w:id="331" w:author="Istvan G Lauko" w:date="2020-07-26T10:30:00Z">
            <w:rPr>
              <w:rFonts w:ascii="Courier New" w:hAnsi="Courier New" w:cs="Courier New"/>
            </w:rPr>
          </w:rPrChange>
        </w:rPr>
      </w:pPr>
    </w:p>
    <w:p w14:paraId="4B5D5745" w14:textId="77777777" w:rsidR="002660CA" w:rsidRPr="00C740C0" w:rsidRDefault="002660CA" w:rsidP="002660CA">
      <w:pPr>
        <w:rPr>
          <w:rFonts w:ascii="Courier New" w:hAnsi="Courier New" w:cs="Courier New"/>
          <w:sz w:val="20"/>
          <w:szCs w:val="20"/>
          <w:rPrChange w:id="332" w:author="Istvan G Lauko" w:date="2020-07-26T10:30:00Z">
            <w:rPr>
              <w:rFonts w:ascii="Courier New" w:hAnsi="Courier New" w:cs="Courier New"/>
            </w:rPr>
          </w:rPrChange>
        </w:rPr>
      </w:pPr>
      <w:r w:rsidRPr="00C740C0">
        <w:rPr>
          <w:rFonts w:ascii="Courier New" w:hAnsi="Courier New" w:cs="Courier New"/>
          <w:sz w:val="20"/>
          <w:szCs w:val="20"/>
          <w:rPrChange w:id="333" w:author="Istvan G Lauko" w:date="2020-07-26T10:30:00Z">
            <w:rPr>
              <w:rFonts w:ascii="Courier New" w:hAnsi="Courier New" w:cs="Courier New"/>
            </w:rPr>
          </w:rPrChange>
        </w:rPr>
        <w:t xml:space="preserve">        # perform validation at the end of an epoch.</w:t>
      </w:r>
    </w:p>
    <w:p w14:paraId="56E9DA4A" w14:textId="77777777" w:rsidR="002660CA" w:rsidRPr="00C740C0" w:rsidRDefault="002660CA" w:rsidP="002660CA">
      <w:pPr>
        <w:rPr>
          <w:rFonts w:ascii="Courier New" w:hAnsi="Courier New" w:cs="Courier New"/>
          <w:sz w:val="20"/>
          <w:szCs w:val="20"/>
          <w:rPrChange w:id="334" w:author="Istvan G Lauko" w:date="2020-07-26T10:30:00Z">
            <w:rPr>
              <w:rFonts w:ascii="Courier New" w:hAnsi="Courier New" w:cs="Courier New"/>
            </w:rPr>
          </w:rPrChange>
        </w:rPr>
      </w:pPr>
      <w:r w:rsidRPr="00C740C0">
        <w:rPr>
          <w:rFonts w:ascii="Courier New" w:hAnsi="Courier New" w:cs="Courier New"/>
          <w:sz w:val="20"/>
          <w:szCs w:val="20"/>
          <w:rPrChange w:id="335"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336" w:author="Istvan G Lauko" w:date="2020-07-26T10:30:00Z">
            <w:rPr>
              <w:rFonts w:ascii="Courier New" w:hAnsi="Courier New" w:cs="Courier New"/>
            </w:rPr>
          </w:rPrChange>
        </w:rPr>
        <w:t>val_acc</w:t>
      </w:r>
      <w:proofErr w:type="spellEnd"/>
      <w:r w:rsidRPr="00C740C0">
        <w:rPr>
          <w:rFonts w:ascii="Courier New" w:hAnsi="Courier New" w:cs="Courier New"/>
          <w:sz w:val="20"/>
          <w:szCs w:val="20"/>
          <w:rPrChange w:id="337"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338" w:author="Istvan G Lauko" w:date="2020-07-26T10:30:00Z">
            <w:rPr>
              <w:rFonts w:ascii="Courier New" w:hAnsi="Courier New" w:cs="Courier New"/>
            </w:rPr>
          </w:rPrChange>
        </w:rPr>
        <w:t>val_loss</w:t>
      </w:r>
      <w:proofErr w:type="spellEnd"/>
      <w:r w:rsidRPr="00C740C0">
        <w:rPr>
          <w:rFonts w:ascii="Courier New" w:hAnsi="Courier New" w:cs="Courier New"/>
          <w:sz w:val="20"/>
          <w:szCs w:val="20"/>
          <w:rPrChange w:id="339" w:author="Istvan G Lauko" w:date="2020-07-26T10:30:00Z">
            <w:rPr>
              <w:rFonts w:ascii="Courier New" w:hAnsi="Courier New" w:cs="Courier New"/>
            </w:rPr>
          </w:rPrChange>
        </w:rPr>
        <w:t xml:space="preserve"> = evaluate(net, </w:t>
      </w:r>
      <w:proofErr w:type="spellStart"/>
      <w:r w:rsidRPr="00C740C0">
        <w:rPr>
          <w:rFonts w:ascii="Courier New" w:hAnsi="Courier New" w:cs="Courier New"/>
          <w:sz w:val="20"/>
          <w:szCs w:val="20"/>
          <w:rPrChange w:id="340" w:author="Istvan G Lauko" w:date="2020-07-26T10:30:00Z">
            <w:rPr>
              <w:rFonts w:ascii="Courier New" w:hAnsi="Courier New" w:cs="Courier New"/>
            </w:rPr>
          </w:rPrChange>
        </w:rPr>
        <w:t>loss_func</w:t>
      </w:r>
      <w:proofErr w:type="spellEnd"/>
      <w:r w:rsidRPr="00C740C0">
        <w:rPr>
          <w:rFonts w:ascii="Courier New" w:hAnsi="Courier New" w:cs="Courier New"/>
          <w:sz w:val="20"/>
          <w:szCs w:val="20"/>
          <w:rPrChange w:id="341"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342" w:author="Istvan G Lauko" w:date="2020-07-26T10:30:00Z">
            <w:rPr>
              <w:rFonts w:ascii="Courier New" w:hAnsi="Courier New" w:cs="Courier New"/>
            </w:rPr>
          </w:rPrChange>
        </w:rPr>
        <w:t>val_loader</w:t>
      </w:r>
      <w:proofErr w:type="spellEnd"/>
      <w:r w:rsidRPr="00C740C0">
        <w:rPr>
          <w:rFonts w:ascii="Courier New" w:hAnsi="Courier New" w:cs="Courier New"/>
          <w:sz w:val="20"/>
          <w:szCs w:val="20"/>
          <w:rPrChange w:id="343" w:author="Istvan G Lauko" w:date="2020-07-26T10:30:00Z">
            <w:rPr>
              <w:rFonts w:ascii="Courier New" w:hAnsi="Courier New" w:cs="Courier New"/>
            </w:rPr>
          </w:rPrChange>
        </w:rPr>
        <w:t>, config)</w:t>
      </w:r>
    </w:p>
    <w:p w14:paraId="64683C1F" w14:textId="77777777" w:rsidR="002660CA" w:rsidRPr="00C740C0" w:rsidRDefault="002660CA" w:rsidP="002660CA">
      <w:pPr>
        <w:rPr>
          <w:rFonts w:ascii="Courier New" w:hAnsi="Courier New" w:cs="Courier New"/>
          <w:sz w:val="20"/>
          <w:szCs w:val="20"/>
          <w:rPrChange w:id="344" w:author="Istvan G Lauko" w:date="2020-07-26T10:30:00Z">
            <w:rPr>
              <w:rFonts w:ascii="Courier New" w:hAnsi="Courier New" w:cs="Courier New"/>
            </w:rPr>
          </w:rPrChange>
        </w:rPr>
      </w:pPr>
      <w:r w:rsidRPr="00C740C0">
        <w:rPr>
          <w:rFonts w:ascii="Courier New" w:hAnsi="Courier New" w:cs="Courier New"/>
          <w:sz w:val="20"/>
          <w:szCs w:val="20"/>
          <w:rPrChange w:id="345" w:author="Istvan G Lauko" w:date="2020-07-26T10:30:00Z">
            <w:rPr>
              <w:rFonts w:ascii="Courier New" w:hAnsi="Courier New" w:cs="Courier New"/>
            </w:rPr>
          </w:rPrChange>
        </w:rPr>
        <w:t xml:space="preserve">        print(" Validation Accuracy : {}, Validation Loss : {}".format(</w:t>
      </w:r>
      <w:proofErr w:type="spellStart"/>
      <w:r w:rsidRPr="00C740C0">
        <w:rPr>
          <w:rFonts w:ascii="Courier New" w:hAnsi="Courier New" w:cs="Courier New"/>
          <w:sz w:val="20"/>
          <w:szCs w:val="20"/>
          <w:rPrChange w:id="346" w:author="Istvan G Lauko" w:date="2020-07-26T10:30:00Z">
            <w:rPr>
              <w:rFonts w:ascii="Courier New" w:hAnsi="Courier New" w:cs="Courier New"/>
            </w:rPr>
          </w:rPrChange>
        </w:rPr>
        <w:t>val_acc</w:t>
      </w:r>
      <w:proofErr w:type="spellEnd"/>
      <w:r w:rsidRPr="00C740C0">
        <w:rPr>
          <w:rFonts w:ascii="Courier New" w:hAnsi="Courier New" w:cs="Courier New"/>
          <w:sz w:val="20"/>
          <w:szCs w:val="20"/>
          <w:rPrChange w:id="347"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348" w:author="Istvan G Lauko" w:date="2020-07-26T10:30:00Z">
            <w:rPr>
              <w:rFonts w:ascii="Courier New" w:hAnsi="Courier New" w:cs="Courier New"/>
            </w:rPr>
          </w:rPrChange>
        </w:rPr>
        <w:t>val_loss</w:t>
      </w:r>
      <w:proofErr w:type="spellEnd"/>
      <w:r w:rsidRPr="00C740C0">
        <w:rPr>
          <w:rFonts w:ascii="Courier New" w:hAnsi="Courier New" w:cs="Courier New"/>
          <w:sz w:val="20"/>
          <w:szCs w:val="20"/>
          <w:rPrChange w:id="349" w:author="Istvan G Lauko" w:date="2020-07-26T10:30:00Z">
            <w:rPr>
              <w:rFonts w:ascii="Courier New" w:hAnsi="Courier New" w:cs="Courier New"/>
            </w:rPr>
          </w:rPrChange>
        </w:rPr>
        <w:t>))</w:t>
      </w:r>
    </w:p>
    <w:p w14:paraId="0DD7590A" w14:textId="77777777" w:rsidR="002660CA" w:rsidRPr="00C740C0" w:rsidRDefault="002660CA" w:rsidP="002660CA">
      <w:pPr>
        <w:rPr>
          <w:rFonts w:ascii="Courier New" w:hAnsi="Courier New" w:cs="Courier New"/>
          <w:sz w:val="20"/>
          <w:szCs w:val="20"/>
          <w:rPrChange w:id="350" w:author="Istvan G Lauko" w:date="2020-07-26T10:30:00Z">
            <w:rPr>
              <w:rFonts w:ascii="Courier New" w:hAnsi="Courier New" w:cs="Courier New"/>
            </w:rPr>
          </w:rPrChange>
        </w:rPr>
      </w:pPr>
      <w:r w:rsidRPr="00C740C0">
        <w:rPr>
          <w:rFonts w:ascii="Courier New" w:hAnsi="Courier New" w:cs="Courier New"/>
          <w:sz w:val="20"/>
          <w:szCs w:val="20"/>
          <w:rPrChange w:id="351" w:author="Istvan G Lauko" w:date="2020-07-26T10:30:00Z">
            <w:rPr>
              <w:rFonts w:ascii="Courier New" w:hAnsi="Courier New" w:cs="Courier New"/>
            </w:rPr>
          </w:rPrChange>
        </w:rPr>
        <w:t xml:space="preserve">        if </w:t>
      </w:r>
      <w:proofErr w:type="spellStart"/>
      <w:r w:rsidRPr="00C740C0">
        <w:rPr>
          <w:rFonts w:ascii="Courier New" w:hAnsi="Courier New" w:cs="Courier New"/>
          <w:sz w:val="20"/>
          <w:szCs w:val="20"/>
          <w:rPrChange w:id="352" w:author="Istvan G Lauko" w:date="2020-07-26T10:30:00Z">
            <w:rPr>
              <w:rFonts w:ascii="Courier New" w:hAnsi="Courier New" w:cs="Courier New"/>
            </w:rPr>
          </w:rPrChange>
        </w:rPr>
        <w:t>val_acc</w:t>
      </w:r>
      <w:proofErr w:type="spellEnd"/>
      <w:r w:rsidRPr="00C740C0">
        <w:rPr>
          <w:rFonts w:ascii="Courier New" w:hAnsi="Courier New" w:cs="Courier New"/>
          <w:sz w:val="20"/>
          <w:szCs w:val="20"/>
          <w:rPrChange w:id="353" w:author="Istvan G Lauko" w:date="2020-07-26T10:30:00Z">
            <w:rPr>
              <w:rFonts w:ascii="Courier New" w:hAnsi="Courier New" w:cs="Courier New"/>
            </w:rPr>
          </w:rPrChange>
        </w:rPr>
        <w:t xml:space="preserve"> &gt; </w:t>
      </w:r>
      <w:proofErr w:type="spellStart"/>
      <w:r w:rsidRPr="00C740C0">
        <w:rPr>
          <w:rFonts w:ascii="Courier New" w:hAnsi="Courier New" w:cs="Courier New"/>
          <w:sz w:val="20"/>
          <w:szCs w:val="20"/>
          <w:rPrChange w:id="354" w:author="Istvan G Lauko" w:date="2020-07-26T10:30:00Z">
            <w:rPr>
              <w:rFonts w:ascii="Courier New" w:hAnsi="Courier New" w:cs="Courier New"/>
            </w:rPr>
          </w:rPrChange>
        </w:rPr>
        <w:t>best_acc</w:t>
      </w:r>
      <w:proofErr w:type="spellEnd"/>
      <w:r w:rsidRPr="00C740C0">
        <w:rPr>
          <w:rFonts w:ascii="Courier New" w:hAnsi="Courier New" w:cs="Courier New"/>
          <w:sz w:val="20"/>
          <w:szCs w:val="20"/>
          <w:rPrChange w:id="355" w:author="Istvan G Lauko" w:date="2020-07-26T10:30:00Z">
            <w:rPr>
              <w:rFonts w:ascii="Courier New" w:hAnsi="Courier New" w:cs="Courier New"/>
            </w:rPr>
          </w:rPrChange>
        </w:rPr>
        <w:t>:</w:t>
      </w:r>
    </w:p>
    <w:p w14:paraId="197F9E11" w14:textId="77777777" w:rsidR="002660CA" w:rsidRPr="00C740C0" w:rsidRDefault="002660CA" w:rsidP="002660CA">
      <w:pPr>
        <w:rPr>
          <w:rFonts w:ascii="Courier New" w:hAnsi="Courier New" w:cs="Courier New"/>
          <w:sz w:val="20"/>
          <w:szCs w:val="20"/>
          <w:rPrChange w:id="356" w:author="Istvan G Lauko" w:date="2020-07-26T10:30:00Z">
            <w:rPr>
              <w:rFonts w:ascii="Courier New" w:hAnsi="Courier New" w:cs="Courier New"/>
            </w:rPr>
          </w:rPrChange>
        </w:rPr>
      </w:pPr>
      <w:r w:rsidRPr="00C740C0">
        <w:rPr>
          <w:rFonts w:ascii="Courier New" w:hAnsi="Courier New" w:cs="Courier New"/>
          <w:sz w:val="20"/>
          <w:szCs w:val="20"/>
          <w:rPrChange w:id="357" w:author="Istvan G Lauko" w:date="2020-07-26T10:30:00Z">
            <w:rPr>
              <w:rFonts w:ascii="Courier New" w:hAnsi="Courier New" w:cs="Courier New"/>
            </w:rPr>
          </w:rPrChange>
        </w:rPr>
        <w:t xml:space="preserve">            print("Best validation accuracy improved from {} to {}, saving model...".format(</w:t>
      </w:r>
      <w:proofErr w:type="spellStart"/>
      <w:r w:rsidRPr="00C740C0">
        <w:rPr>
          <w:rFonts w:ascii="Courier New" w:hAnsi="Courier New" w:cs="Courier New"/>
          <w:sz w:val="20"/>
          <w:szCs w:val="20"/>
          <w:rPrChange w:id="358" w:author="Istvan G Lauko" w:date="2020-07-26T10:30:00Z">
            <w:rPr>
              <w:rFonts w:ascii="Courier New" w:hAnsi="Courier New" w:cs="Courier New"/>
            </w:rPr>
          </w:rPrChange>
        </w:rPr>
        <w:t>best_acc</w:t>
      </w:r>
      <w:proofErr w:type="spellEnd"/>
      <w:r w:rsidRPr="00C740C0">
        <w:rPr>
          <w:rFonts w:ascii="Courier New" w:hAnsi="Courier New" w:cs="Courier New"/>
          <w:sz w:val="20"/>
          <w:szCs w:val="20"/>
          <w:rPrChange w:id="359"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360" w:author="Istvan G Lauko" w:date="2020-07-26T10:30:00Z">
            <w:rPr>
              <w:rFonts w:ascii="Courier New" w:hAnsi="Courier New" w:cs="Courier New"/>
            </w:rPr>
          </w:rPrChange>
        </w:rPr>
        <w:t>val_acc</w:t>
      </w:r>
      <w:proofErr w:type="spellEnd"/>
      <w:r w:rsidRPr="00C740C0">
        <w:rPr>
          <w:rFonts w:ascii="Courier New" w:hAnsi="Courier New" w:cs="Courier New"/>
          <w:sz w:val="20"/>
          <w:szCs w:val="20"/>
          <w:rPrChange w:id="361" w:author="Istvan G Lauko" w:date="2020-07-26T10:30:00Z">
            <w:rPr>
              <w:rFonts w:ascii="Courier New" w:hAnsi="Courier New" w:cs="Courier New"/>
            </w:rPr>
          </w:rPrChange>
        </w:rPr>
        <w:t>))</w:t>
      </w:r>
    </w:p>
    <w:p w14:paraId="4FDFA5F3" w14:textId="77777777" w:rsidR="002660CA" w:rsidRPr="00C740C0" w:rsidRDefault="002660CA" w:rsidP="002660CA">
      <w:pPr>
        <w:rPr>
          <w:rFonts w:ascii="Courier New" w:hAnsi="Courier New" w:cs="Courier New"/>
          <w:sz w:val="20"/>
          <w:szCs w:val="20"/>
          <w:rPrChange w:id="362" w:author="Istvan G Lauko" w:date="2020-07-26T10:30:00Z">
            <w:rPr>
              <w:rFonts w:ascii="Courier New" w:hAnsi="Courier New" w:cs="Courier New"/>
            </w:rPr>
          </w:rPrChange>
        </w:rPr>
      </w:pPr>
      <w:r w:rsidRPr="00C740C0">
        <w:rPr>
          <w:rFonts w:ascii="Courier New" w:hAnsi="Courier New" w:cs="Courier New"/>
          <w:sz w:val="20"/>
          <w:szCs w:val="20"/>
          <w:rPrChange w:id="363"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364" w:author="Istvan G Lauko" w:date="2020-07-26T10:30:00Z">
            <w:rPr>
              <w:rFonts w:ascii="Courier New" w:hAnsi="Courier New" w:cs="Courier New"/>
            </w:rPr>
          </w:rPrChange>
        </w:rPr>
        <w:t>best_acc</w:t>
      </w:r>
      <w:proofErr w:type="spellEnd"/>
      <w:r w:rsidRPr="00C740C0">
        <w:rPr>
          <w:rFonts w:ascii="Courier New" w:hAnsi="Courier New" w:cs="Courier New"/>
          <w:sz w:val="20"/>
          <w:szCs w:val="20"/>
          <w:rPrChange w:id="365"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366" w:author="Istvan G Lauko" w:date="2020-07-26T10:30:00Z">
            <w:rPr>
              <w:rFonts w:ascii="Courier New" w:hAnsi="Courier New" w:cs="Courier New"/>
            </w:rPr>
          </w:rPrChange>
        </w:rPr>
        <w:t>val_acc</w:t>
      </w:r>
      <w:proofErr w:type="spellEnd"/>
    </w:p>
    <w:p w14:paraId="51EE48D2" w14:textId="77777777" w:rsidR="002660CA" w:rsidRPr="00C740C0" w:rsidRDefault="002660CA" w:rsidP="002660CA">
      <w:pPr>
        <w:rPr>
          <w:rFonts w:ascii="Courier New" w:hAnsi="Courier New" w:cs="Courier New"/>
          <w:sz w:val="20"/>
          <w:szCs w:val="20"/>
          <w:rPrChange w:id="367" w:author="Istvan G Lauko" w:date="2020-07-26T10:30:00Z">
            <w:rPr>
              <w:rFonts w:ascii="Courier New" w:hAnsi="Courier New" w:cs="Courier New"/>
            </w:rPr>
          </w:rPrChange>
        </w:rPr>
      </w:pPr>
      <w:r w:rsidRPr="00C740C0">
        <w:rPr>
          <w:rFonts w:ascii="Courier New" w:hAnsi="Courier New" w:cs="Courier New"/>
          <w:sz w:val="20"/>
          <w:szCs w:val="20"/>
          <w:rPrChange w:id="368"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369" w:author="Istvan G Lauko" w:date="2020-07-26T10:30:00Z">
            <w:rPr>
              <w:rFonts w:ascii="Courier New" w:hAnsi="Courier New" w:cs="Courier New"/>
            </w:rPr>
          </w:rPrChange>
        </w:rPr>
        <w:t>torch.save</w:t>
      </w:r>
      <w:proofErr w:type="spellEnd"/>
      <w:r w:rsidRPr="00C740C0">
        <w:rPr>
          <w:rFonts w:ascii="Courier New" w:hAnsi="Courier New" w:cs="Courier New"/>
          <w:sz w:val="20"/>
          <w:szCs w:val="20"/>
          <w:rPrChange w:id="370"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371" w:author="Istvan G Lauko" w:date="2020-07-26T10:30:00Z">
            <w:rPr>
              <w:rFonts w:ascii="Courier New" w:hAnsi="Courier New" w:cs="Courier New"/>
            </w:rPr>
          </w:rPrChange>
        </w:rPr>
        <w:t>net.state_dict</w:t>
      </w:r>
      <w:proofErr w:type="spellEnd"/>
      <w:r w:rsidRPr="00C740C0">
        <w:rPr>
          <w:rFonts w:ascii="Courier New" w:hAnsi="Courier New" w:cs="Courier New"/>
          <w:sz w:val="20"/>
          <w:szCs w:val="20"/>
          <w:rPrChange w:id="372"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373" w:author="Istvan G Lauko" w:date="2020-07-26T10:30:00Z">
            <w:rPr>
              <w:rFonts w:ascii="Courier New" w:hAnsi="Courier New" w:cs="Courier New"/>
            </w:rPr>
          </w:rPrChange>
        </w:rPr>
        <w:t>os.path.join</w:t>
      </w:r>
      <w:proofErr w:type="spellEnd"/>
      <w:r w:rsidRPr="00C740C0">
        <w:rPr>
          <w:rFonts w:ascii="Courier New" w:hAnsi="Courier New" w:cs="Courier New"/>
          <w:sz w:val="20"/>
          <w:szCs w:val="20"/>
          <w:rPrChange w:id="374"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375" w:author="Istvan G Lauko" w:date="2020-07-26T10:30:00Z">
            <w:rPr>
              <w:rFonts w:ascii="Courier New" w:hAnsi="Courier New" w:cs="Courier New"/>
            </w:rPr>
          </w:rPrChange>
        </w:rPr>
        <w:t>projectFolder</w:t>
      </w:r>
      <w:proofErr w:type="spellEnd"/>
      <w:r w:rsidRPr="00C740C0">
        <w:rPr>
          <w:rFonts w:ascii="Courier New" w:hAnsi="Courier New" w:cs="Courier New"/>
          <w:sz w:val="20"/>
          <w:szCs w:val="20"/>
          <w:rPrChange w:id="376" w:author="Istvan G Lauko" w:date="2020-07-26T10:30:00Z">
            <w:rPr>
              <w:rFonts w:ascii="Courier New" w:hAnsi="Courier New" w:cs="Courier New"/>
            </w:rPr>
          </w:rPrChange>
        </w:rPr>
        <w:t>, config["</w:t>
      </w:r>
      <w:proofErr w:type="spellStart"/>
      <w:r w:rsidRPr="00C740C0">
        <w:rPr>
          <w:rFonts w:ascii="Courier New" w:hAnsi="Courier New" w:cs="Courier New"/>
          <w:sz w:val="20"/>
          <w:szCs w:val="20"/>
          <w:rPrChange w:id="377" w:author="Istvan G Lauko" w:date="2020-07-26T10:30:00Z">
            <w:rPr>
              <w:rFonts w:ascii="Courier New" w:hAnsi="Courier New" w:cs="Courier New"/>
            </w:rPr>
          </w:rPrChange>
        </w:rPr>
        <w:t>outputFolder</w:t>
      </w:r>
      <w:proofErr w:type="spellEnd"/>
      <w:r w:rsidRPr="00C740C0">
        <w:rPr>
          <w:rFonts w:ascii="Courier New" w:hAnsi="Courier New" w:cs="Courier New"/>
          <w:sz w:val="20"/>
          <w:szCs w:val="20"/>
          <w:rPrChange w:id="378" w:author="Istvan G Lauko" w:date="2020-07-26T10:30:00Z">
            <w:rPr>
              <w:rFonts w:ascii="Courier New" w:hAnsi="Courier New" w:cs="Courier New"/>
            </w:rPr>
          </w:rPrChange>
        </w:rPr>
        <w:t>"], config["</w:t>
      </w:r>
      <w:proofErr w:type="spellStart"/>
      <w:r w:rsidRPr="00C740C0">
        <w:rPr>
          <w:rFonts w:ascii="Courier New" w:hAnsi="Courier New" w:cs="Courier New"/>
          <w:sz w:val="20"/>
          <w:szCs w:val="20"/>
          <w:rPrChange w:id="379" w:author="Istvan G Lauko" w:date="2020-07-26T10:30:00Z">
            <w:rPr>
              <w:rFonts w:ascii="Courier New" w:hAnsi="Courier New" w:cs="Courier New"/>
            </w:rPr>
          </w:rPrChange>
        </w:rPr>
        <w:t>outputFileName</w:t>
      </w:r>
      <w:proofErr w:type="spellEnd"/>
      <w:r w:rsidRPr="00C740C0">
        <w:rPr>
          <w:rFonts w:ascii="Courier New" w:hAnsi="Courier New" w:cs="Courier New"/>
          <w:sz w:val="20"/>
          <w:szCs w:val="20"/>
          <w:rPrChange w:id="380" w:author="Istvan G Lauko" w:date="2020-07-26T10:30:00Z">
            <w:rPr>
              <w:rFonts w:ascii="Courier New" w:hAnsi="Courier New" w:cs="Courier New"/>
            </w:rPr>
          </w:rPrChange>
        </w:rPr>
        <w:t>"] + "_</w:t>
      </w:r>
      <w:proofErr w:type="spellStart"/>
      <w:r w:rsidRPr="00C740C0">
        <w:rPr>
          <w:rFonts w:ascii="Courier New" w:hAnsi="Courier New" w:cs="Courier New"/>
          <w:sz w:val="20"/>
          <w:szCs w:val="20"/>
          <w:rPrChange w:id="381" w:author="Istvan G Lauko" w:date="2020-07-26T10:30:00Z">
            <w:rPr>
              <w:rFonts w:ascii="Courier New" w:hAnsi="Courier New" w:cs="Courier New"/>
            </w:rPr>
          </w:rPrChange>
        </w:rPr>
        <w:t>valTested</w:t>
      </w:r>
      <w:proofErr w:type="spellEnd"/>
      <w:r w:rsidRPr="00C740C0">
        <w:rPr>
          <w:rFonts w:ascii="Courier New" w:hAnsi="Courier New" w:cs="Courier New"/>
          <w:sz w:val="20"/>
          <w:szCs w:val="20"/>
          <w:rPrChange w:id="382" w:author="Istvan G Lauko" w:date="2020-07-26T10:30:00Z">
            <w:rPr>
              <w:rFonts w:ascii="Courier New" w:hAnsi="Courier New" w:cs="Courier New"/>
            </w:rPr>
          </w:rPrChange>
        </w:rPr>
        <w:t>_" + str(</w:t>
      </w:r>
      <w:proofErr w:type="spellStart"/>
      <w:r w:rsidRPr="00C740C0">
        <w:rPr>
          <w:rFonts w:ascii="Courier New" w:hAnsi="Courier New" w:cs="Courier New"/>
          <w:sz w:val="20"/>
          <w:szCs w:val="20"/>
          <w:rPrChange w:id="383" w:author="Istvan G Lauko" w:date="2020-07-26T10:30:00Z">
            <w:rPr>
              <w:rFonts w:ascii="Courier New" w:hAnsi="Courier New" w:cs="Courier New"/>
            </w:rPr>
          </w:rPrChange>
        </w:rPr>
        <w:t>best_acc</w:t>
      </w:r>
      <w:proofErr w:type="spellEnd"/>
      <w:r w:rsidRPr="00C740C0">
        <w:rPr>
          <w:rFonts w:ascii="Courier New" w:hAnsi="Courier New" w:cs="Courier New"/>
          <w:sz w:val="20"/>
          <w:szCs w:val="20"/>
          <w:rPrChange w:id="384" w:author="Istvan G Lauko" w:date="2020-07-26T10:30:00Z">
            <w:rPr>
              <w:rFonts w:ascii="Courier New" w:hAnsi="Courier New" w:cs="Courier New"/>
            </w:rPr>
          </w:rPrChange>
        </w:rPr>
        <w:t>)))</w:t>
      </w:r>
    </w:p>
    <w:p w14:paraId="3D6C8F8F" w14:textId="77777777" w:rsidR="002660CA" w:rsidRPr="00C740C0" w:rsidRDefault="002660CA" w:rsidP="002660CA">
      <w:pPr>
        <w:rPr>
          <w:rFonts w:ascii="Courier New" w:hAnsi="Courier New" w:cs="Courier New"/>
          <w:sz w:val="20"/>
          <w:szCs w:val="20"/>
          <w:rPrChange w:id="385" w:author="Istvan G Lauko" w:date="2020-07-26T10:30:00Z">
            <w:rPr>
              <w:rFonts w:ascii="Courier New" w:hAnsi="Courier New" w:cs="Courier New"/>
            </w:rPr>
          </w:rPrChange>
        </w:rPr>
      </w:pPr>
    </w:p>
    <w:p w14:paraId="08CC30AD" w14:textId="77777777" w:rsidR="002660CA" w:rsidRPr="00C740C0" w:rsidRDefault="002660CA" w:rsidP="002660CA">
      <w:pPr>
        <w:rPr>
          <w:rFonts w:ascii="Courier New" w:hAnsi="Courier New" w:cs="Courier New"/>
          <w:sz w:val="20"/>
          <w:szCs w:val="20"/>
          <w:rPrChange w:id="386" w:author="Istvan G Lauko" w:date="2020-07-26T10:30:00Z">
            <w:rPr>
              <w:rFonts w:ascii="Courier New" w:hAnsi="Courier New" w:cs="Courier New"/>
            </w:rPr>
          </w:rPrChange>
        </w:rPr>
      </w:pPr>
      <w:r w:rsidRPr="00C740C0">
        <w:rPr>
          <w:rFonts w:ascii="Courier New" w:hAnsi="Courier New" w:cs="Courier New"/>
          <w:sz w:val="20"/>
          <w:szCs w:val="20"/>
          <w:rPrChange w:id="387" w:author="Istvan G Lauko" w:date="2020-07-26T10:30:00Z">
            <w:rPr>
              <w:rFonts w:ascii="Courier New" w:hAnsi="Courier New" w:cs="Courier New"/>
            </w:rPr>
          </w:rPrChange>
        </w:rPr>
        <w:t xml:space="preserve">def evaluate(net, </w:t>
      </w:r>
      <w:proofErr w:type="spellStart"/>
      <w:r w:rsidRPr="00C740C0">
        <w:rPr>
          <w:rFonts w:ascii="Courier New" w:hAnsi="Courier New" w:cs="Courier New"/>
          <w:sz w:val="20"/>
          <w:szCs w:val="20"/>
          <w:rPrChange w:id="388" w:author="Istvan G Lauko" w:date="2020-07-26T10:30:00Z">
            <w:rPr>
              <w:rFonts w:ascii="Courier New" w:hAnsi="Courier New" w:cs="Courier New"/>
            </w:rPr>
          </w:rPrChange>
        </w:rPr>
        <w:t>loss_func</w:t>
      </w:r>
      <w:proofErr w:type="spellEnd"/>
      <w:r w:rsidRPr="00C740C0">
        <w:rPr>
          <w:rFonts w:ascii="Courier New" w:hAnsi="Courier New" w:cs="Courier New"/>
          <w:sz w:val="20"/>
          <w:szCs w:val="20"/>
          <w:rPrChange w:id="389"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390" w:author="Istvan G Lauko" w:date="2020-07-26T10:30:00Z">
            <w:rPr>
              <w:rFonts w:ascii="Courier New" w:hAnsi="Courier New" w:cs="Courier New"/>
            </w:rPr>
          </w:rPrChange>
        </w:rPr>
        <w:t>dataloaderq</w:t>
      </w:r>
      <w:proofErr w:type="spellEnd"/>
      <w:r w:rsidRPr="00C740C0">
        <w:rPr>
          <w:rFonts w:ascii="Courier New" w:hAnsi="Courier New" w:cs="Courier New"/>
          <w:sz w:val="20"/>
          <w:szCs w:val="20"/>
          <w:rPrChange w:id="391" w:author="Istvan G Lauko" w:date="2020-07-26T10:30:00Z">
            <w:rPr>
              <w:rFonts w:ascii="Courier New" w:hAnsi="Courier New" w:cs="Courier New"/>
            </w:rPr>
          </w:rPrChange>
        </w:rPr>
        <w:t>, config):</w:t>
      </w:r>
    </w:p>
    <w:p w14:paraId="1C741A84" w14:textId="77777777" w:rsidR="002660CA" w:rsidRPr="00C740C0" w:rsidRDefault="002660CA" w:rsidP="002660CA">
      <w:pPr>
        <w:rPr>
          <w:rFonts w:ascii="Courier New" w:hAnsi="Courier New" w:cs="Courier New"/>
          <w:sz w:val="20"/>
          <w:szCs w:val="20"/>
          <w:rPrChange w:id="392" w:author="Istvan G Lauko" w:date="2020-07-26T10:30:00Z">
            <w:rPr>
              <w:rFonts w:ascii="Courier New" w:hAnsi="Courier New" w:cs="Courier New"/>
            </w:rPr>
          </w:rPrChange>
        </w:rPr>
      </w:pPr>
      <w:r w:rsidRPr="00C740C0">
        <w:rPr>
          <w:rFonts w:ascii="Courier New" w:hAnsi="Courier New" w:cs="Courier New"/>
          <w:sz w:val="20"/>
          <w:szCs w:val="20"/>
          <w:rPrChange w:id="393"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394" w:author="Istvan G Lauko" w:date="2020-07-26T10:30:00Z">
            <w:rPr>
              <w:rFonts w:ascii="Courier New" w:hAnsi="Courier New" w:cs="Courier New"/>
            </w:rPr>
          </w:rPrChange>
        </w:rPr>
        <w:t>net.eval</w:t>
      </w:r>
      <w:proofErr w:type="spellEnd"/>
      <w:r w:rsidRPr="00C740C0">
        <w:rPr>
          <w:rFonts w:ascii="Courier New" w:hAnsi="Courier New" w:cs="Courier New"/>
          <w:sz w:val="20"/>
          <w:szCs w:val="20"/>
          <w:rPrChange w:id="395" w:author="Istvan G Lauko" w:date="2020-07-26T10:30:00Z">
            <w:rPr>
              <w:rFonts w:ascii="Courier New" w:hAnsi="Courier New" w:cs="Courier New"/>
            </w:rPr>
          </w:rPrChange>
        </w:rPr>
        <w:t>()</w:t>
      </w:r>
    </w:p>
    <w:p w14:paraId="2D2A003D" w14:textId="77777777" w:rsidR="002660CA" w:rsidRPr="00C740C0" w:rsidRDefault="002660CA" w:rsidP="002660CA">
      <w:pPr>
        <w:rPr>
          <w:rFonts w:ascii="Courier New" w:hAnsi="Courier New" w:cs="Courier New"/>
          <w:sz w:val="20"/>
          <w:szCs w:val="20"/>
          <w:rPrChange w:id="396" w:author="Istvan G Lauko" w:date="2020-07-26T10:30:00Z">
            <w:rPr>
              <w:rFonts w:ascii="Courier New" w:hAnsi="Courier New" w:cs="Courier New"/>
            </w:rPr>
          </w:rPrChange>
        </w:rPr>
      </w:pPr>
    </w:p>
    <w:p w14:paraId="3F57E62C" w14:textId="77777777" w:rsidR="002660CA" w:rsidRPr="00C740C0" w:rsidRDefault="002660CA" w:rsidP="002660CA">
      <w:pPr>
        <w:rPr>
          <w:rFonts w:ascii="Courier New" w:hAnsi="Courier New" w:cs="Courier New"/>
          <w:sz w:val="20"/>
          <w:szCs w:val="20"/>
          <w:rPrChange w:id="397" w:author="Istvan G Lauko" w:date="2020-07-26T10:30:00Z">
            <w:rPr>
              <w:rFonts w:ascii="Courier New" w:hAnsi="Courier New" w:cs="Courier New"/>
            </w:rPr>
          </w:rPrChange>
        </w:rPr>
      </w:pPr>
      <w:r w:rsidRPr="00C740C0">
        <w:rPr>
          <w:rFonts w:ascii="Courier New" w:hAnsi="Courier New" w:cs="Courier New"/>
          <w:sz w:val="20"/>
          <w:szCs w:val="20"/>
          <w:rPrChange w:id="398"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399" w:author="Istvan G Lauko" w:date="2020-07-26T10:30:00Z">
            <w:rPr>
              <w:rFonts w:ascii="Courier New" w:hAnsi="Courier New" w:cs="Courier New"/>
            </w:rPr>
          </w:rPrChange>
        </w:rPr>
        <w:t>mean_acc</w:t>
      </w:r>
      <w:proofErr w:type="spellEnd"/>
      <w:r w:rsidRPr="00C740C0">
        <w:rPr>
          <w:rFonts w:ascii="Courier New" w:hAnsi="Courier New" w:cs="Courier New"/>
          <w:sz w:val="20"/>
          <w:szCs w:val="20"/>
          <w:rPrChange w:id="400"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401" w:author="Istvan G Lauko" w:date="2020-07-26T10:30:00Z">
            <w:rPr>
              <w:rFonts w:ascii="Courier New" w:hAnsi="Courier New" w:cs="Courier New"/>
            </w:rPr>
          </w:rPrChange>
        </w:rPr>
        <w:t>mean_loss</w:t>
      </w:r>
      <w:proofErr w:type="spellEnd"/>
      <w:r w:rsidRPr="00C740C0">
        <w:rPr>
          <w:rFonts w:ascii="Courier New" w:hAnsi="Courier New" w:cs="Courier New"/>
          <w:sz w:val="20"/>
          <w:szCs w:val="20"/>
          <w:rPrChange w:id="402" w:author="Istvan G Lauko" w:date="2020-07-26T10:30:00Z">
            <w:rPr>
              <w:rFonts w:ascii="Courier New" w:hAnsi="Courier New" w:cs="Courier New"/>
            </w:rPr>
          </w:rPrChange>
        </w:rPr>
        <w:t xml:space="preserve"> = 0, 0</w:t>
      </w:r>
    </w:p>
    <w:p w14:paraId="2A2600CD" w14:textId="77777777" w:rsidR="002660CA" w:rsidRPr="00C740C0" w:rsidRDefault="002660CA" w:rsidP="002660CA">
      <w:pPr>
        <w:rPr>
          <w:rFonts w:ascii="Courier New" w:hAnsi="Courier New" w:cs="Courier New"/>
          <w:sz w:val="20"/>
          <w:szCs w:val="20"/>
          <w:rPrChange w:id="403" w:author="Istvan G Lauko" w:date="2020-07-26T10:30:00Z">
            <w:rPr>
              <w:rFonts w:ascii="Courier New" w:hAnsi="Courier New" w:cs="Courier New"/>
            </w:rPr>
          </w:rPrChange>
        </w:rPr>
      </w:pPr>
      <w:r w:rsidRPr="00C740C0">
        <w:rPr>
          <w:rFonts w:ascii="Courier New" w:hAnsi="Courier New" w:cs="Courier New"/>
          <w:sz w:val="20"/>
          <w:szCs w:val="20"/>
          <w:rPrChange w:id="404" w:author="Istvan G Lauko" w:date="2020-07-26T10:30:00Z">
            <w:rPr>
              <w:rFonts w:ascii="Courier New" w:hAnsi="Courier New" w:cs="Courier New"/>
            </w:rPr>
          </w:rPrChange>
        </w:rPr>
        <w:t xml:space="preserve">    count = 0</w:t>
      </w:r>
    </w:p>
    <w:p w14:paraId="0EF971A5" w14:textId="77777777" w:rsidR="002660CA" w:rsidRPr="00C740C0" w:rsidRDefault="002660CA" w:rsidP="002660CA">
      <w:pPr>
        <w:rPr>
          <w:rFonts w:ascii="Courier New" w:hAnsi="Courier New" w:cs="Courier New"/>
          <w:sz w:val="20"/>
          <w:szCs w:val="20"/>
          <w:rPrChange w:id="405" w:author="Istvan G Lauko" w:date="2020-07-26T10:30:00Z">
            <w:rPr>
              <w:rFonts w:ascii="Courier New" w:hAnsi="Courier New" w:cs="Courier New"/>
            </w:rPr>
          </w:rPrChange>
        </w:rPr>
      </w:pPr>
    </w:p>
    <w:p w14:paraId="12899120" w14:textId="77777777" w:rsidR="002660CA" w:rsidRPr="00C740C0" w:rsidRDefault="002660CA" w:rsidP="002660CA">
      <w:pPr>
        <w:rPr>
          <w:rFonts w:ascii="Courier New" w:hAnsi="Courier New" w:cs="Courier New"/>
          <w:sz w:val="20"/>
          <w:szCs w:val="20"/>
          <w:rPrChange w:id="406" w:author="Istvan G Lauko" w:date="2020-07-26T10:30:00Z">
            <w:rPr>
              <w:rFonts w:ascii="Courier New" w:hAnsi="Courier New" w:cs="Courier New"/>
            </w:rPr>
          </w:rPrChange>
        </w:rPr>
      </w:pPr>
      <w:r w:rsidRPr="00C740C0">
        <w:rPr>
          <w:rFonts w:ascii="Courier New" w:hAnsi="Courier New" w:cs="Courier New"/>
          <w:sz w:val="20"/>
          <w:szCs w:val="20"/>
          <w:rPrChange w:id="407" w:author="Istvan G Lauko" w:date="2020-07-26T10:30:00Z">
            <w:rPr>
              <w:rFonts w:ascii="Courier New" w:hAnsi="Courier New" w:cs="Courier New"/>
            </w:rPr>
          </w:rPrChange>
        </w:rPr>
        <w:t xml:space="preserve">    with </w:t>
      </w:r>
      <w:proofErr w:type="spellStart"/>
      <w:r w:rsidRPr="00C740C0">
        <w:rPr>
          <w:rFonts w:ascii="Courier New" w:hAnsi="Courier New" w:cs="Courier New"/>
          <w:sz w:val="20"/>
          <w:szCs w:val="20"/>
          <w:rPrChange w:id="408" w:author="Istvan G Lauko" w:date="2020-07-26T10:30:00Z">
            <w:rPr>
              <w:rFonts w:ascii="Courier New" w:hAnsi="Courier New" w:cs="Courier New"/>
            </w:rPr>
          </w:rPrChange>
        </w:rPr>
        <w:t>torch.no_grad</w:t>
      </w:r>
      <w:proofErr w:type="spellEnd"/>
      <w:r w:rsidRPr="00C740C0">
        <w:rPr>
          <w:rFonts w:ascii="Courier New" w:hAnsi="Courier New" w:cs="Courier New"/>
          <w:sz w:val="20"/>
          <w:szCs w:val="20"/>
          <w:rPrChange w:id="409" w:author="Istvan G Lauko" w:date="2020-07-26T10:30:00Z">
            <w:rPr>
              <w:rFonts w:ascii="Courier New" w:hAnsi="Courier New" w:cs="Courier New"/>
            </w:rPr>
          </w:rPrChange>
        </w:rPr>
        <w:t>():</w:t>
      </w:r>
    </w:p>
    <w:p w14:paraId="4291255B" w14:textId="77777777" w:rsidR="002660CA" w:rsidRPr="00C740C0" w:rsidRDefault="002660CA" w:rsidP="002660CA">
      <w:pPr>
        <w:rPr>
          <w:rFonts w:ascii="Courier New" w:hAnsi="Courier New" w:cs="Courier New"/>
          <w:sz w:val="20"/>
          <w:szCs w:val="20"/>
          <w:rPrChange w:id="410" w:author="Istvan G Lauko" w:date="2020-07-26T10:30:00Z">
            <w:rPr>
              <w:rFonts w:ascii="Courier New" w:hAnsi="Courier New" w:cs="Courier New"/>
            </w:rPr>
          </w:rPrChange>
        </w:rPr>
      </w:pPr>
      <w:r w:rsidRPr="00C740C0">
        <w:rPr>
          <w:rFonts w:ascii="Courier New" w:hAnsi="Courier New" w:cs="Courier New"/>
          <w:sz w:val="20"/>
          <w:szCs w:val="20"/>
          <w:rPrChange w:id="411" w:author="Istvan G Lauko" w:date="2020-07-26T10:30:00Z">
            <w:rPr>
              <w:rFonts w:ascii="Courier New" w:hAnsi="Courier New" w:cs="Courier New"/>
            </w:rPr>
          </w:rPrChange>
        </w:rPr>
        <w:lastRenderedPageBreak/>
        <w:t xml:space="preserve">        for seq, </w:t>
      </w:r>
      <w:proofErr w:type="spellStart"/>
      <w:r w:rsidRPr="00C740C0">
        <w:rPr>
          <w:rFonts w:ascii="Courier New" w:hAnsi="Courier New" w:cs="Courier New"/>
          <w:sz w:val="20"/>
          <w:szCs w:val="20"/>
          <w:rPrChange w:id="412" w:author="Istvan G Lauko" w:date="2020-07-26T10:30:00Z">
            <w:rPr>
              <w:rFonts w:ascii="Courier New" w:hAnsi="Courier New" w:cs="Courier New"/>
            </w:rPr>
          </w:rPrChange>
        </w:rPr>
        <w:t>attn_masks</w:t>
      </w:r>
      <w:proofErr w:type="spellEnd"/>
      <w:r w:rsidRPr="00C740C0">
        <w:rPr>
          <w:rFonts w:ascii="Courier New" w:hAnsi="Courier New" w:cs="Courier New"/>
          <w:sz w:val="20"/>
          <w:szCs w:val="20"/>
          <w:rPrChange w:id="413" w:author="Istvan G Lauko" w:date="2020-07-26T10:30:00Z">
            <w:rPr>
              <w:rFonts w:ascii="Courier New" w:hAnsi="Courier New" w:cs="Courier New"/>
            </w:rPr>
          </w:rPrChange>
        </w:rPr>
        <w:t xml:space="preserve">, labels in </w:t>
      </w:r>
      <w:proofErr w:type="spellStart"/>
      <w:r w:rsidRPr="00C740C0">
        <w:rPr>
          <w:rFonts w:ascii="Courier New" w:hAnsi="Courier New" w:cs="Courier New"/>
          <w:sz w:val="20"/>
          <w:szCs w:val="20"/>
          <w:rPrChange w:id="414" w:author="Istvan G Lauko" w:date="2020-07-26T10:30:00Z">
            <w:rPr>
              <w:rFonts w:ascii="Courier New" w:hAnsi="Courier New" w:cs="Courier New"/>
            </w:rPr>
          </w:rPrChange>
        </w:rPr>
        <w:t>dataloaderq</w:t>
      </w:r>
      <w:proofErr w:type="spellEnd"/>
      <w:r w:rsidRPr="00C740C0">
        <w:rPr>
          <w:rFonts w:ascii="Courier New" w:hAnsi="Courier New" w:cs="Courier New"/>
          <w:sz w:val="20"/>
          <w:szCs w:val="20"/>
          <w:rPrChange w:id="415" w:author="Istvan G Lauko" w:date="2020-07-26T10:30:00Z">
            <w:rPr>
              <w:rFonts w:ascii="Courier New" w:hAnsi="Courier New" w:cs="Courier New"/>
            </w:rPr>
          </w:rPrChange>
        </w:rPr>
        <w:t>:</w:t>
      </w:r>
    </w:p>
    <w:p w14:paraId="5552FEC1" w14:textId="77777777" w:rsidR="002660CA" w:rsidRPr="00C740C0" w:rsidRDefault="002660CA" w:rsidP="002660CA">
      <w:pPr>
        <w:rPr>
          <w:rFonts w:ascii="Courier New" w:hAnsi="Courier New" w:cs="Courier New"/>
          <w:sz w:val="20"/>
          <w:szCs w:val="20"/>
          <w:rPrChange w:id="416" w:author="Istvan G Lauko" w:date="2020-07-26T10:30:00Z">
            <w:rPr>
              <w:rFonts w:ascii="Courier New" w:hAnsi="Courier New" w:cs="Courier New"/>
            </w:rPr>
          </w:rPrChange>
        </w:rPr>
      </w:pPr>
      <w:r w:rsidRPr="00C740C0">
        <w:rPr>
          <w:rFonts w:ascii="Courier New" w:hAnsi="Courier New" w:cs="Courier New"/>
          <w:sz w:val="20"/>
          <w:szCs w:val="20"/>
          <w:rPrChange w:id="417" w:author="Istvan G Lauko" w:date="2020-07-26T10:30:00Z">
            <w:rPr>
              <w:rFonts w:ascii="Courier New" w:hAnsi="Courier New" w:cs="Courier New"/>
            </w:rPr>
          </w:rPrChange>
        </w:rPr>
        <w:t xml:space="preserve">            #seq, </w:t>
      </w:r>
      <w:proofErr w:type="spellStart"/>
      <w:r w:rsidRPr="00C740C0">
        <w:rPr>
          <w:rFonts w:ascii="Courier New" w:hAnsi="Courier New" w:cs="Courier New"/>
          <w:sz w:val="20"/>
          <w:szCs w:val="20"/>
          <w:rPrChange w:id="418" w:author="Istvan G Lauko" w:date="2020-07-26T10:30:00Z">
            <w:rPr>
              <w:rFonts w:ascii="Courier New" w:hAnsi="Courier New" w:cs="Courier New"/>
            </w:rPr>
          </w:rPrChange>
        </w:rPr>
        <w:t>attn_masks</w:t>
      </w:r>
      <w:proofErr w:type="spellEnd"/>
      <w:r w:rsidRPr="00C740C0">
        <w:rPr>
          <w:rFonts w:ascii="Courier New" w:hAnsi="Courier New" w:cs="Courier New"/>
          <w:sz w:val="20"/>
          <w:szCs w:val="20"/>
          <w:rPrChange w:id="419" w:author="Istvan G Lauko" w:date="2020-07-26T10:30:00Z">
            <w:rPr>
              <w:rFonts w:ascii="Courier New" w:hAnsi="Courier New" w:cs="Courier New"/>
            </w:rPr>
          </w:rPrChange>
        </w:rPr>
        <w:t xml:space="preserve">, labels = </w:t>
      </w:r>
      <w:proofErr w:type="spellStart"/>
      <w:r w:rsidRPr="00C740C0">
        <w:rPr>
          <w:rFonts w:ascii="Courier New" w:hAnsi="Courier New" w:cs="Courier New"/>
          <w:sz w:val="20"/>
          <w:szCs w:val="20"/>
          <w:rPrChange w:id="420" w:author="Istvan G Lauko" w:date="2020-07-26T10:30:00Z">
            <w:rPr>
              <w:rFonts w:ascii="Courier New" w:hAnsi="Courier New" w:cs="Courier New"/>
            </w:rPr>
          </w:rPrChange>
        </w:rPr>
        <w:t>seq.cuda</w:t>
      </w:r>
      <w:proofErr w:type="spellEnd"/>
      <w:r w:rsidRPr="00C740C0">
        <w:rPr>
          <w:rFonts w:ascii="Courier New" w:hAnsi="Courier New" w:cs="Courier New"/>
          <w:sz w:val="20"/>
          <w:szCs w:val="20"/>
          <w:rPrChange w:id="421"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422" w:author="Istvan G Lauko" w:date="2020-07-26T10:30:00Z">
            <w:rPr>
              <w:rFonts w:ascii="Courier New" w:hAnsi="Courier New" w:cs="Courier New"/>
            </w:rPr>
          </w:rPrChange>
        </w:rPr>
        <w:t>args.gpu</w:t>
      </w:r>
      <w:proofErr w:type="spellEnd"/>
      <w:r w:rsidRPr="00C740C0">
        <w:rPr>
          <w:rFonts w:ascii="Courier New" w:hAnsi="Courier New" w:cs="Courier New"/>
          <w:sz w:val="20"/>
          <w:szCs w:val="20"/>
          <w:rPrChange w:id="423"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424" w:author="Istvan G Lauko" w:date="2020-07-26T10:30:00Z">
            <w:rPr>
              <w:rFonts w:ascii="Courier New" w:hAnsi="Courier New" w:cs="Courier New"/>
            </w:rPr>
          </w:rPrChange>
        </w:rPr>
        <w:t>attn_masks.cuda</w:t>
      </w:r>
      <w:proofErr w:type="spellEnd"/>
      <w:r w:rsidRPr="00C740C0">
        <w:rPr>
          <w:rFonts w:ascii="Courier New" w:hAnsi="Courier New" w:cs="Courier New"/>
          <w:sz w:val="20"/>
          <w:szCs w:val="20"/>
          <w:rPrChange w:id="425"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426" w:author="Istvan G Lauko" w:date="2020-07-26T10:30:00Z">
            <w:rPr>
              <w:rFonts w:ascii="Courier New" w:hAnsi="Courier New" w:cs="Courier New"/>
            </w:rPr>
          </w:rPrChange>
        </w:rPr>
        <w:t>args.gpu</w:t>
      </w:r>
      <w:proofErr w:type="spellEnd"/>
      <w:r w:rsidRPr="00C740C0">
        <w:rPr>
          <w:rFonts w:ascii="Courier New" w:hAnsi="Courier New" w:cs="Courier New"/>
          <w:sz w:val="20"/>
          <w:szCs w:val="20"/>
          <w:rPrChange w:id="427"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428" w:author="Istvan G Lauko" w:date="2020-07-26T10:30:00Z">
            <w:rPr>
              <w:rFonts w:ascii="Courier New" w:hAnsi="Courier New" w:cs="Courier New"/>
            </w:rPr>
          </w:rPrChange>
        </w:rPr>
        <w:t>labels.cuda</w:t>
      </w:r>
      <w:proofErr w:type="spellEnd"/>
      <w:r w:rsidRPr="00C740C0">
        <w:rPr>
          <w:rFonts w:ascii="Courier New" w:hAnsi="Courier New" w:cs="Courier New"/>
          <w:sz w:val="20"/>
          <w:szCs w:val="20"/>
          <w:rPrChange w:id="429"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430" w:author="Istvan G Lauko" w:date="2020-07-26T10:30:00Z">
            <w:rPr>
              <w:rFonts w:ascii="Courier New" w:hAnsi="Courier New" w:cs="Courier New"/>
            </w:rPr>
          </w:rPrChange>
        </w:rPr>
        <w:t>args.gpu</w:t>
      </w:r>
      <w:proofErr w:type="spellEnd"/>
      <w:r w:rsidRPr="00C740C0">
        <w:rPr>
          <w:rFonts w:ascii="Courier New" w:hAnsi="Courier New" w:cs="Courier New"/>
          <w:sz w:val="20"/>
          <w:szCs w:val="20"/>
          <w:rPrChange w:id="431" w:author="Istvan G Lauko" w:date="2020-07-26T10:30:00Z">
            <w:rPr>
              <w:rFonts w:ascii="Courier New" w:hAnsi="Courier New" w:cs="Courier New"/>
            </w:rPr>
          </w:rPrChange>
        </w:rPr>
        <w:t>)</w:t>
      </w:r>
    </w:p>
    <w:p w14:paraId="6C042520" w14:textId="77777777" w:rsidR="002660CA" w:rsidRPr="00C740C0" w:rsidRDefault="002660CA" w:rsidP="002660CA">
      <w:pPr>
        <w:rPr>
          <w:rFonts w:ascii="Courier New" w:hAnsi="Courier New" w:cs="Courier New"/>
          <w:sz w:val="20"/>
          <w:szCs w:val="20"/>
          <w:rPrChange w:id="432" w:author="Istvan G Lauko" w:date="2020-07-26T10:30:00Z">
            <w:rPr>
              <w:rFonts w:ascii="Courier New" w:hAnsi="Courier New" w:cs="Courier New"/>
            </w:rPr>
          </w:rPrChange>
        </w:rPr>
      </w:pPr>
      <w:r w:rsidRPr="00C740C0">
        <w:rPr>
          <w:rFonts w:ascii="Courier New" w:hAnsi="Courier New" w:cs="Courier New"/>
          <w:sz w:val="20"/>
          <w:szCs w:val="20"/>
          <w:rPrChange w:id="433" w:author="Istvan G Lauko" w:date="2020-07-26T10:30:00Z">
            <w:rPr>
              <w:rFonts w:ascii="Courier New" w:hAnsi="Courier New" w:cs="Courier New"/>
            </w:rPr>
          </w:rPrChange>
        </w:rPr>
        <w:t xml:space="preserve">            seq, </w:t>
      </w:r>
      <w:proofErr w:type="spellStart"/>
      <w:r w:rsidRPr="00C740C0">
        <w:rPr>
          <w:rFonts w:ascii="Courier New" w:hAnsi="Courier New" w:cs="Courier New"/>
          <w:sz w:val="20"/>
          <w:szCs w:val="20"/>
          <w:rPrChange w:id="434" w:author="Istvan G Lauko" w:date="2020-07-26T10:30:00Z">
            <w:rPr>
              <w:rFonts w:ascii="Courier New" w:hAnsi="Courier New" w:cs="Courier New"/>
            </w:rPr>
          </w:rPrChange>
        </w:rPr>
        <w:t>attn_masks</w:t>
      </w:r>
      <w:proofErr w:type="spellEnd"/>
      <w:r w:rsidRPr="00C740C0">
        <w:rPr>
          <w:rFonts w:ascii="Courier New" w:hAnsi="Courier New" w:cs="Courier New"/>
          <w:sz w:val="20"/>
          <w:szCs w:val="20"/>
          <w:rPrChange w:id="435" w:author="Istvan G Lauko" w:date="2020-07-26T10:30:00Z">
            <w:rPr>
              <w:rFonts w:ascii="Courier New" w:hAnsi="Courier New" w:cs="Courier New"/>
            </w:rPr>
          </w:rPrChange>
        </w:rPr>
        <w:t xml:space="preserve">, labels = </w:t>
      </w:r>
      <w:proofErr w:type="spellStart"/>
      <w:r w:rsidRPr="00C740C0">
        <w:rPr>
          <w:rFonts w:ascii="Courier New" w:hAnsi="Courier New" w:cs="Courier New"/>
          <w:sz w:val="20"/>
          <w:szCs w:val="20"/>
          <w:rPrChange w:id="436" w:author="Istvan G Lauko" w:date="2020-07-26T10:30:00Z">
            <w:rPr>
              <w:rFonts w:ascii="Courier New" w:hAnsi="Courier New" w:cs="Courier New"/>
            </w:rPr>
          </w:rPrChange>
        </w:rPr>
        <w:t>seq.to</w:t>
      </w:r>
      <w:proofErr w:type="spellEnd"/>
      <w:r w:rsidRPr="00C740C0">
        <w:rPr>
          <w:rFonts w:ascii="Courier New" w:hAnsi="Courier New" w:cs="Courier New"/>
          <w:sz w:val="20"/>
          <w:szCs w:val="20"/>
          <w:rPrChange w:id="437" w:author="Istvan G Lauko" w:date="2020-07-26T10:30:00Z">
            <w:rPr>
              <w:rFonts w:ascii="Courier New" w:hAnsi="Courier New" w:cs="Courier New"/>
            </w:rPr>
          </w:rPrChange>
        </w:rPr>
        <w:t>(device), attn_masks.to(device), labels.to(device)</w:t>
      </w:r>
    </w:p>
    <w:p w14:paraId="761135DB" w14:textId="77777777" w:rsidR="002660CA" w:rsidRPr="00C740C0" w:rsidRDefault="002660CA" w:rsidP="002660CA">
      <w:pPr>
        <w:rPr>
          <w:rFonts w:ascii="Courier New" w:hAnsi="Courier New" w:cs="Courier New"/>
          <w:sz w:val="20"/>
          <w:szCs w:val="20"/>
          <w:rPrChange w:id="438" w:author="Istvan G Lauko" w:date="2020-07-26T10:30:00Z">
            <w:rPr>
              <w:rFonts w:ascii="Courier New" w:hAnsi="Courier New" w:cs="Courier New"/>
            </w:rPr>
          </w:rPrChange>
        </w:rPr>
      </w:pPr>
    </w:p>
    <w:p w14:paraId="0D4C0EDE" w14:textId="77777777" w:rsidR="002660CA" w:rsidRPr="00C740C0" w:rsidRDefault="002660CA" w:rsidP="002660CA">
      <w:pPr>
        <w:rPr>
          <w:rFonts w:ascii="Courier New" w:hAnsi="Courier New" w:cs="Courier New"/>
          <w:sz w:val="20"/>
          <w:szCs w:val="20"/>
          <w:rPrChange w:id="439" w:author="Istvan G Lauko" w:date="2020-07-26T10:30:00Z">
            <w:rPr>
              <w:rFonts w:ascii="Courier New" w:hAnsi="Courier New" w:cs="Courier New"/>
            </w:rPr>
          </w:rPrChange>
        </w:rPr>
      </w:pPr>
      <w:r w:rsidRPr="00C740C0">
        <w:rPr>
          <w:rFonts w:ascii="Courier New" w:hAnsi="Courier New" w:cs="Courier New"/>
          <w:sz w:val="20"/>
          <w:szCs w:val="20"/>
          <w:rPrChange w:id="440" w:author="Istvan G Lauko" w:date="2020-07-26T10:30:00Z">
            <w:rPr>
              <w:rFonts w:ascii="Courier New" w:hAnsi="Courier New" w:cs="Courier New"/>
            </w:rPr>
          </w:rPrChange>
        </w:rPr>
        <w:t xml:space="preserve">            logits = net(seq, </w:t>
      </w:r>
      <w:proofErr w:type="spellStart"/>
      <w:r w:rsidRPr="00C740C0">
        <w:rPr>
          <w:rFonts w:ascii="Courier New" w:hAnsi="Courier New" w:cs="Courier New"/>
          <w:sz w:val="20"/>
          <w:szCs w:val="20"/>
          <w:rPrChange w:id="441" w:author="Istvan G Lauko" w:date="2020-07-26T10:30:00Z">
            <w:rPr>
              <w:rFonts w:ascii="Courier New" w:hAnsi="Courier New" w:cs="Courier New"/>
            </w:rPr>
          </w:rPrChange>
        </w:rPr>
        <w:t>attn_masks</w:t>
      </w:r>
      <w:proofErr w:type="spellEnd"/>
      <w:r w:rsidRPr="00C740C0">
        <w:rPr>
          <w:rFonts w:ascii="Courier New" w:hAnsi="Courier New" w:cs="Courier New"/>
          <w:sz w:val="20"/>
          <w:szCs w:val="20"/>
          <w:rPrChange w:id="442" w:author="Istvan G Lauko" w:date="2020-07-26T10:30:00Z">
            <w:rPr>
              <w:rFonts w:ascii="Courier New" w:hAnsi="Courier New" w:cs="Courier New"/>
            </w:rPr>
          </w:rPrChange>
        </w:rPr>
        <w:t>)</w:t>
      </w:r>
    </w:p>
    <w:p w14:paraId="39E31B50" w14:textId="77777777" w:rsidR="002660CA" w:rsidRPr="00C740C0" w:rsidRDefault="002660CA" w:rsidP="002660CA">
      <w:pPr>
        <w:rPr>
          <w:rFonts w:ascii="Courier New" w:hAnsi="Courier New" w:cs="Courier New"/>
          <w:sz w:val="20"/>
          <w:szCs w:val="20"/>
          <w:rPrChange w:id="443" w:author="Istvan G Lauko" w:date="2020-07-26T10:30:00Z">
            <w:rPr>
              <w:rFonts w:ascii="Courier New" w:hAnsi="Courier New" w:cs="Courier New"/>
            </w:rPr>
          </w:rPrChange>
        </w:rPr>
      </w:pPr>
      <w:r w:rsidRPr="00C740C0">
        <w:rPr>
          <w:rFonts w:ascii="Courier New" w:hAnsi="Courier New" w:cs="Courier New"/>
          <w:sz w:val="20"/>
          <w:szCs w:val="20"/>
          <w:rPrChange w:id="444"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445" w:author="Istvan G Lauko" w:date="2020-07-26T10:30:00Z">
            <w:rPr>
              <w:rFonts w:ascii="Courier New" w:hAnsi="Courier New" w:cs="Courier New"/>
            </w:rPr>
          </w:rPrChange>
        </w:rPr>
        <w:t>mean_loss</w:t>
      </w:r>
      <w:proofErr w:type="spellEnd"/>
      <w:r w:rsidRPr="00C740C0">
        <w:rPr>
          <w:rFonts w:ascii="Courier New" w:hAnsi="Courier New" w:cs="Courier New"/>
          <w:sz w:val="20"/>
          <w:szCs w:val="20"/>
          <w:rPrChange w:id="446"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447" w:author="Istvan G Lauko" w:date="2020-07-26T10:30:00Z">
            <w:rPr>
              <w:rFonts w:ascii="Courier New" w:hAnsi="Courier New" w:cs="Courier New"/>
            </w:rPr>
          </w:rPrChange>
        </w:rPr>
        <w:t>loss_func</w:t>
      </w:r>
      <w:proofErr w:type="spellEnd"/>
      <w:r w:rsidRPr="00C740C0">
        <w:rPr>
          <w:rFonts w:ascii="Courier New" w:hAnsi="Courier New" w:cs="Courier New"/>
          <w:sz w:val="20"/>
          <w:szCs w:val="20"/>
          <w:rPrChange w:id="448" w:author="Istvan G Lauko" w:date="2020-07-26T10:30:00Z">
            <w:rPr>
              <w:rFonts w:ascii="Courier New" w:hAnsi="Courier New" w:cs="Courier New"/>
            </w:rPr>
          </w:rPrChange>
        </w:rPr>
        <w:t>(m(logits), labels)</w:t>
      </w:r>
    </w:p>
    <w:p w14:paraId="589B9C89" w14:textId="77777777" w:rsidR="002660CA" w:rsidRPr="00C740C0" w:rsidRDefault="002660CA" w:rsidP="002660CA">
      <w:pPr>
        <w:rPr>
          <w:rFonts w:ascii="Courier New" w:hAnsi="Courier New" w:cs="Courier New"/>
          <w:sz w:val="20"/>
          <w:szCs w:val="20"/>
          <w:rPrChange w:id="449" w:author="Istvan G Lauko" w:date="2020-07-26T10:30:00Z">
            <w:rPr>
              <w:rFonts w:ascii="Courier New" w:hAnsi="Courier New" w:cs="Courier New"/>
            </w:rPr>
          </w:rPrChange>
        </w:rPr>
      </w:pPr>
      <w:r w:rsidRPr="00C740C0">
        <w:rPr>
          <w:rFonts w:ascii="Courier New" w:hAnsi="Courier New" w:cs="Courier New"/>
          <w:sz w:val="20"/>
          <w:szCs w:val="20"/>
          <w:rPrChange w:id="450"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451" w:author="Istvan G Lauko" w:date="2020-07-26T10:30:00Z">
            <w:rPr>
              <w:rFonts w:ascii="Courier New" w:hAnsi="Courier New" w:cs="Courier New"/>
            </w:rPr>
          </w:rPrChange>
        </w:rPr>
        <w:t>mean_acc</w:t>
      </w:r>
      <w:proofErr w:type="spellEnd"/>
      <w:r w:rsidRPr="00C740C0">
        <w:rPr>
          <w:rFonts w:ascii="Courier New" w:hAnsi="Courier New" w:cs="Courier New"/>
          <w:sz w:val="20"/>
          <w:szCs w:val="20"/>
          <w:rPrChange w:id="452"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453" w:author="Istvan G Lauko" w:date="2020-07-26T10:30:00Z">
            <w:rPr>
              <w:rFonts w:ascii="Courier New" w:hAnsi="Courier New" w:cs="Courier New"/>
            </w:rPr>
          </w:rPrChange>
        </w:rPr>
        <w:t>get_accuracy</w:t>
      </w:r>
      <w:proofErr w:type="spellEnd"/>
      <w:r w:rsidRPr="00C740C0">
        <w:rPr>
          <w:rFonts w:ascii="Courier New" w:hAnsi="Courier New" w:cs="Courier New"/>
          <w:sz w:val="20"/>
          <w:szCs w:val="20"/>
          <w:rPrChange w:id="454" w:author="Istvan G Lauko" w:date="2020-07-26T10:30:00Z">
            <w:rPr>
              <w:rFonts w:ascii="Courier New" w:hAnsi="Courier New" w:cs="Courier New"/>
            </w:rPr>
          </w:rPrChange>
        </w:rPr>
        <w:t>(m(logits), labels)</w:t>
      </w:r>
    </w:p>
    <w:p w14:paraId="64D110C1" w14:textId="77777777" w:rsidR="002660CA" w:rsidRPr="00C740C0" w:rsidRDefault="002660CA" w:rsidP="002660CA">
      <w:pPr>
        <w:rPr>
          <w:rFonts w:ascii="Courier New" w:hAnsi="Courier New" w:cs="Courier New"/>
          <w:sz w:val="20"/>
          <w:szCs w:val="20"/>
          <w:rPrChange w:id="455" w:author="Istvan G Lauko" w:date="2020-07-26T10:30:00Z">
            <w:rPr>
              <w:rFonts w:ascii="Courier New" w:hAnsi="Courier New" w:cs="Courier New"/>
            </w:rPr>
          </w:rPrChange>
        </w:rPr>
      </w:pPr>
      <w:r w:rsidRPr="00C740C0">
        <w:rPr>
          <w:rFonts w:ascii="Courier New" w:hAnsi="Courier New" w:cs="Courier New"/>
          <w:sz w:val="20"/>
          <w:szCs w:val="20"/>
          <w:rPrChange w:id="456" w:author="Istvan G Lauko" w:date="2020-07-26T10:30:00Z">
            <w:rPr>
              <w:rFonts w:ascii="Courier New" w:hAnsi="Courier New" w:cs="Courier New"/>
            </w:rPr>
          </w:rPrChange>
        </w:rPr>
        <w:t xml:space="preserve">            print("Validation iteration", count+1)</w:t>
      </w:r>
    </w:p>
    <w:p w14:paraId="437CA5EA" w14:textId="77777777" w:rsidR="002660CA" w:rsidRPr="00C740C0" w:rsidRDefault="002660CA" w:rsidP="002660CA">
      <w:pPr>
        <w:rPr>
          <w:rFonts w:ascii="Courier New" w:hAnsi="Courier New" w:cs="Courier New"/>
          <w:sz w:val="20"/>
          <w:szCs w:val="20"/>
          <w:rPrChange w:id="457" w:author="Istvan G Lauko" w:date="2020-07-26T10:30:00Z">
            <w:rPr>
              <w:rFonts w:ascii="Courier New" w:hAnsi="Courier New" w:cs="Courier New"/>
            </w:rPr>
          </w:rPrChange>
        </w:rPr>
      </w:pPr>
      <w:r w:rsidRPr="00C740C0">
        <w:rPr>
          <w:rFonts w:ascii="Courier New" w:hAnsi="Courier New" w:cs="Courier New"/>
          <w:sz w:val="20"/>
          <w:szCs w:val="20"/>
          <w:rPrChange w:id="458" w:author="Istvan G Lauko" w:date="2020-07-26T10:30:00Z">
            <w:rPr>
              <w:rFonts w:ascii="Courier New" w:hAnsi="Courier New" w:cs="Courier New"/>
            </w:rPr>
          </w:rPrChange>
        </w:rPr>
        <w:t xml:space="preserve">            count += 1</w:t>
      </w:r>
    </w:p>
    <w:p w14:paraId="1FF5C7C5" w14:textId="77777777" w:rsidR="002660CA" w:rsidRPr="00C740C0" w:rsidRDefault="002660CA" w:rsidP="002660CA">
      <w:pPr>
        <w:rPr>
          <w:rFonts w:ascii="Courier New" w:hAnsi="Courier New" w:cs="Courier New"/>
          <w:sz w:val="20"/>
          <w:szCs w:val="20"/>
          <w:rPrChange w:id="459" w:author="Istvan G Lauko" w:date="2020-07-26T10:30:00Z">
            <w:rPr>
              <w:rFonts w:ascii="Courier New" w:hAnsi="Courier New" w:cs="Courier New"/>
            </w:rPr>
          </w:rPrChange>
        </w:rPr>
      </w:pPr>
    </w:p>
    <w:p w14:paraId="32FD882A" w14:textId="77777777" w:rsidR="002660CA" w:rsidRPr="00C740C0" w:rsidRDefault="002660CA" w:rsidP="002660CA">
      <w:pPr>
        <w:rPr>
          <w:rFonts w:ascii="Courier New" w:hAnsi="Courier New" w:cs="Courier New"/>
          <w:sz w:val="20"/>
          <w:szCs w:val="20"/>
          <w:rPrChange w:id="460" w:author="Istvan G Lauko" w:date="2020-07-26T10:30:00Z">
            <w:rPr>
              <w:rFonts w:ascii="Courier New" w:hAnsi="Courier New" w:cs="Courier New"/>
            </w:rPr>
          </w:rPrChange>
        </w:rPr>
      </w:pPr>
      <w:r w:rsidRPr="00C740C0">
        <w:rPr>
          <w:rFonts w:ascii="Courier New" w:hAnsi="Courier New" w:cs="Courier New"/>
          <w:sz w:val="20"/>
          <w:szCs w:val="20"/>
          <w:rPrChange w:id="461" w:author="Istvan G Lauko" w:date="2020-07-26T10:30:00Z">
            <w:rPr>
              <w:rFonts w:ascii="Courier New" w:hAnsi="Courier New" w:cs="Courier New"/>
            </w:rPr>
          </w:rPrChange>
        </w:rPr>
        <w:t xml:space="preserve">            '''</w:t>
      </w:r>
    </w:p>
    <w:p w14:paraId="435D848E" w14:textId="77777777" w:rsidR="002660CA" w:rsidRPr="00C740C0" w:rsidRDefault="002660CA" w:rsidP="002660CA">
      <w:pPr>
        <w:rPr>
          <w:rFonts w:ascii="Courier New" w:hAnsi="Courier New" w:cs="Courier New"/>
          <w:sz w:val="20"/>
          <w:szCs w:val="20"/>
          <w:rPrChange w:id="462" w:author="Istvan G Lauko" w:date="2020-07-26T10:30:00Z">
            <w:rPr>
              <w:rFonts w:ascii="Courier New" w:hAnsi="Courier New" w:cs="Courier New"/>
            </w:rPr>
          </w:rPrChange>
        </w:rPr>
      </w:pPr>
      <w:r w:rsidRPr="00C740C0">
        <w:rPr>
          <w:rFonts w:ascii="Courier New" w:hAnsi="Courier New" w:cs="Courier New"/>
          <w:sz w:val="20"/>
          <w:szCs w:val="20"/>
          <w:rPrChange w:id="463" w:author="Istvan G Lauko" w:date="2020-07-26T10:30:00Z">
            <w:rPr>
              <w:rFonts w:ascii="Courier New" w:hAnsi="Courier New" w:cs="Courier New"/>
            </w:rPr>
          </w:rPrChange>
        </w:rPr>
        <w:t xml:space="preserve">            The entire validation set was around 0.1 million entries,</w:t>
      </w:r>
    </w:p>
    <w:p w14:paraId="75B3187E" w14:textId="77777777" w:rsidR="002660CA" w:rsidRPr="00C740C0" w:rsidRDefault="002660CA" w:rsidP="002660CA">
      <w:pPr>
        <w:rPr>
          <w:rFonts w:ascii="Courier New" w:hAnsi="Courier New" w:cs="Courier New"/>
          <w:sz w:val="20"/>
          <w:szCs w:val="20"/>
          <w:rPrChange w:id="464" w:author="Istvan G Lauko" w:date="2020-07-26T10:30:00Z">
            <w:rPr>
              <w:rFonts w:ascii="Courier New" w:hAnsi="Courier New" w:cs="Courier New"/>
            </w:rPr>
          </w:rPrChange>
        </w:rPr>
      </w:pPr>
      <w:r w:rsidRPr="00C740C0">
        <w:rPr>
          <w:rFonts w:ascii="Courier New" w:hAnsi="Courier New" w:cs="Courier New"/>
          <w:sz w:val="20"/>
          <w:szCs w:val="20"/>
          <w:rPrChange w:id="465" w:author="Istvan G Lauko" w:date="2020-07-26T10:30:00Z">
            <w:rPr>
              <w:rFonts w:ascii="Courier New" w:hAnsi="Courier New" w:cs="Courier New"/>
            </w:rPr>
          </w:rPrChange>
        </w:rPr>
        <w:t xml:space="preserve">            the </w:t>
      </w:r>
      <w:proofErr w:type="spellStart"/>
      <w:r w:rsidRPr="00C740C0">
        <w:rPr>
          <w:rFonts w:ascii="Courier New" w:hAnsi="Courier New" w:cs="Courier New"/>
          <w:sz w:val="20"/>
          <w:szCs w:val="20"/>
          <w:rPrChange w:id="466" w:author="Istvan G Lauko" w:date="2020-07-26T10:30:00Z">
            <w:rPr>
              <w:rFonts w:ascii="Courier New" w:hAnsi="Courier New" w:cs="Courier New"/>
            </w:rPr>
          </w:rPrChange>
        </w:rPr>
        <w:t>validationFraction</w:t>
      </w:r>
      <w:proofErr w:type="spellEnd"/>
      <w:r w:rsidRPr="00C740C0">
        <w:rPr>
          <w:rFonts w:ascii="Courier New" w:hAnsi="Courier New" w:cs="Courier New"/>
          <w:sz w:val="20"/>
          <w:szCs w:val="20"/>
          <w:rPrChange w:id="467" w:author="Istvan G Lauko" w:date="2020-07-26T10:30:00Z">
            <w:rPr>
              <w:rFonts w:ascii="Courier New" w:hAnsi="Courier New" w:cs="Courier New"/>
            </w:rPr>
          </w:rPrChange>
        </w:rPr>
        <w:t xml:space="preserve"> param controls what fraction of the shuffled</w:t>
      </w:r>
    </w:p>
    <w:p w14:paraId="72BFA2F7" w14:textId="77777777" w:rsidR="002660CA" w:rsidRPr="00C740C0" w:rsidRDefault="002660CA" w:rsidP="002660CA">
      <w:pPr>
        <w:rPr>
          <w:rFonts w:ascii="Courier New" w:hAnsi="Courier New" w:cs="Courier New"/>
          <w:sz w:val="20"/>
          <w:szCs w:val="20"/>
          <w:rPrChange w:id="468" w:author="Istvan G Lauko" w:date="2020-07-26T10:30:00Z">
            <w:rPr>
              <w:rFonts w:ascii="Courier New" w:hAnsi="Courier New" w:cs="Courier New"/>
            </w:rPr>
          </w:rPrChange>
        </w:rPr>
      </w:pPr>
      <w:r w:rsidRPr="00C740C0">
        <w:rPr>
          <w:rFonts w:ascii="Courier New" w:hAnsi="Courier New" w:cs="Courier New"/>
          <w:sz w:val="20"/>
          <w:szCs w:val="20"/>
          <w:rPrChange w:id="469" w:author="Istvan G Lauko" w:date="2020-07-26T10:30:00Z">
            <w:rPr>
              <w:rFonts w:ascii="Courier New" w:hAnsi="Courier New" w:cs="Courier New"/>
            </w:rPr>
          </w:rPrChange>
        </w:rPr>
        <w:t xml:space="preserve">            validation set you want to validate the results on.</w:t>
      </w:r>
    </w:p>
    <w:p w14:paraId="3CDBCE0C" w14:textId="77777777" w:rsidR="002660CA" w:rsidRPr="00C740C0" w:rsidRDefault="002660CA" w:rsidP="002660CA">
      <w:pPr>
        <w:rPr>
          <w:rFonts w:ascii="Courier New" w:hAnsi="Courier New" w:cs="Courier New"/>
          <w:sz w:val="20"/>
          <w:szCs w:val="20"/>
          <w:rPrChange w:id="470" w:author="Istvan G Lauko" w:date="2020-07-26T10:30:00Z">
            <w:rPr>
              <w:rFonts w:ascii="Courier New" w:hAnsi="Courier New" w:cs="Courier New"/>
            </w:rPr>
          </w:rPrChange>
        </w:rPr>
      </w:pPr>
      <w:r w:rsidRPr="00C740C0">
        <w:rPr>
          <w:rFonts w:ascii="Courier New" w:hAnsi="Courier New" w:cs="Courier New"/>
          <w:sz w:val="20"/>
          <w:szCs w:val="20"/>
          <w:rPrChange w:id="471" w:author="Istvan G Lauko" w:date="2020-07-26T10:30:00Z">
            <w:rPr>
              <w:rFonts w:ascii="Courier New" w:hAnsi="Courier New" w:cs="Courier New"/>
            </w:rPr>
          </w:rPrChange>
        </w:rPr>
        <w:t xml:space="preserve">            '''</w:t>
      </w:r>
    </w:p>
    <w:p w14:paraId="577C86FD" w14:textId="77777777" w:rsidR="002660CA" w:rsidRPr="00C740C0" w:rsidRDefault="002660CA" w:rsidP="002660CA">
      <w:pPr>
        <w:rPr>
          <w:rFonts w:ascii="Courier New" w:hAnsi="Courier New" w:cs="Courier New"/>
          <w:sz w:val="20"/>
          <w:szCs w:val="20"/>
          <w:rPrChange w:id="472" w:author="Istvan G Lauko" w:date="2020-07-26T10:30:00Z">
            <w:rPr>
              <w:rFonts w:ascii="Courier New" w:hAnsi="Courier New" w:cs="Courier New"/>
            </w:rPr>
          </w:rPrChange>
        </w:rPr>
      </w:pPr>
      <w:r w:rsidRPr="00C740C0">
        <w:rPr>
          <w:rFonts w:ascii="Courier New" w:hAnsi="Courier New" w:cs="Courier New"/>
          <w:sz w:val="20"/>
          <w:szCs w:val="20"/>
          <w:rPrChange w:id="473" w:author="Istvan G Lauko" w:date="2020-07-26T10:30:00Z">
            <w:rPr>
              <w:rFonts w:ascii="Courier New" w:hAnsi="Courier New" w:cs="Courier New"/>
            </w:rPr>
          </w:rPrChange>
        </w:rPr>
        <w:t xml:space="preserve">            if count &gt; config["</w:t>
      </w:r>
      <w:proofErr w:type="spellStart"/>
      <w:r w:rsidRPr="00C740C0">
        <w:rPr>
          <w:rFonts w:ascii="Courier New" w:hAnsi="Courier New" w:cs="Courier New"/>
          <w:sz w:val="20"/>
          <w:szCs w:val="20"/>
          <w:rPrChange w:id="474" w:author="Istvan G Lauko" w:date="2020-07-26T10:30:00Z">
            <w:rPr>
              <w:rFonts w:ascii="Courier New" w:hAnsi="Courier New" w:cs="Courier New"/>
            </w:rPr>
          </w:rPrChange>
        </w:rPr>
        <w:t>validationFraction</w:t>
      </w:r>
      <w:proofErr w:type="spellEnd"/>
      <w:r w:rsidRPr="00C740C0">
        <w:rPr>
          <w:rFonts w:ascii="Courier New" w:hAnsi="Courier New" w:cs="Courier New"/>
          <w:sz w:val="20"/>
          <w:szCs w:val="20"/>
          <w:rPrChange w:id="475"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476" w:author="Istvan G Lauko" w:date="2020-07-26T10:30:00Z">
            <w:rPr>
              <w:rFonts w:ascii="Courier New" w:hAnsi="Courier New" w:cs="Courier New"/>
            </w:rPr>
          </w:rPrChange>
        </w:rPr>
        <w:t>len</w:t>
      </w:r>
      <w:proofErr w:type="spellEnd"/>
      <w:r w:rsidRPr="00C740C0">
        <w:rPr>
          <w:rFonts w:ascii="Courier New" w:hAnsi="Courier New" w:cs="Courier New"/>
          <w:sz w:val="20"/>
          <w:szCs w:val="20"/>
          <w:rPrChange w:id="477"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478" w:author="Istvan G Lauko" w:date="2020-07-26T10:30:00Z">
            <w:rPr>
              <w:rFonts w:ascii="Courier New" w:hAnsi="Courier New" w:cs="Courier New"/>
            </w:rPr>
          </w:rPrChange>
        </w:rPr>
        <w:t>val_set</w:t>
      </w:r>
      <w:proofErr w:type="spellEnd"/>
      <w:r w:rsidRPr="00C740C0">
        <w:rPr>
          <w:rFonts w:ascii="Courier New" w:hAnsi="Courier New" w:cs="Courier New"/>
          <w:sz w:val="20"/>
          <w:szCs w:val="20"/>
          <w:rPrChange w:id="479" w:author="Istvan G Lauko" w:date="2020-07-26T10:30:00Z">
            <w:rPr>
              <w:rFonts w:ascii="Courier New" w:hAnsi="Courier New" w:cs="Courier New"/>
            </w:rPr>
          </w:rPrChange>
        </w:rPr>
        <w:t>):</w:t>
      </w:r>
    </w:p>
    <w:p w14:paraId="5F536F93" w14:textId="77777777" w:rsidR="002660CA" w:rsidRPr="00C740C0" w:rsidRDefault="002660CA" w:rsidP="002660CA">
      <w:pPr>
        <w:rPr>
          <w:rFonts w:ascii="Courier New" w:hAnsi="Courier New" w:cs="Courier New"/>
          <w:sz w:val="20"/>
          <w:szCs w:val="20"/>
          <w:rPrChange w:id="480" w:author="Istvan G Lauko" w:date="2020-07-26T10:30:00Z">
            <w:rPr>
              <w:rFonts w:ascii="Courier New" w:hAnsi="Courier New" w:cs="Courier New"/>
            </w:rPr>
          </w:rPrChange>
        </w:rPr>
      </w:pPr>
      <w:r w:rsidRPr="00C740C0">
        <w:rPr>
          <w:rFonts w:ascii="Courier New" w:hAnsi="Courier New" w:cs="Courier New"/>
          <w:sz w:val="20"/>
          <w:szCs w:val="20"/>
          <w:rPrChange w:id="481" w:author="Istvan G Lauko" w:date="2020-07-26T10:30:00Z">
            <w:rPr>
              <w:rFonts w:ascii="Courier New" w:hAnsi="Courier New" w:cs="Courier New"/>
            </w:rPr>
          </w:rPrChange>
        </w:rPr>
        <w:t xml:space="preserve">                break</w:t>
      </w:r>
    </w:p>
    <w:p w14:paraId="1EEC482D" w14:textId="77777777" w:rsidR="002660CA" w:rsidRPr="00C740C0" w:rsidRDefault="002660CA" w:rsidP="002660CA">
      <w:pPr>
        <w:rPr>
          <w:rFonts w:ascii="Courier New" w:hAnsi="Courier New" w:cs="Courier New"/>
          <w:sz w:val="20"/>
          <w:szCs w:val="20"/>
          <w:rPrChange w:id="482" w:author="Istvan G Lauko" w:date="2020-07-26T10:30:00Z">
            <w:rPr>
              <w:rFonts w:ascii="Courier New" w:hAnsi="Courier New" w:cs="Courier New"/>
            </w:rPr>
          </w:rPrChange>
        </w:rPr>
      </w:pPr>
      <w:r w:rsidRPr="00C740C0">
        <w:rPr>
          <w:rFonts w:ascii="Courier New" w:hAnsi="Courier New" w:cs="Courier New"/>
          <w:sz w:val="20"/>
          <w:szCs w:val="20"/>
          <w:rPrChange w:id="483" w:author="Istvan G Lauko" w:date="2020-07-26T10:30:00Z">
            <w:rPr>
              <w:rFonts w:ascii="Courier New" w:hAnsi="Courier New" w:cs="Courier New"/>
            </w:rPr>
          </w:rPrChange>
        </w:rPr>
        <w:t xml:space="preserve">    return </w:t>
      </w:r>
      <w:proofErr w:type="spellStart"/>
      <w:r w:rsidRPr="00C740C0">
        <w:rPr>
          <w:rFonts w:ascii="Courier New" w:hAnsi="Courier New" w:cs="Courier New"/>
          <w:sz w:val="20"/>
          <w:szCs w:val="20"/>
          <w:rPrChange w:id="484" w:author="Istvan G Lauko" w:date="2020-07-26T10:30:00Z">
            <w:rPr>
              <w:rFonts w:ascii="Courier New" w:hAnsi="Courier New" w:cs="Courier New"/>
            </w:rPr>
          </w:rPrChange>
        </w:rPr>
        <w:t>mean_acc</w:t>
      </w:r>
      <w:proofErr w:type="spellEnd"/>
      <w:r w:rsidRPr="00C740C0">
        <w:rPr>
          <w:rFonts w:ascii="Courier New" w:hAnsi="Courier New" w:cs="Courier New"/>
          <w:sz w:val="20"/>
          <w:szCs w:val="20"/>
          <w:rPrChange w:id="485" w:author="Istvan G Lauko" w:date="2020-07-26T10:30:00Z">
            <w:rPr>
              <w:rFonts w:ascii="Courier New" w:hAnsi="Courier New" w:cs="Courier New"/>
            </w:rPr>
          </w:rPrChange>
        </w:rPr>
        <w:t xml:space="preserve"> / count, </w:t>
      </w:r>
      <w:proofErr w:type="spellStart"/>
      <w:r w:rsidRPr="00C740C0">
        <w:rPr>
          <w:rFonts w:ascii="Courier New" w:hAnsi="Courier New" w:cs="Courier New"/>
          <w:sz w:val="20"/>
          <w:szCs w:val="20"/>
          <w:rPrChange w:id="486" w:author="Istvan G Lauko" w:date="2020-07-26T10:30:00Z">
            <w:rPr>
              <w:rFonts w:ascii="Courier New" w:hAnsi="Courier New" w:cs="Courier New"/>
            </w:rPr>
          </w:rPrChange>
        </w:rPr>
        <w:t>mean_loss</w:t>
      </w:r>
      <w:proofErr w:type="spellEnd"/>
      <w:r w:rsidRPr="00C740C0">
        <w:rPr>
          <w:rFonts w:ascii="Courier New" w:hAnsi="Courier New" w:cs="Courier New"/>
          <w:sz w:val="20"/>
          <w:szCs w:val="20"/>
          <w:rPrChange w:id="487" w:author="Istvan G Lauko" w:date="2020-07-26T10:30:00Z">
            <w:rPr>
              <w:rFonts w:ascii="Courier New" w:hAnsi="Courier New" w:cs="Courier New"/>
            </w:rPr>
          </w:rPrChange>
        </w:rPr>
        <w:t xml:space="preserve"> / count</w:t>
      </w:r>
    </w:p>
    <w:p w14:paraId="69999DCB" w14:textId="77777777" w:rsidR="002660CA" w:rsidRPr="00C740C0" w:rsidRDefault="002660CA" w:rsidP="002660CA">
      <w:pPr>
        <w:rPr>
          <w:rFonts w:ascii="Courier New" w:hAnsi="Courier New" w:cs="Courier New"/>
          <w:sz w:val="20"/>
          <w:szCs w:val="20"/>
          <w:rPrChange w:id="488" w:author="Istvan G Lauko" w:date="2020-07-26T10:30:00Z">
            <w:rPr>
              <w:rFonts w:ascii="Courier New" w:hAnsi="Courier New" w:cs="Courier New"/>
            </w:rPr>
          </w:rPrChange>
        </w:rPr>
      </w:pPr>
    </w:p>
    <w:p w14:paraId="45475E78" w14:textId="77777777" w:rsidR="002660CA" w:rsidRPr="00C740C0" w:rsidRDefault="002660CA" w:rsidP="002660CA">
      <w:pPr>
        <w:rPr>
          <w:rFonts w:ascii="Courier New" w:hAnsi="Courier New" w:cs="Courier New"/>
          <w:sz w:val="20"/>
          <w:szCs w:val="20"/>
          <w:rPrChange w:id="489" w:author="Istvan G Lauko" w:date="2020-07-26T10:30:00Z">
            <w:rPr>
              <w:rFonts w:ascii="Courier New" w:hAnsi="Courier New" w:cs="Courier New"/>
            </w:rPr>
          </w:rPrChange>
        </w:rPr>
      </w:pPr>
      <w:r w:rsidRPr="00C740C0">
        <w:rPr>
          <w:rFonts w:ascii="Courier New" w:hAnsi="Courier New" w:cs="Courier New"/>
          <w:sz w:val="20"/>
          <w:szCs w:val="20"/>
          <w:rPrChange w:id="490" w:author="Istvan G Lauko" w:date="2020-07-26T10:30:00Z">
            <w:rPr>
              <w:rFonts w:ascii="Courier New" w:hAnsi="Courier New" w:cs="Courier New"/>
            </w:rPr>
          </w:rPrChange>
        </w:rPr>
        <w:t>config = {</w:t>
      </w:r>
    </w:p>
    <w:p w14:paraId="5E0006BF" w14:textId="77777777" w:rsidR="002660CA" w:rsidRPr="00C740C0" w:rsidRDefault="002660CA" w:rsidP="002660CA">
      <w:pPr>
        <w:rPr>
          <w:rFonts w:ascii="Courier New" w:hAnsi="Courier New" w:cs="Courier New"/>
          <w:sz w:val="20"/>
          <w:szCs w:val="20"/>
          <w:rPrChange w:id="491" w:author="Istvan G Lauko" w:date="2020-07-26T10:30:00Z">
            <w:rPr>
              <w:rFonts w:ascii="Courier New" w:hAnsi="Courier New" w:cs="Courier New"/>
            </w:rPr>
          </w:rPrChange>
        </w:rPr>
      </w:pPr>
      <w:r w:rsidRPr="00C740C0">
        <w:rPr>
          <w:rFonts w:ascii="Courier New" w:hAnsi="Courier New" w:cs="Courier New"/>
          <w:sz w:val="20"/>
          <w:szCs w:val="20"/>
          <w:rPrChange w:id="492"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493" w:author="Istvan G Lauko" w:date="2020-07-26T10:30:00Z">
            <w:rPr>
              <w:rFonts w:ascii="Courier New" w:hAnsi="Courier New" w:cs="Courier New"/>
            </w:rPr>
          </w:rPrChange>
        </w:rPr>
        <w:t>splitRatio</w:t>
      </w:r>
      <w:proofErr w:type="spellEnd"/>
      <w:r w:rsidRPr="00C740C0">
        <w:rPr>
          <w:rFonts w:ascii="Courier New" w:hAnsi="Courier New" w:cs="Courier New"/>
          <w:sz w:val="20"/>
          <w:szCs w:val="20"/>
          <w:rPrChange w:id="494" w:author="Istvan G Lauko" w:date="2020-07-26T10:30:00Z">
            <w:rPr>
              <w:rFonts w:ascii="Courier New" w:hAnsi="Courier New" w:cs="Courier New"/>
            </w:rPr>
          </w:rPrChange>
        </w:rPr>
        <w:t>" : 0.8,</w:t>
      </w:r>
    </w:p>
    <w:p w14:paraId="420FAF78" w14:textId="77777777" w:rsidR="002660CA" w:rsidRPr="00C740C0" w:rsidRDefault="002660CA" w:rsidP="002660CA">
      <w:pPr>
        <w:rPr>
          <w:rFonts w:ascii="Courier New" w:hAnsi="Courier New" w:cs="Courier New"/>
          <w:sz w:val="20"/>
          <w:szCs w:val="20"/>
          <w:rPrChange w:id="495" w:author="Istvan G Lauko" w:date="2020-07-26T10:30:00Z">
            <w:rPr>
              <w:rFonts w:ascii="Courier New" w:hAnsi="Courier New" w:cs="Courier New"/>
            </w:rPr>
          </w:rPrChange>
        </w:rPr>
      </w:pPr>
      <w:r w:rsidRPr="00C740C0">
        <w:rPr>
          <w:rFonts w:ascii="Courier New" w:hAnsi="Courier New" w:cs="Courier New"/>
          <w:sz w:val="20"/>
          <w:szCs w:val="20"/>
          <w:rPrChange w:id="496"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497" w:author="Istvan G Lauko" w:date="2020-07-26T10:30:00Z">
            <w:rPr>
              <w:rFonts w:ascii="Courier New" w:hAnsi="Courier New" w:cs="Courier New"/>
            </w:rPr>
          </w:rPrChange>
        </w:rPr>
        <w:t>maxLength</w:t>
      </w:r>
      <w:proofErr w:type="spellEnd"/>
      <w:r w:rsidRPr="00C740C0">
        <w:rPr>
          <w:rFonts w:ascii="Courier New" w:hAnsi="Courier New" w:cs="Courier New"/>
          <w:sz w:val="20"/>
          <w:szCs w:val="20"/>
          <w:rPrChange w:id="498" w:author="Istvan G Lauko" w:date="2020-07-26T10:30:00Z">
            <w:rPr>
              <w:rFonts w:ascii="Courier New" w:hAnsi="Courier New" w:cs="Courier New"/>
            </w:rPr>
          </w:rPrChange>
        </w:rPr>
        <w:t>" : 100,</w:t>
      </w:r>
    </w:p>
    <w:p w14:paraId="6ECB5F84" w14:textId="77777777" w:rsidR="002660CA" w:rsidRPr="00C740C0" w:rsidRDefault="002660CA" w:rsidP="002660CA">
      <w:pPr>
        <w:rPr>
          <w:rFonts w:ascii="Courier New" w:hAnsi="Courier New" w:cs="Courier New"/>
          <w:sz w:val="20"/>
          <w:szCs w:val="20"/>
          <w:rPrChange w:id="499" w:author="Istvan G Lauko" w:date="2020-07-26T10:30:00Z">
            <w:rPr>
              <w:rFonts w:ascii="Courier New" w:hAnsi="Courier New" w:cs="Courier New"/>
            </w:rPr>
          </w:rPrChange>
        </w:rPr>
      </w:pPr>
      <w:r w:rsidRPr="00C740C0">
        <w:rPr>
          <w:rFonts w:ascii="Courier New" w:hAnsi="Courier New" w:cs="Courier New"/>
          <w:sz w:val="20"/>
          <w:szCs w:val="20"/>
          <w:rPrChange w:id="500"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501" w:author="Istvan G Lauko" w:date="2020-07-26T10:30:00Z">
            <w:rPr>
              <w:rFonts w:ascii="Courier New" w:hAnsi="Courier New" w:cs="Courier New"/>
            </w:rPr>
          </w:rPrChange>
        </w:rPr>
        <w:t>printEvery</w:t>
      </w:r>
      <w:proofErr w:type="spellEnd"/>
      <w:r w:rsidRPr="00C740C0">
        <w:rPr>
          <w:rFonts w:ascii="Courier New" w:hAnsi="Courier New" w:cs="Courier New"/>
          <w:sz w:val="20"/>
          <w:szCs w:val="20"/>
          <w:rPrChange w:id="502" w:author="Istvan G Lauko" w:date="2020-07-26T10:30:00Z">
            <w:rPr>
              <w:rFonts w:ascii="Courier New" w:hAnsi="Courier New" w:cs="Courier New"/>
            </w:rPr>
          </w:rPrChange>
        </w:rPr>
        <w:t>" : 100,</w:t>
      </w:r>
    </w:p>
    <w:p w14:paraId="0B1C2B64" w14:textId="77777777" w:rsidR="002660CA" w:rsidRPr="00C740C0" w:rsidRDefault="002660CA" w:rsidP="002660CA">
      <w:pPr>
        <w:rPr>
          <w:rFonts w:ascii="Courier New" w:hAnsi="Courier New" w:cs="Courier New"/>
          <w:sz w:val="20"/>
          <w:szCs w:val="20"/>
          <w:rPrChange w:id="503" w:author="Istvan G Lauko" w:date="2020-07-26T10:30:00Z">
            <w:rPr>
              <w:rFonts w:ascii="Courier New" w:hAnsi="Courier New" w:cs="Courier New"/>
            </w:rPr>
          </w:rPrChange>
        </w:rPr>
      </w:pPr>
      <w:r w:rsidRPr="00C740C0">
        <w:rPr>
          <w:rFonts w:ascii="Courier New" w:hAnsi="Courier New" w:cs="Courier New"/>
          <w:sz w:val="20"/>
          <w:szCs w:val="20"/>
          <w:rPrChange w:id="504"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505" w:author="Istvan G Lauko" w:date="2020-07-26T10:30:00Z">
            <w:rPr>
              <w:rFonts w:ascii="Courier New" w:hAnsi="Courier New" w:cs="Courier New"/>
            </w:rPr>
          </w:rPrChange>
        </w:rPr>
        <w:t>outputFolder</w:t>
      </w:r>
      <w:proofErr w:type="spellEnd"/>
      <w:r w:rsidRPr="00C740C0">
        <w:rPr>
          <w:rFonts w:ascii="Courier New" w:hAnsi="Courier New" w:cs="Courier New"/>
          <w:sz w:val="20"/>
          <w:szCs w:val="20"/>
          <w:rPrChange w:id="506" w:author="Istvan G Lauko" w:date="2020-07-26T10:30:00Z">
            <w:rPr>
              <w:rFonts w:ascii="Courier New" w:hAnsi="Courier New" w:cs="Courier New"/>
            </w:rPr>
          </w:rPrChange>
        </w:rPr>
        <w:t>" : "Models",</w:t>
      </w:r>
    </w:p>
    <w:p w14:paraId="52B9461D" w14:textId="77777777" w:rsidR="002660CA" w:rsidRPr="00C740C0" w:rsidRDefault="002660CA" w:rsidP="002660CA">
      <w:pPr>
        <w:rPr>
          <w:rFonts w:ascii="Courier New" w:hAnsi="Courier New" w:cs="Courier New"/>
          <w:sz w:val="20"/>
          <w:szCs w:val="20"/>
          <w:rPrChange w:id="507" w:author="Istvan G Lauko" w:date="2020-07-26T10:30:00Z">
            <w:rPr>
              <w:rFonts w:ascii="Courier New" w:hAnsi="Courier New" w:cs="Courier New"/>
            </w:rPr>
          </w:rPrChange>
        </w:rPr>
      </w:pPr>
      <w:r w:rsidRPr="00C740C0">
        <w:rPr>
          <w:rFonts w:ascii="Courier New" w:hAnsi="Courier New" w:cs="Courier New"/>
          <w:sz w:val="20"/>
          <w:szCs w:val="20"/>
          <w:rPrChange w:id="508"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509" w:author="Istvan G Lauko" w:date="2020-07-26T10:30:00Z">
            <w:rPr>
              <w:rFonts w:ascii="Courier New" w:hAnsi="Courier New" w:cs="Courier New"/>
            </w:rPr>
          </w:rPrChange>
        </w:rPr>
        <w:t>outputFileName</w:t>
      </w:r>
      <w:proofErr w:type="spellEnd"/>
      <w:r w:rsidRPr="00C740C0">
        <w:rPr>
          <w:rFonts w:ascii="Courier New" w:hAnsi="Courier New" w:cs="Courier New"/>
          <w:sz w:val="20"/>
          <w:szCs w:val="20"/>
          <w:rPrChange w:id="510" w:author="Istvan G Lauko" w:date="2020-07-26T10:30:00Z">
            <w:rPr>
              <w:rFonts w:ascii="Courier New" w:hAnsi="Courier New" w:cs="Courier New"/>
            </w:rPr>
          </w:rPrChange>
        </w:rPr>
        <w:t>" : "</w:t>
      </w:r>
      <w:proofErr w:type="spellStart"/>
      <w:r w:rsidRPr="00C740C0">
        <w:rPr>
          <w:rFonts w:ascii="Courier New" w:hAnsi="Courier New" w:cs="Courier New"/>
          <w:sz w:val="20"/>
          <w:szCs w:val="20"/>
          <w:rPrChange w:id="511" w:author="Istvan G Lauko" w:date="2020-07-26T10:30:00Z">
            <w:rPr>
              <w:rFonts w:ascii="Courier New" w:hAnsi="Courier New" w:cs="Courier New"/>
            </w:rPr>
          </w:rPrChange>
        </w:rPr>
        <w:t>ParaphraseClassifier.dat</w:t>
      </w:r>
      <w:proofErr w:type="spellEnd"/>
      <w:r w:rsidRPr="00C740C0">
        <w:rPr>
          <w:rFonts w:ascii="Courier New" w:hAnsi="Courier New" w:cs="Courier New"/>
          <w:sz w:val="20"/>
          <w:szCs w:val="20"/>
          <w:rPrChange w:id="512" w:author="Istvan G Lauko" w:date="2020-07-26T10:30:00Z">
            <w:rPr>
              <w:rFonts w:ascii="Courier New" w:hAnsi="Courier New" w:cs="Courier New"/>
            </w:rPr>
          </w:rPrChange>
        </w:rPr>
        <w:t>",</w:t>
      </w:r>
    </w:p>
    <w:p w14:paraId="28C39583" w14:textId="77777777" w:rsidR="002660CA" w:rsidRPr="00C740C0" w:rsidRDefault="002660CA" w:rsidP="002660CA">
      <w:pPr>
        <w:rPr>
          <w:rFonts w:ascii="Courier New" w:hAnsi="Courier New" w:cs="Courier New"/>
          <w:sz w:val="20"/>
          <w:szCs w:val="20"/>
          <w:rPrChange w:id="513" w:author="Istvan G Lauko" w:date="2020-07-26T10:30:00Z">
            <w:rPr>
              <w:rFonts w:ascii="Courier New" w:hAnsi="Courier New" w:cs="Courier New"/>
            </w:rPr>
          </w:rPrChange>
        </w:rPr>
      </w:pPr>
      <w:r w:rsidRPr="00C740C0">
        <w:rPr>
          <w:rFonts w:ascii="Courier New" w:hAnsi="Courier New" w:cs="Courier New"/>
          <w:sz w:val="20"/>
          <w:szCs w:val="20"/>
          <w:rPrChange w:id="514" w:author="Istvan G Lauko" w:date="2020-07-26T10:30:00Z">
            <w:rPr>
              <w:rFonts w:ascii="Courier New" w:hAnsi="Courier New" w:cs="Courier New"/>
            </w:rPr>
          </w:rPrChange>
        </w:rPr>
        <w:t xml:space="preserve">    "threads" : 4,</w:t>
      </w:r>
    </w:p>
    <w:p w14:paraId="724B874C" w14:textId="77777777" w:rsidR="002660CA" w:rsidRPr="00C740C0" w:rsidRDefault="002660CA" w:rsidP="002660CA">
      <w:pPr>
        <w:rPr>
          <w:rFonts w:ascii="Courier New" w:hAnsi="Courier New" w:cs="Courier New"/>
          <w:sz w:val="20"/>
          <w:szCs w:val="20"/>
          <w:rPrChange w:id="515" w:author="Istvan G Lauko" w:date="2020-07-26T10:30:00Z">
            <w:rPr>
              <w:rFonts w:ascii="Courier New" w:hAnsi="Courier New" w:cs="Courier New"/>
            </w:rPr>
          </w:rPrChange>
        </w:rPr>
      </w:pPr>
      <w:r w:rsidRPr="00C740C0">
        <w:rPr>
          <w:rFonts w:ascii="Courier New" w:hAnsi="Courier New" w:cs="Courier New"/>
          <w:sz w:val="20"/>
          <w:szCs w:val="20"/>
          <w:rPrChange w:id="516"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517" w:author="Istvan G Lauko" w:date="2020-07-26T10:30:00Z">
            <w:rPr>
              <w:rFonts w:ascii="Courier New" w:hAnsi="Courier New" w:cs="Courier New"/>
            </w:rPr>
          </w:rPrChange>
        </w:rPr>
        <w:t>batchSize</w:t>
      </w:r>
      <w:proofErr w:type="spellEnd"/>
      <w:r w:rsidRPr="00C740C0">
        <w:rPr>
          <w:rFonts w:ascii="Courier New" w:hAnsi="Courier New" w:cs="Courier New"/>
          <w:sz w:val="20"/>
          <w:szCs w:val="20"/>
          <w:rPrChange w:id="518" w:author="Istvan G Lauko" w:date="2020-07-26T10:30:00Z">
            <w:rPr>
              <w:rFonts w:ascii="Courier New" w:hAnsi="Courier New" w:cs="Courier New"/>
            </w:rPr>
          </w:rPrChange>
        </w:rPr>
        <w:t>" : 64,</w:t>
      </w:r>
    </w:p>
    <w:p w14:paraId="56925E1A" w14:textId="77777777" w:rsidR="002660CA" w:rsidRPr="00C740C0" w:rsidRDefault="002660CA" w:rsidP="002660CA">
      <w:pPr>
        <w:rPr>
          <w:rFonts w:ascii="Courier New" w:hAnsi="Courier New" w:cs="Courier New"/>
          <w:sz w:val="20"/>
          <w:szCs w:val="20"/>
          <w:rPrChange w:id="519" w:author="Istvan G Lauko" w:date="2020-07-26T10:30:00Z">
            <w:rPr>
              <w:rFonts w:ascii="Courier New" w:hAnsi="Courier New" w:cs="Courier New"/>
            </w:rPr>
          </w:rPrChange>
        </w:rPr>
      </w:pPr>
      <w:r w:rsidRPr="00C740C0">
        <w:rPr>
          <w:rFonts w:ascii="Courier New" w:hAnsi="Courier New" w:cs="Courier New"/>
          <w:sz w:val="20"/>
          <w:szCs w:val="20"/>
          <w:rPrChange w:id="520"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521" w:author="Istvan G Lauko" w:date="2020-07-26T10:30:00Z">
            <w:rPr>
              <w:rFonts w:ascii="Courier New" w:hAnsi="Courier New" w:cs="Courier New"/>
            </w:rPr>
          </w:rPrChange>
        </w:rPr>
        <w:t>validationFraction</w:t>
      </w:r>
      <w:proofErr w:type="spellEnd"/>
      <w:r w:rsidRPr="00C740C0">
        <w:rPr>
          <w:rFonts w:ascii="Courier New" w:hAnsi="Courier New" w:cs="Courier New"/>
          <w:sz w:val="20"/>
          <w:szCs w:val="20"/>
          <w:rPrChange w:id="522" w:author="Istvan G Lauko" w:date="2020-07-26T10:30:00Z">
            <w:rPr>
              <w:rFonts w:ascii="Courier New" w:hAnsi="Courier New" w:cs="Courier New"/>
            </w:rPr>
          </w:rPrChange>
        </w:rPr>
        <w:t>" : 0.0005,</w:t>
      </w:r>
    </w:p>
    <w:p w14:paraId="4830F013" w14:textId="77777777" w:rsidR="002660CA" w:rsidRPr="00C740C0" w:rsidRDefault="002660CA" w:rsidP="002660CA">
      <w:pPr>
        <w:rPr>
          <w:rFonts w:ascii="Courier New" w:hAnsi="Courier New" w:cs="Courier New"/>
          <w:sz w:val="20"/>
          <w:szCs w:val="20"/>
          <w:rPrChange w:id="523" w:author="Istvan G Lauko" w:date="2020-07-26T10:30:00Z">
            <w:rPr>
              <w:rFonts w:ascii="Courier New" w:hAnsi="Courier New" w:cs="Courier New"/>
            </w:rPr>
          </w:rPrChange>
        </w:rPr>
      </w:pPr>
      <w:r w:rsidRPr="00C740C0">
        <w:rPr>
          <w:rFonts w:ascii="Courier New" w:hAnsi="Courier New" w:cs="Courier New"/>
          <w:sz w:val="20"/>
          <w:szCs w:val="20"/>
          <w:rPrChange w:id="524" w:author="Istvan G Lauko" w:date="2020-07-26T10:30:00Z">
            <w:rPr>
              <w:rFonts w:ascii="Courier New" w:hAnsi="Courier New" w:cs="Courier New"/>
            </w:rPr>
          </w:rPrChange>
        </w:rPr>
        <w:t xml:space="preserve">    "epochs" : 2,</w:t>
      </w:r>
    </w:p>
    <w:p w14:paraId="1876E092" w14:textId="77777777" w:rsidR="002660CA" w:rsidRPr="00C740C0" w:rsidRDefault="002660CA" w:rsidP="002660CA">
      <w:pPr>
        <w:rPr>
          <w:rFonts w:ascii="Courier New" w:hAnsi="Courier New" w:cs="Courier New"/>
          <w:sz w:val="20"/>
          <w:szCs w:val="20"/>
          <w:rPrChange w:id="525" w:author="Istvan G Lauko" w:date="2020-07-26T10:30:00Z">
            <w:rPr>
              <w:rFonts w:ascii="Courier New" w:hAnsi="Courier New" w:cs="Courier New"/>
            </w:rPr>
          </w:rPrChange>
        </w:rPr>
      </w:pPr>
      <w:r w:rsidRPr="00C740C0">
        <w:rPr>
          <w:rFonts w:ascii="Courier New" w:hAnsi="Courier New" w:cs="Courier New"/>
          <w:sz w:val="20"/>
          <w:szCs w:val="20"/>
          <w:rPrChange w:id="526"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527" w:author="Istvan G Lauko" w:date="2020-07-26T10:30:00Z">
            <w:rPr>
              <w:rFonts w:ascii="Courier New" w:hAnsi="Courier New" w:cs="Courier New"/>
            </w:rPr>
          </w:rPrChange>
        </w:rPr>
        <w:t>forceCPU</w:t>
      </w:r>
      <w:proofErr w:type="spellEnd"/>
      <w:r w:rsidRPr="00C740C0">
        <w:rPr>
          <w:rFonts w:ascii="Courier New" w:hAnsi="Courier New" w:cs="Courier New"/>
          <w:sz w:val="20"/>
          <w:szCs w:val="20"/>
          <w:rPrChange w:id="528" w:author="Istvan G Lauko" w:date="2020-07-26T10:30:00Z">
            <w:rPr>
              <w:rFonts w:ascii="Courier New" w:hAnsi="Courier New" w:cs="Courier New"/>
            </w:rPr>
          </w:rPrChange>
        </w:rPr>
        <w:t>" : False</w:t>
      </w:r>
    </w:p>
    <w:p w14:paraId="23920873" w14:textId="77777777" w:rsidR="002660CA" w:rsidRPr="00C740C0" w:rsidRDefault="002660CA" w:rsidP="002660CA">
      <w:pPr>
        <w:rPr>
          <w:rFonts w:ascii="Courier New" w:hAnsi="Courier New" w:cs="Courier New"/>
          <w:sz w:val="20"/>
          <w:szCs w:val="20"/>
          <w:rPrChange w:id="529" w:author="Istvan G Lauko" w:date="2020-07-26T10:30:00Z">
            <w:rPr>
              <w:rFonts w:ascii="Courier New" w:hAnsi="Courier New" w:cs="Courier New"/>
            </w:rPr>
          </w:rPrChange>
        </w:rPr>
      </w:pPr>
      <w:r w:rsidRPr="00C740C0">
        <w:rPr>
          <w:rFonts w:ascii="Courier New" w:hAnsi="Courier New" w:cs="Courier New"/>
          <w:sz w:val="20"/>
          <w:szCs w:val="20"/>
          <w:rPrChange w:id="530" w:author="Istvan G Lauko" w:date="2020-07-26T10:30:00Z">
            <w:rPr>
              <w:rFonts w:ascii="Courier New" w:hAnsi="Courier New" w:cs="Courier New"/>
            </w:rPr>
          </w:rPrChange>
        </w:rPr>
        <w:lastRenderedPageBreak/>
        <w:t xml:space="preserve">    }</w:t>
      </w:r>
    </w:p>
    <w:p w14:paraId="345ADB3A" w14:textId="77777777" w:rsidR="002660CA" w:rsidRPr="00C740C0" w:rsidRDefault="002660CA" w:rsidP="002660CA">
      <w:pPr>
        <w:rPr>
          <w:rFonts w:ascii="Courier New" w:hAnsi="Courier New" w:cs="Courier New"/>
          <w:sz w:val="20"/>
          <w:szCs w:val="20"/>
          <w:rPrChange w:id="531" w:author="Istvan G Lauko" w:date="2020-07-26T10:30:00Z">
            <w:rPr>
              <w:rFonts w:ascii="Courier New" w:hAnsi="Courier New" w:cs="Courier New"/>
            </w:rPr>
          </w:rPrChange>
        </w:rPr>
      </w:pPr>
      <w:r w:rsidRPr="00C740C0">
        <w:rPr>
          <w:rFonts w:ascii="Courier New" w:hAnsi="Courier New" w:cs="Courier New"/>
          <w:sz w:val="20"/>
          <w:szCs w:val="20"/>
          <w:rPrChange w:id="532" w:author="Istvan G Lauko" w:date="2020-07-26T10:30:00Z">
            <w:rPr>
              <w:rFonts w:ascii="Courier New" w:hAnsi="Courier New" w:cs="Courier New"/>
            </w:rPr>
          </w:rPrChange>
        </w:rPr>
        <w:t>if config["</w:t>
      </w:r>
      <w:proofErr w:type="spellStart"/>
      <w:r w:rsidRPr="00C740C0">
        <w:rPr>
          <w:rFonts w:ascii="Courier New" w:hAnsi="Courier New" w:cs="Courier New"/>
          <w:sz w:val="20"/>
          <w:szCs w:val="20"/>
          <w:rPrChange w:id="533" w:author="Istvan G Lauko" w:date="2020-07-26T10:30:00Z">
            <w:rPr>
              <w:rFonts w:ascii="Courier New" w:hAnsi="Courier New" w:cs="Courier New"/>
            </w:rPr>
          </w:rPrChange>
        </w:rPr>
        <w:t>forceCPU</w:t>
      </w:r>
      <w:proofErr w:type="spellEnd"/>
      <w:r w:rsidRPr="00C740C0">
        <w:rPr>
          <w:rFonts w:ascii="Courier New" w:hAnsi="Courier New" w:cs="Courier New"/>
          <w:sz w:val="20"/>
          <w:szCs w:val="20"/>
          <w:rPrChange w:id="534" w:author="Istvan G Lauko" w:date="2020-07-26T10:30:00Z">
            <w:rPr>
              <w:rFonts w:ascii="Courier New" w:hAnsi="Courier New" w:cs="Courier New"/>
            </w:rPr>
          </w:rPrChange>
        </w:rPr>
        <w:t>"]:</w:t>
      </w:r>
    </w:p>
    <w:p w14:paraId="1C99036F" w14:textId="77777777" w:rsidR="002660CA" w:rsidRPr="00C740C0" w:rsidRDefault="002660CA" w:rsidP="002660CA">
      <w:pPr>
        <w:rPr>
          <w:rFonts w:ascii="Courier New" w:hAnsi="Courier New" w:cs="Courier New"/>
          <w:sz w:val="20"/>
          <w:szCs w:val="20"/>
          <w:rPrChange w:id="535" w:author="Istvan G Lauko" w:date="2020-07-26T10:30:00Z">
            <w:rPr>
              <w:rFonts w:ascii="Courier New" w:hAnsi="Courier New" w:cs="Courier New"/>
            </w:rPr>
          </w:rPrChange>
        </w:rPr>
      </w:pPr>
      <w:r w:rsidRPr="00C740C0">
        <w:rPr>
          <w:rFonts w:ascii="Courier New" w:hAnsi="Courier New" w:cs="Courier New"/>
          <w:sz w:val="20"/>
          <w:szCs w:val="20"/>
          <w:rPrChange w:id="536" w:author="Istvan G Lauko" w:date="2020-07-26T10:30:00Z">
            <w:rPr>
              <w:rFonts w:ascii="Courier New" w:hAnsi="Courier New" w:cs="Courier New"/>
            </w:rPr>
          </w:rPrChange>
        </w:rPr>
        <w:t xml:space="preserve">    device = </w:t>
      </w:r>
      <w:proofErr w:type="spellStart"/>
      <w:r w:rsidRPr="00C740C0">
        <w:rPr>
          <w:rFonts w:ascii="Courier New" w:hAnsi="Courier New" w:cs="Courier New"/>
          <w:sz w:val="20"/>
          <w:szCs w:val="20"/>
          <w:rPrChange w:id="537" w:author="Istvan G Lauko" w:date="2020-07-26T10:30:00Z">
            <w:rPr>
              <w:rFonts w:ascii="Courier New" w:hAnsi="Courier New" w:cs="Courier New"/>
            </w:rPr>
          </w:rPrChange>
        </w:rPr>
        <w:t>torch.device</w:t>
      </w:r>
      <w:proofErr w:type="spellEnd"/>
      <w:r w:rsidRPr="00C740C0">
        <w:rPr>
          <w:rFonts w:ascii="Courier New" w:hAnsi="Courier New" w:cs="Courier New"/>
          <w:sz w:val="20"/>
          <w:szCs w:val="20"/>
          <w:rPrChange w:id="538"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539" w:author="Istvan G Lauko" w:date="2020-07-26T10:30:00Z">
            <w:rPr>
              <w:rFonts w:ascii="Courier New" w:hAnsi="Courier New" w:cs="Courier New"/>
            </w:rPr>
          </w:rPrChange>
        </w:rPr>
        <w:t>cpu</w:t>
      </w:r>
      <w:proofErr w:type="spellEnd"/>
      <w:r w:rsidRPr="00C740C0">
        <w:rPr>
          <w:rFonts w:ascii="Courier New" w:hAnsi="Courier New" w:cs="Courier New"/>
          <w:sz w:val="20"/>
          <w:szCs w:val="20"/>
          <w:rPrChange w:id="540" w:author="Istvan G Lauko" w:date="2020-07-26T10:30:00Z">
            <w:rPr>
              <w:rFonts w:ascii="Courier New" w:hAnsi="Courier New" w:cs="Courier New"/>
            </w:rPr>
          </w:rPrChange>
        </w:rPr>
        <w:t>")</w:t>
      </w:r>
    </w:p>
    <w:p w14:paraId="3525781D" w14:textId="77777777" w:rsidR="002660CA" w:rsidRPr="00C740C0" w:rsidRDefault="002660CA" w:rsidP="002660CA">
      <w:pPr>
        <w:rPr>
          <w:rFonts w:ascii="Courier New" w:hAnsi="Courier New" w:cs="Courier New"/>
          <w:sz w:val="20"/>
          <w:szCs w:val="20"/>
          <w:rPrChange w:id="541" w:author="Istvan G Lauko" w:date="2020-07-26T10:30:00Z">
            <w:rPr>
              <w:rFonts w:ascii="Courier New" w:hAnsi="Courier New" w:cs="Courier New"/>
            </w:rPr>
          </w:rPrChange>
        </w:rPr>
      </w:pPr>
    </w:p>
    <w:p w14:paraId="797DD29D" w14:textId="77777777" w:rsidR="002660CA" w:rsidRPr="00C740C0" w:rsidRDefault="002660CA" w:rsidP="002660CA">
      <w:pPr>
        <w:rPr>
          <w:rFonts w:ascii="Courier New" w:hAnsi="Courier New" w:cs="Courier New"/>
          <w:sz w:val="20"/>
          <w:szCs w:val="20"/>
          <w:rPrChange w:id="542" w:author="Istvan G Lauko" w:date="2020-07-26T10:30:00Z">
            <w:rPr>
              <w:rFonts w:ascii="Courier New" w:hAnsi="Courier New" w:cs="Courier New"/>
            </w:rPr>
          </w:rPrChange>
        </w:rPr>
      </w:pPr>
      <w:r w:rsidRPr="00C740C0">
        <w:rPr>
          <w:rFonts w:ascii="Courier New" w:hAnsi="Courier New" w:cs="Courier New"/>
          <w:sz w:val="20"/>
          <w:szCs w:val="20"/>
          <w:rPrChange w:id="543" w:author="Istvan G Lauko" w:date="2020-07-26T10:30:00Z">
            <w:rPr>
              <w:rFonts w:ascii="Courier New" w:hAnsi="Courier New" w:cs="Courier New"/>
            </w:rPr>
          </w:rPrChange>
        </w:rPr>
        <w:t>config["device"] = device</w:t>
      </w:r>
    </w:p>
    <w:p w14:paraId="6B05C852" w14:textId="77777777" w:rsidR="002660CA" w:rsidRPr="00C740C0" w:rsidRDefault="002660CA" w:rsidP="002660CA">
      <w:pPr>
        <w:rPr>
          <w:rFonts w:ascii="Courier New" w:hAnsi="Courier New" w:cs="Courier New"/>
          <w:sz w:val="20"/>
          <w:szCs w:val="20"/>
          <w:rPrChange w:id="544" w:author="Istvan G Lauko" w:date="2020-07-26T10:30:00Z">
            <w:rPr>
              <w:rFonts w:ascii="Courier New" w:hAnsi="Courier New" w:cs="Courier New"/>
            </w:rPr>
          </w:rPrChange>
        </w:rPr>
      </w:pPr>
    </w:p>
    <w:p w14:paraId="57E2D238" w14:textId="77777777" w:rsidR="002660CA" w:rsidRPr="00C740C0" w:rsidRDefault="002660CA" w:rsidP="002660CA">
      <w:pPr>
        <w:rPr>
          <w:rFonts w:ascii="Courier New" w:hAnsi="Courier New" w:cs="Courier New"/>
          <w:sz w:val="20"/>
          <w:szCs w:val="20"/>
          <w:rPrChange w:id="545" w:author="Istvan G Lauko" w:date="2020-07-26T10:30:00Z">
            <w:rPr>
              <w:rFonts w:ascii="Courier New" w:hAnsi="Courier New" w:cs="Courier New"/>
            </w:rPr>
          </w:rPrChange>
        </w:rPr>
      </w:pPr>
      <w:r w:rsidRPr="00C740C0">
        <w:rPr>
          <w:rFonts w:ascii="Courier New" w:hAnsi="Courier New" w:cs="Courier New"/>
          <w:sz w:val="20"/>
          <w:szCs w:val="20"/>
          <w:rPrChange w:id="546" w:author="Istvan G Lauko" w:date="2020-07-26T10:30:00Z">
            <w:rPr>
              <w:rFonts w:ascii="Courier New" w:hAnsi="Courier New" w:cs="Courier New"/>
            </w:rPr>
          </w:rPrChange>
        </w:rPr>
        <w:t xml:space="preserve">class </w:t>
      </w:r>
      <w:proofErr w:type="spellStart"/>
      <w:r w:rsidRPr="00C740C0">
        <w:rPr>
          <w:rFonts w:ascii="Courier New" w:hAnsi="Courier New" w:cs="Courier New"/>
          <w:sz w:val="20"/>
          <w:szCs w:val="20"/>
          <w:rPrChange w:id="547" w:author="Istvan G Lauko" w:date="2020-07-26T10:30:00Z">
            <w:rPr>
              <w:rFonts w:ascii="Courier New" w:hAnsi="Courier New" w:cs="Courier New"/>
            </w:rPr>
          </w:rPrChange>
        </w:rPr>
        <w:t>SentimentClassifier</w:t>
      </w:r>
      <w:proofErr w:type="spellEnd"/>
      <w:r w:rsidRPr="00C740C0">
        <w:rPr>
          <w:rFonts w:ascii="Courier New" w:hAnsi="Courier New" w:cs="Courier New"/>
          <w:sz w:val="20"/>
          <w:szCs w:val="20"/>
          <w:rPrChange w:id="548"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549" w:author="Istvan G Lauko" w:date="2020-07-26T10:30:00Z">
            <w:rPr>
              <w:rFonts w:ascii="Courier New" w:hAnsi="Courier New" w:cs="Courier New"/>
            </w:rPr>
          </w:rPrChange>
        </w:rPr>
        <w:t>nn.Module</w:t>
      </w:r>
      <w:proofErr w:type="spellEnd"/>
      <w:r w:rsidRPr="00C740C0">
        <w:rPr>
          <w:rFonts w:ascii="Courier New" w:hAnsi="Courier New" w:cs="Courier New"/>
          <w:sz w:val="20"/>
          <w:szCs w:val="20"/>
          <w:rPrChange w:id="550" w:author="Istvan G Lauko" w:date="2020-07-26T10:30:00Z">
            <w:rPr>
              <w:rFonts w:ascii="Courier New" w:hAnsi="Courier New" w:cs="Courier New"/>
            </w:rPr>
          </w:rPrChange>
        </w:rPr>
        <w:t>):</w:t>
      </w:r>
    </w:p>
    <w:p w14:paraId="33A7A5DB" w14:textId="77777777" w:rsidR="002660CA" w:rsidRPr="00C740C0" w:rsidRDefault="002660CA" w:rsidP="002660CA">
      <w:pPr>
        <w:rPr>
          <w:rFonts w:ascii="Courier New" w:hAnsi="Courier New" w:cs="Courier New"/>
          <w:sz w:val="20"/>
          <w:szCs w:val="20"/>
          <w:rPrChange w:id="551" w:author="Istvan G Lauko" w:date="2020-07-26T10:30:00Z">
            <w:rPr>
              <w:rFonts w:ascii="Courier New" w:hAnsi="Courier New" w:cs="Courier New"/>
            </w:rPr>
          </w:rPrChange>
        </w:rPr>
      </w:pPr>
      <w:r w:rsidRPr="00C740C0">
        <w:rPr>
          <w:rFonts w:ascii="Courier New" w:hAnsi="Courier New" w:cs="Courier New"/>
          <w:sz w:val="20"/>
          <w:szCs w:val="20"/>
          <w:rPrChange w:id="552" w:author="Istvan G Lauko" w:date="2020-07-26T10:30:00Z">
            <w:rPr>
              <w:rFonts w:ascii="Courier New" w:hAnsi="Courier New" w:cs="Courier New"/>
            </w:rPr>
          </w:rPrChange>
        </w:rPr>
        <w:t xml:space="preserve">    def __</w:t>
      </w:r>
      <w:proofErr w:type="spellStart"/>
      <w:r w:rsidRPr="00C740C0">
        <w:rPr>
          <w:rFonts w:ascii="Courier New" w:hAnsi="Courier New" w:cs="Courier New"/>
          <w:sz w:val="20"/>
          <w:szCs w:val="20"/>
          <w:rPrChange w:id="553" w:author="Istvan G Lauko" w:date="2020-07-26T10:30:00Z">
            <w:rPr>
              <w:rFonts w:ascii="Courier New" w:hAnsi="Courier New" w:cs="Courier New"/>
            </w:rPr>
          </w:rPrChange>
        </w:rPr>
        <w:t>init</w:t>
      </w:r>
      <w:proofErr w:type="spellEnd"/>
      <w:r w:rsidRPr="00C740C0">
        <w:rPr>
          <w:rFonts w:ascii="Courier New" w:hAnsi="Courier New" w:cs="Courier New"/>
          <w:sz w:val="20"/>
          <w:szCs w:val="20"/>
          <w:rPrChange w:id="554" w:author="Istvan G Lauko" w:date="2020-07-26T10:30:00Z">
            <w:rPr>
              <w:rFonts w:ascii="Courier New" w:hAnsi="Courier New" w:cs="Courier New"/>
            </w:rPr>
          </w:rPrChange>
        </w:rPr>
        <w:t xml:space="preserve">__(self, </w:t>
      </w:r>
      <w:proofErr w:type="spellStart"/>
      <w:r w:rsidRPr="00C740C0">
        <w:rPr>
          <w:rFonts w:ascii="Courier New" w:hAnsi="Courier New" w:cs="Courier New"/>
          <w:sz w:val="20"/>
          <w:szCs w:val="20"/>
          <w:rPrChange w:id="555" w:author="Istvan G Lauko" w:date="2020-07-26T10:30:00Z">
            <w:rPr>
              <w:rFonts w:ascii="Courier New" w:hAnsi="Courier New" w:cs="Courier New"/>
            </w:rPr>
          </w:rPrChange>
        </w:rPr>
        <w:t>num_classes</w:t>
      </w:r>
      <w:proofErr w:type="spellEnd"/>
      <w:r w:rsidRPr="00C740C0">
        <w:rPr>
          <w:rFonts w:ascii="Courier New" w:hAnsi="Courier New" w:cs="Courier New"/>
          <w:sz w:val="20"/>
          <w:szCs w:val="20"/>
          <w:rPrChange w:id="556" w:author="Istvan G Lauko" w:date="2020-07-26T10:30:00Z">
            <w:rPr>
              <w:rFonts w:ascii="Courier New" w:hAnsi="Courier New" w:cs="Courier New"/>
            </w:rPr>
          </w:rPrChange>
        </w:rPr>
        <w:t xml:space="preserve">, device, </w:t>
      </w:r>
      <w:proofErr w:type="spellStart"/>
      <w:r w:rsidRPr="00C740C0">
        <w:rPr>
          <w:rFonts w:ascii="Courier New" w:hAnsi="Courier New" w:cs="Courier New"/>
          <w:sz w:val="20"/>
          <w:szCs w:val="20"/>
          <w:rPrChange w:id="557" w:author="Istvan G Lauko" w:date="2020-07-26T10:30:00Z">
            <w:rPr>
              <w:rFonts w:ascii="Courier New" w:hAnsi="Courier New" w:cs="Courier New"/>
            </w:rPr>
          </w:rPrChange>
        </w:rPr>
        <w:t>freeze_bert</w:t>
      </w:r>
      <w:proofErr w:type="spellEnd"/>
      <w:r w:rsidRPr="00C740C0">
        <w:rPr>
          <w:rFonts w:ascii="Courier New" w:hAnsi="Courier New" w:cs="Courier New"/>
          <w:sz w:val="20"/>
          <w:szCs w:val="20"/>
          <w:rPrChange w:id="558" w:author="Istvan G Lauko" w:date="2020-07-26T10:30:00Z">
            <w:rPr>
              <w:rFonts w:ascii="Courier New" w:hAnsi="Courier New" w:cs="Courier New"/>
            </w:rPr>
          </w:rPrChange>
        </w:rPr>
        <w:t xml:space="preserve"> = True):</w:t>
      </w:r>
    </w:p>
    <w:p w14:paraId="41929189" w14:textId="77777777" w:rsidR="002660CA" w:rsidRPr="00C740C0" w:rsidRDefault="002660CA" w:rsidP="002660CA">
      <w:pPr>
        <w:rPr>
          <w:rFonts w:ascii="Courier New" w:hAnsi="Courier New" w:cs="Courier New"/>
          <w:sz w:val="20"/>
          <w:szCs w:val="20"/>
          <w:rPrChange w:id="559" w:author="Istvan G Lauko" w:date="2020-07-26T10:30:00Z">
            <w:rPr>
              <w:rFonts w:ascii="Courier New" w:hAnsi="Courier New" w:cs="Courier New"/>
            </w:rPr>
          </w:rPrChange>
        </w:rPr>
      </w:pPr>
      <w:r w:rsidRPr="00C740C0">
        <w:rPr>
          <w:rFonts w:ascii="Courier New" w:hAnsi="Courier New" w:cs="Courier New"/>
          <w:sz w:val="20"/>
          <w:szCs w:val="20"/>
          <w:rPrChange w:id="560" w:author="Istvan G Lauko" w:date="2020-07-26T10:30:00Z">
            <w:rPr>
              <w:rFonts w:ascii="Courier New" w:hAnsi="Courier New" w:cs="Courier New"/>
            </w:rPr>
          </w:rPrChange>
        </w:rPr>
        <w:t xml:space="preserve">        super(</w:t>
      </w:r>
      <w:proofErr w:type="spellStart"/>
      <w:r w:rsidRPr="00C740C0">
        <w:rPr>
          <w:rFonts w:ascii="Courier New" w:hAnsi="Courier New" w:cs="Courier New"/>
          <w:sz w:val="20"/>
          <w:szCs w:val="20"/>
          <w:rPrChange w:id="561" w:author="Istvan G Lauko" w:date="2020-07-26T10:30:00Z">
            <w:rPr>
              <w:rFonts w:ascii="Courier New" w:hAnsi="Courier New" w:cs="Courier New"/>
            </w:rPr>
          </w:rPrChange>
        </w:rPr>
        <w:t>SentimentClassifier</w:t>
      </w:r>
      <w:proofErr w:type="spellEnd"/>
      <w:r w:rsidRPr="00C740C0">
        <w:rPr>
          <w:rFonts w:ascii="Courier New" w:hAnsi="Courier New" w:cs="Courier New"/>
          <w:sz w:val="20"/>
          <w:szCs w:val="20"/>
          <w:rPrChange w:id="562" w:author="Istvan G Lauko" w:date="2020-07-26T10:30:00Z">
            <w:rPr>
              <w:rFonts w:ascii="Courier New" w:hAnsi="Courier New" w:cs="Courier New"/>
            </w:rPr>
          </w:rPrChange>
        </w:rPr>
        <w:t>, self).__</w:t>
      </w:r>
      <w:proofErr w:type="spellStart"/>
      <w:r w:rsidRPr="00C740C0">
        <w:rPr>
          <w:rFonts w:ascii="Courier New" w:hAnsi="Courier New" w:cs="Courier New"/>
          <w:sz w:val="20"/>
          <w:szCs w:val="20"/>
          <w:rPrChange w:id="563" w:author="Istvan G Lauko" w:date="2020-07-26T10:30:00Z">
            <w:rPr>
              <w:rFonts w:ascii="Courier New" w:hAnsi="Courier New" w:cs="Courier New"/>
            </w:rPr>
          </w:rPrChange>
        </w:rPr>
        <w:t>init</w:t>
      </w:r>
      <w:proofErr w:type="spellEnd"/>
      <w:r w:rsidRPr="00C740C0">
        <w:rPr>
          <w:rFonts w:ascii="Courier New" w:hAnsi="Courier New" w:cs="Courier New"/>
          <w:sz w:val="20"/>
          <w:szCs w:val="20"/>
          <w:rPrChange w:id="564" w:author="Istvan G Lauko" w:date="2020-07-26T10:30:00Z">
            <w:rPr>
              <w:rFonts w:ascii="Courier New" w:hAnsi="Courier New" w:cs="Courier New"/>
            </w:rPr>
          </w:rPrChange>
        </w:rPr>
        <w:t>__()</w:t>
      </w:r>
    </w:p>
    <w:p w14:paraId="2EE5F97B" w14:textId="77777777" w:rsidR="002660CA" w:rsidRPr="00C740C0" w:rsidRDefault="002660CA" w:rsidP="002660CA">
      <w:pPr>
        <w:rPr>
          <w:rFonts w:ascii="Courier New" w:hAnsi="Courier New" w:cs="Courier New"/>
          <w:sz w:val="20"/>
          <w:szCs w:val="20"/>
          <w:rPrChange w:id="565" w:author="Istvan G Lauko" w:date="2020-07-26T10:30:00Z">
            <w:rPr>
              <w:rFonts w:ascii="Courier New" w:hAnsi="Courier New" w:cs="Courier New"/>
            </w:rPr>
          </w:rPrChange>
        </w:rPr>
      </w:pPr>
      <w:r w:rsidRPr="00C740C0">
        <w:rPr>
          <w:rFonts w:ascii="Courier New" w:hAnsi="Courier New" w:cs="Courier New"/>
          <w:sz w:val="20"/>
          <w:szCs w:val="20"/>
          <w:rPrChange w:id="566"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567" w:author="Istvan G Lauko" w:date="2020-07-26T10:30:00Z">
            <w:rPr>
              <w:rFonts w:ascii="Courier New" w:hAnsi="Courier New" w:cs="Courier New"/>
            </w:rPr>
          </w:rPrChange>
        </w:rPr>
        <w:t>self.bert_layer</w:t>
      </w:r>
      <w:proofErr w:type="spellEnd"/>
      <w:r w:rsidRPr="00C740C0">
        <w:rPr>
          <w:rFonts w:ascii="Courier New" w:hAnsi="Courier New" w:cs="Courier New"/>
          <w:sz w:val="20"/>
          <w:szCs w:val="20"/>
          <w:rPrChange w:id="568"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569" w:author="Istvan G Lauko" w:date="2020-07-26T10:30:00Z">
            <w:rPr>
              <w:rFonts w:ascii="Courier New" w:hAnsi="Courier New" w:cs="Courier New"/>
            </w:rPr>
          </w:rPrChange>
        </w:rPr>
        <w:t>BertModel.from_pretrained</w:t>
      </w:r>
      <w:proofErr w:type="spellEnd"/>
      <w:r w:rsidRPr="00C740C0">
        <w:rPr>
          <w:rFonts w:ascii="Courier New" w:hAnsi="Courier New" w:cs="Courier New"/>
          <w:sz w:val="20"/>
          <w:szCs w:val="20"/>
          <w:rPrChange w:id="570" w:author="Istvan G Lauko" w:date="2020-07-26T10:30:00Z">
            <w:rPr>
              <w:rFonts w:ascii="Courier New" w:hAnsi="Courier New" w:cs="Courier New"/>
            </w:rPr>
          </w:rPrChange>
        </w:rPr>
        <w:t>('bert-base-uncased')</w:t>
      </w:r>
    </w:p>
    <w:p w14:paraId="47A0ACD0" w14:textId="77777777" w:rsidR="002660CA" w:rsidRPr="00C740C0" w:rsidRDefault="002660CA" w:rsidP="002660CA">
      <w:pPr>
        <w:rPr>
          <w:rFonts w:ascii="Courier New" w:hAnsi="Courier New" w:cs="Courier New"/>
          <w:sz w:val="20"/>
          <w:szCs w:val="20"/>
          <w:rPrChange w:id="571" w:author="Istvan G Lauko" w:date="2020-07-26T10:30:00Z">
            <w:rPr>
              <w:rFonts w:ascii="Courier New" w:hAnsi="Courier New" w:cs="Courier New"/>
            </w:rPr>
          </w:rPrChange>
        </w:rPr>
      </w:pPr>
      <w:r w:rsidRPr="00C740C0">
        <w:rPr>
          <w:rFonts w:ascii="Courier New" w:hAnsi="Courier New" w:cs="Courier New"/>
          <w:sz w:val="20"/>
          <w:szCs w:val="20"/>
          <w:rPrChange w:id="572"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573" w:author="Istvan G Lauko" w:date="2020-07-26T10:30:00Z">
            <w:rPr>
              <w:rFonts w:ascii="Courier New" w:hAnsi="Courier New" w:cs="Courier New"/>
            </w:rPr>
          </w:rPrChange>
        </w:rPr>
        <w:t>self.device</w:t>
      </w:r>
      <w:proofErr w:type="spellEnd"/>
      <w:r w:rsidRPr="00C740C0">
        <w:rPr>
          <w:rFonts w:ascii="Courier New" w:hAnsi="Courier New" w:cs="Courier New"/>
          <w:sz w:val="20"/>
          <w:szCs w:val="20"/>
          <w:rPrChange w:id="574" w:author="Istvan G Lauko" w:date="2020-07-26T10:30:00Z">
            <w:rPr>
              <w:rFonts w:ascii="Courier New" w:hAnsi="Courier New" w:cs="Courier New"/>
            </w:rPr>
          </w:rPrChange>
        </w:rPr>
        <w:t xml:space="preserve"> = device</w:t>
      </w:r>
    </w:p>
    <w:p w14:paraId="7A128C30" w14:textId="77777777" w:rsidR="002660CA" w:rsidRPr="00C740C0" w:rsidRDefault="002660CA" w:rsidP="002660CA">
      <w:pPr>
        <w:rPr>
          <w:rFonts w:ascii="Courier New" w:hAnsi="Courier New" w:cs="Courier New"/>
          <w:sz w:val="20"/>
          <w:szCs w:val="20"/>
          <w:rPrChange w:id="575" w:author="Istvan G Lauko" w:date="2020-07-26T10:30:00Z">
            <w:rPr>
              <w:rFonts w:ascii="Courier New" w:hAnsi="Courier New" w:cs="Courier New"/>
            </w:rPr>
          </w:rPrChange>
        </w:rPr>
      </w:pPr>
    </w:p>
    <w:p w14:paraId="34990B78" w14:textId="77777777" w:rsidR="002660CA" w:rsidRPr="00C740C0" w:rsidRDefault="002660CA" w:rsidP="002660CA">
      <w:pPr>
        <w:rPr>
          <w:rFonts w:ascii="Courier New" w:hAnsi="Courier New" w:cs="Courier New"/>
          <w:sz w:val="20"/>
          <w:szCs w:val="20"/>
          <w:rPrChange w:id="576" w:author="Istvan G Lauko" w:date="2020-07-26T10:30:00Z">
            <w:rPr>
              <w:rFonts w:ascii="Courier New" w:hAnsi="Courier New" w:cs="Courier New"/>
            </w:rPr>
          </w:rPrChange>
        </w:rPr>
      </w:pPr>
      <w:r w:rsidRPr="00C740C0">
        <w:rPr>
          <w:rFonts w:ascii="Courier New" w:hAnsi="Courier New" w:cs="Courier New"/>
          <w:sz w:val="20"/>
          <w:szCs w:val="20"/>
          <w:rPrChange w:id="577" w:author="Istvan G Lauko" w:date="2020-07-26T10:30:00Z">
            <w:rPr>
              <w:rFonts w:ascii="Courier New" w:hAnsi="Courier New" w:cs="Courier New"/>
            </w:rPr>
          </w:rPrChange>
        </w:rPr>
        <w:t xml:space="preserve">        if </w:t>
      </w:r>
      <w:proofErr w:type="spellStart"/>
      <w:r w:rsidRPr="00C740C0">
        <w:rPr>
          <w:rFonts w:ascii="Courier New" w:hAnsi="Courier New" w:cs="Courier New"/>
          <w:sz w:val="20"/>
          <w:szCs w:val="20"/>
          <w:rPrChange w:id="578" w:author="Istvan G Lauko" w:date="2020-07-26T10:30:00Z">
            <w:rPr>
              <w:rFonts w:ascii="Courier New" w:hAnsi="Courier New" w:cs="Courier New"/>
            </w:rPr>
          </w:rPrChange>
        </w:rPr>
        <w:t>freeze_bert</w:t>
      </w:r>
      <w:proofErr w:type="spellEnd"/>
      <w:r w:rsidRPr="00C740C0">
        <w:rPr>
          <w:rFonts w:ascii="Courier New" w:hAnsi="Courier New" w:cs="Courier New"/>
          <w:sz w:val="20"/>
          <w:szCs w:val="20"/>
          <w:rPrChange w:id="579" w:author="Istvan G Lauko" w:date="2020-07-26T10:30:00Z">
            <w:rPr>
              <w:rFonts w:ascii="Courier New" w:hAnsi="Courier New" w:cs="Courier New"/>
            </w:rPr>
          </w:rPrChange>
        </w:rPr>
        <w:t>:</w:t>
      </w:r>
    </w:p>
    <w:p w14:paraId="6E59C226" w14:textId="77777777" w:rsidR="002660CA" w:rsidRPr="00C740C0" w:rsidRDefault="002660CA" w:rsidP="002660CA">
      <w:pPr>
        <w:rPr>
          <w:rFonts w:ascii="Courier New" w:hAnsi="Courier New" w:cs="Courier New"/>
          <w:sz w:val="20"/>
          <w:szCs w:val="20"/>
          <w:rPrChange w:id="580" w:author="Istvan G Lauko" w:date="2020-07-26T10:30:00Z">
            <w:rPr>
              <w:rFonts w:ascii="Courier New" w:hAnsi="Courier New" w:cs="Courier New"/>
            </w:rPr>
          </w:rPrChange>
        </w:rPr>
      </w:pPr>
      <w:r w:rsidRPr="00C740C0">
        <w:rPr>
          <w:rFonts w:ascii="Courier New" w:hAnsi="Courier New" w:cs="Courier New"/>
          <w:sz w:val="20"/>
          <w:szCs w:val="20"/>
          <w:rPrChange w:id="581" w:author="Istvan G Lauko" w:date="2020-07-26T10:30:00Z">
            <w:rPr>
              <w:rFonts w:ascii="Courier New" w:hAnsi="Courier New" w:cs="Courier New"/>
            </w:rPr>
          </w:rPrChange>
        </w:rPr>
        <w:t xml:space="preserve">            for p in </w:t>
      </w:r>
      <w:proofErr w:type="spellStart"/>
      <w:r w:rsidRPr="00C740C0">
        <w:rPr>
          <w:rFonts w:ascii="Courier New" w:hAnsi="Courier New" w:cs="Courier New"/>
          <w:sz w:val="20"/>
          <w:szCs w:val="20"/>
          <w:rPrChange w:id="582" w:author="Istvan G Lauko" w:date="2020-07-26T10:30:00Z">
            <w:rPr>
              <w:rFonts w:ascii="Courier New" w:hAnsi="Courier New" w:cs="Courier New"/>
            </w:rPr>
          </w:rPrChange>
        </w:rPr>
        <w:t>self.bert_layer.parameters</w:t>
      </w:r>
      <w:proofErr w:type="spellEnd"/>
      <w:r w:rsidRPr="00C740C0">
        <w:rPr>
          <w:rFonts w:ascii="Courier New" w:hAnsi="Courier New" w:cs="Courier New"/>
          <w:sz w:val="20"/>
          <w:szCs w:val="20"/>
          <w:rPrChange w:id="583" w:author="Istvan G Lauko" w:date="2020-07-26T10:30:00Z">
            <w:rPr>
              <w:rFonts w:ascii="Courier New" w:hAnsi="Courier New" w:cs="Courier New"/>
            </w:rPr>
          </w:rPrChange>
        </w:rPr>
        <w:t>():</w:t>
      </w:r>
    </w:p>
    <w:p w14:paraId="047A178E" w14:textId="77777777" w:rsidR="002660CA" w:rsidRPr="00C740C0" w:rsidRDefault="002660CA" w:rsidP="002660CA">
      <w:pPr>
        <w:rPr>
          <w:rFonts w:ascii="Courier New" w:hAnsi="Courier New" w:cs="Courier New"/>
          <w:sz w:val="20"/>
          <w:szCs w:val="20"/>
          <w:rPrChange w:id="584" w:author="Istvan G Lauko" w:date="2020-07-26T10:30:00Z">
            <w:rPr>
              <w:rFonts w:ascii="Courier New" w:hAnsi="Courier New" w:cs="Courier New"/>
            </w:rPr>
          </w:rPrChange>
        </w:rPr>
      </w:pPr>
      <w:r w:rsidRPr="00C740C0">
        <w:rPr>
          <w:rFonts w:ascii="Courier New" w:hAnsi="Courier New" w:cs="Courier New"/>
          <w:sz w:val="20"/>
          <w:szCs w:val="20"/>
          <w:rPrChange w:id="585"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586" w:author="Istvan G Lauko" w:date="2020-07-26T10:30:00Z">
            <w:rPr>
              <w:rFonts w:ascii="Courier New" w:hAnsi="Courier New" w:cs="Courier New"/>
            </w:rPr>
          </w:rPrChange>
        </w:rPr>
        <w:t>p.requires_grad</w:t>
      </w:r>
      <w:proofErr w:type="spellEnd"/>
      <w:r w:rsidRPr="00C740C0">
        <w:rPr>
          <w:rFonts w:ascii="Courier New" w:hAnsi="Courier New" w:cs="Courier New"/>
          <w:sz w:val="20"/>
          <w:szCs w:val="20"/>
          <w:rPrChange w:id="587" w:author="Istvan G Lauko" w:date="2020-07-26T10:30:00Z">
            <w:rPr>
              <w:rFonts w:ascii="Courier New" w:hAnsi="Courier New" w:cs="Courier New"/>
            </w:rPr>
          </w:rPrChange>
        </w:rPr>
        <w:t xml:space="preserve"> = False</w:t>
      </w:r>
    </w:p>
    <w:p w14:paraId="5AE65DDA" w14:textId="77777777" w:rsidR="002660CA" w:rsidRPr="00C740C0" w:rsidRDefault="002660CA" w:rsidP="002660CA">
      <w:pPr>
        <w:rPr>
          <w:rFonts w:ascii="Courier New" w:hAnsi="Courier New" w:cs="Courier New"/>
          <w:sz w:val="20"/>
          <w:szCs w:val="20"/>
          <w:rPrChange w:id="588" w:author="Istvan G Lauko" w:date="2020-07-26T10:30:00Z">
            <w:rPr>
              <w:rFonts w:ascii="Courier New" w:hAnsi="Courier New" w:cs="Courier New"/>
            </w:rPr>
          </w:rPrChange>
        </w:rPr>
      </w:pPr>
    </w:p>
    <w:p w14:paraId="52AB6809" w14:textId="77777777" w:rsidR="002660CA" w:rsidRPr="00C740C0" w:rsidRDefault="002660CA" w:rsidP="002660CA">
      <w:pPr>
        <w:rPr>
          <w:rFonts w:ascii="Courier New" w:hAnsi="Courier New" w:cs="Courier New"/>
          <w:sz w:val="20"/>
          <w:szCs w:val="20"/>
          <w:rPrChange w:id="589" w:author="Istvan G Lauko" w:date="2020-07-26T10:30:00Z">
            <w:rPr>
              <w:rFonts w:ascii="Courier New" w:hAnsi="Courier New" w:cs="Courier New"/>
            </w:rPr>
          </w:rPrChange>
        </w:rPr>
      </w:pPr>
      <w:r w:rsidRPr="00C740C0">
        <w:rPr>
          <w:rFonts w:ascii="Courier New" w:hAnsi="Courier New" w:cs="Courier New"/>
          <w:sz w:val="20"/>
          <w:szCs w:val="20"/>
          <w:rPrChange w:id="590"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591" w:author="Istvan G Lauko" w:date="2020-07-26T10:30:00Z">
            <w:rPr>
              <w:rFonts w:ascii="Courier New" w:hAnsi="Courier New" w:cs="Courier New"/>
            </w:rPr>
          </w:rPrChange>
        </w:rPr>
        <w:t>self.cls_layer</w:t>
      </w:r>
      <w:proofErr w:type="spellEnd"/>
      <w:r w:rsidRPr="00C740C0">
        <w:rPr>
          <w:rFonts w:ascii="Courier New" w:hAnsi="Courier New" w:cs="Courier New"/>
          <w:sz w:val="20"/>
          <w:szCs w:val="20"/>
          <w:rPrChange w:id="592"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593" w:author="Istvan G Lauko" w:date="2020-07-26T10:30:00Z">
            <w:rPr>
              <w:rFonts w:ascii="Courier New" w:hAnsi="Courier New" w:cs="Courier New"/>
            </w:rPr>
          </w:rPrChange>
        </w:rPr>
        <w:t>nn.Linear</w:t>
      </w:r>
      <w:proofErr w:type="spellEnd"/>
      <w:r w:rsidRPr="00C740C0">
        <w:rPr>
          <w:rFonts w:ascii="Courier New" w:hAnsi="Courier New" w:cs="Courier New"/>
          <w:sz w:val="20"/>
          <w:szCs w:val="20"/>
          <w:rPrChange w:id="594" w:author="Istvan G Lauko" w:date="2020-07-26T10:30:00Z">
            <w:rPr>
              <w:rFonts w:ascii="Courier New" w:hAnsi="Courier New" w:cs="Courier New"/>
            </w:rPr>
          </w:rPrChange>
        </w:rPr>
        <w:t xml:space="preserve">(768, </w:t>
      </w:r>
      <w:proofErr w:type="spellStart"/>
      <w:r w:rsidRPr="00C740C0">
        <w:rPr>
          <w:rFonts w:ascii="Courier New" w:hAnsi="Courier New" w:cs="Courier New"/>
          <w:sz w:val="20"/>
          <w:szCs w:val="20"/>
          <w:rPrChange w:id="595" w:author="Istvan G Lauko" w:date="2020-07-26T10:30:00Z">
            <w:rPr>
              <w:rFonts w:ascii="Courier New" w:hAnsi="Courier New" w:cs="Courier New"/>
            </w:rPr>
          </w:rPrChange>
        </w:rPr>
        <w:t>num_classes</w:t>
      </w:r>
      <w:proofErr w:type="spellEnd"/>
      <w:r w:rsidRPr="00C740C0">
        <w:rPr>
          <w:rFonts w:ascii="Courier New" w:hAnsi="Courier New" w:cs="Courier New"/>
          <w:sz w:val="20"/>
          <w:szCs w:val="20"/>
          <w:rPrChange w:id="596" w:author="Istvan G Lauko" w:date="2020-07-26T10:30:00Z">
            <w:rPr>
              <w:rFonts w:ascii="Courier New" w:hAnsi="Courier New" w:cs="Courier New"/>
            </w:rPr>
          </w:rPrChange>
        </w:rPr>
        <w:t>)</w:t>
      </w:r>
    </w:p>
    <w:p w14:paraId="14C2F411" w14:textId="77777777" w:rsidR="002660CA" w:rsidRPr="00C740C0" w:rsidRDefault="002660CA" w:rsidP="002660CA">
      <w:pPr>
        <w:rPr>
          <w:rFonts w:ascii="Courier New" w:hAnsi="Courier New" w:cs="Courier New"/>
          <w:sz w:val="20"/>
          <w:szCs w:val="20"/>
          <w:rPrChange w:id="597" w:author="Istvan G Lauko" w:date="2020-07-26T10:30:00Z">
            <w:rPr>
              <w:rFonts w:ascii="Courier New" w:hAnsi="Courier New" w:cs="Courier New"/>
            </w:rPr>
          </w:rPrChange>
        </w:rPr>
      </w:pPr>
    </w:p>
    <w:p w14:paraId="1619FF01" w14:textId="77777777" w:rsidR="002660CA" w:rsidRPr="00C740C0" w:rsidRDefault="002660CA" w:rsidP="002660CA">
      <w:pPr>
        <w:rPr>
          <w:rFonts w:ascii="Courier New" w:hAnsi="Courier New" w:cs="Courier New"/>
          <w:sz w:val="20"/>
          <w:szCs w:val="20"/>
          <w:rPrChange w:id="598" w:author="Istvan G Lauko" w:date="2020-07-26T10:30:00Z">
            <w:rPr>
              <w:rFonts w:ascii="Courier New" w:hAnsi="Courier New" w:cs="Courier New"/>
            </w:rPr>
          </w:rPrChange>
        </w:rPr>
      </w:pPr>
      <w:r w:rsidRPr="00C740C0">
        <w:rPr>
          <w:rFonts w:ascii="Courier New" w:hAnsi="Courier New" w:cs="Courier New"/>
          <w:sz w:val="20"/>
          <w:szCs w:val="20"/>
          <w:rPrChange w:id="599" w:author="Istvan G Lauko" w:date="2020-07-26T10:30:00Z">
            <w:rPr>
              <w:rFonts w:ascii="Courier New" w:hAnsi="Courier New" w:cs="Courier New"/>
            </w:rPr>
          </w:rPrChange>
        </w:rPr>
        <w:t xml:space="preserve">    def forward(self, seq, </w:t>
      </w:r>
      <w:proofErr w:type="spellStart"/>
      <w:r w:rsidRPr="00C740C0">
        <w:rPr>
          <w:rFonts w:ascii="Courier New" w:hAnsi="Courier New" w:cs="Courier New"/>
          <w:sz w:val="20"/>
          <w:szCs w:val="20"/>
          <w:rPrChange w:id="600" w:author="Istvan G Lauko" w:date="2020-07-26T10:30:00Z">
            <w:rPr>
              <w:rFonts w:ascii="Courier New" w:hAnsi="Courier New" w:cs="Courier New"/>
            </w:rPr>
          </w:rPrChange>
        </w:rPr>
        <w:t>attn_masks</w:t>
      </w:r>
      <w:proofErr w:type="spellEnd"/>
      <w:r w:rsidRPr="00C740C0">
        <w:rPr>
          <w:rFonts w:ascii="Courier New" w:hAnsi="Courier New" w:cs="Courier New"/>
          <w:sz w:val="20"/>
          <w:szCs w:val="20"/>
          <w:rPrChange w:id="601" w:author="Istvan G Lauko" w:date="2020-07-26T10:30:00Z">
            <w:rPr>
              <w:rFonts w:ascii="Courier New" w:hAnsi="Courier New" w:cs="Courier New"/>
            </w:rPr>
          </w:rPrChange>
        </w:rPr>
        <w:t>):</w:t>
      </w:r>
    </w:p>
    <w:p w14:paraId="7E588022" w14:textId="77777777" w:rsidR="002660CA" w:rsidRPr="00C740C0" w:rsidRDefault="002660CA" w:rsidP="002660CA">
      <w:pPr>
        <w:rPr>
          <w:rFonts w:ascii="Courier New" w:hAnsi="Courier New" w:cs="Courier New"/>
          <w:sz w:val="20"/>
          <w:szCs w:val="20"/>
          <w:rPrChange w:id="602" w:author="Istvan G Lauko" w:date="2020-07-26T10:30:00Z">
            <w:rPr>
              <w:rFonts w:ascii="Courier New" w:hAnsi="Courier New" w:cs="Courier New"/>
            </w:rPr>
          </w:rPrChange>
        </w:rPr>
      </w:pPr>
      <w:r w:rsidRPr="00C740C0">
        <w:rPr>
          <w:rFonts w:ascii="Courier New" w:hAnsi="Courier New" w:cs="Courier New"/>
          <w:sz w:val="20"/>
          <w:szCs w:val="20"/>
          <w:rPrChange w:id="603" w:author="Istvan G Lauko" w:date="2020-07-26T10:30:00Z">
            <w:rPr>
              <w:rFonts w:ascii="Courier New" w:hAnsi="Courier New" w:cs="Courier New"/>
            </w:rPr>
          </w:rPrChange>
        </w:rPr>
        <w:t xml:space="preserve">        '''</w:t>
      </w:r>
    </w:p>
    <w:p w14:paraId="24389017" w14:textId="77777777" w:rsidR="002660CA" w:rsidRPr="00C740C0" w:rsidRDefault="002660CA" w:rsidP="002660CA">
      <w:pPr>
        <w:rPr>
          <w:rFonts w:ascii="Courier New" w:hAnsi="Courier New" w:cs="Courier New"/>
          <w:sz w:val="20"/>
          <w:szCs w:val="20"/>
          <w:rPrChange w:id="604" w:author="Istvan G Lauko" w:date="2020-07-26T10:30:00Z">
            <w:rPr>
              <w:rFonts w:ascii="Courier New" w:hAnsi="Courier New" w:cs="Courier New"/>
            </w:rPr>
          </w:rPrChange>
        </w:rPr>
      </w:pPr>
      <w:r w:rsidRPr="00C740C0">
        <w:rPr>
          <w:rFonts w:ascii="Courier New" w:hAnsi="Courier New" w:cs="Courier New"/>
          <w:sz w:val="20"/>
          <w:szCs w:val="20"/>
          <w:rPrChange w:id="605" w:author="Istvan G Lauko" w:date="2020-07-26T10:30:00Z">
            <w:rPr>
              <w:rFonts w:ascii="Courier New" w:hAnsi="Courier New" w:cs="Courier New"/>
            </w:rPr>
          </w:rPrChange>
        </w:rPr>
        <w:t xml:space="preserve">        Inputs:</w:t>
      </w:r>
    </w:p>
    <w:p w14:paraId="28FC8006" w14:textId="77777777" w:rsidR="002660CA" w:rsidRPr="00C740C0" w:rsidRDefault="002660CA" w:rsidP="002660CA">
      <w:pPr>
        <w:rPr>
          <w:rFonts w:ascii="Courier New" w:hAnsi="Courier New" w:cs="Courier New"/>
          <w:sz w:val="20"/>
          <w:szCs w:val="20"/>
          <w:rPrChange w:id="606" w:author="Istvan G Lauko" w:date="2020-07-26T10:30:00Z">
            <w:rPr>
              <w:rFonts w:ascii="Courier New" w:hAnsi="Courier New" w:cs="Courier New"/>
            </w:rPr>
          </w:rPrChange>
        </w:rPr>
      </w:pPr>
      <w:r w:rsidRPr="00C740C0">
        <w:rPr>
          <w:rFonts w:ascii="Courier New" w:hAnsi="Courier New" w:cs="Courier New"/>
          <w:sz w:val="20"/>
          <w:szCs w:val="20"/>
          <w:rPrChange w:id="607" w:author="Istvan G Lauko" w:date="2020-07-26T10:30:00Z">
            <w:rPr>
              <w:rFonts w:ascii="Courier New" w:hAnsi="Courier New" w:cs="Courier New"/>
            </w:rPr>
          </w:rPrChange>
        </w:rPr>
        <w:t xml:space="preserve">            -seq : Tensor of shape [B, T] containing token ids of sequences</w:t>
      </w:r>
    </w:p>
    <w:p w14:paraId="79C82C76" w14:textId="77777777" w:rsidR="002660CA" w:rsidRPr="00C740C0" w:rsidRDefault="002660CA" w:rsidP="002660CA">
      <w:pPr>
        <w:rPr>
          <w:rFonts w:ascii="Courier New" w:hAnsi="Courier New" w:cs="Courier New"/>
          <w:sz w:val="20"/>
          <w:szCs w:val="20"/>
          <w:rPrChange w:id="608" w:author="Istvan G Lauko" w:date="2020-07-26T10:30:00Z">
            <w:rPr>
              <w:rFonts w:ascii="Courier New" w:hAnsi="Courier New" w:cs="Courier New"/>
            </w:rPr>
          </w:rPrChange>
        </w:rPr>
      </w:pPr>
      <w:r w:rsidRPr="00C740C0">
        <w:rPr>
          <w:rFonts w:ascii="Courier New" w:hAnsi="Courier New" w:cs="Courier New"/>
          <w:sz w:val="20"/>
          <w:szCs w:val="20"/>
          <w:rPrChange w:id="609"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610" w:author="Istvan G Lauko" w:date="2020-07-26T10:30:00Z">
            <w:rPr>
              <w:rFonts w:ascii="Courier New" w:hAnsi="Courier New" w:cs="Courier New"/>
            </w:rPr>
          </w:rPrChange>
        </w:rPr>
        <w:t>attn_masks</w:t>
      </w:r>
      <w:proofErr w:type="spellEnd"/>
      <w:r w:rsidRPr="00C740C0">
        <w:rPr>
          <w:rFonts w:ascii="Courier New" w:hAnsi="Courier New" w:cs="Courier New"/>
          <w:sz w:val="20"/>
          <w:szCs w:val="20"/>
          <w:rPrChange w:id="611" w:author="Istvan G Lauko" w:date="2020-07-26T10:30:00Z">
            <w:rPr>
              <w:rFonts w:ascii="Courier New" w:hAnsi="Courier New" w:cs="Courier New"/>
            </w:rPr>
          </w:rPrChange>
        </w:rPr>
        <w:t xml:space="preserve"> : Tensor of shape [B, T] containing attention masks to be used to avoid </w:t>
      </w:r>
      <w:proofErr w:type="spellStart"/>
      <w:r w:rsidRPr="00C740C0">
        <w:rPr>
          <w:rFonts w:ascii="Courier New" w:hAnsi="Courier New" w:cs="Courier New"/>
          <w:sz w:val="20"/>
          <w:szCs w:val="20"/>
          <w:rPrChange w:id="612" w:author="Istvan G Lauko" w:date="2020-07-26T10:30:00Z">
            <w:rPr>
              <w:rFonts w:ascii="Courier New" w:hAnsi="Courier New" w:cs="Courier New"/>
            </w:rPr>
          </w:rPrChange>
        </w:rPr>
        <w:t>contibution</w:t>
      </w:r>
      <w:proofErr w:type="spellEnd"/>
      <w:r w:rsidRPr="00C740C0">
        <w:rPr>
          <w:rFonts w:ascii="Courier New" w:hAnsi="Courier New" w:cs="Courier New"/>
          <w:sz w:val="20"/>
          <w:szCs w:val="20"/>
          <w:rPrChange w:id="613" w:author="Istvan G Lauko" w:date="2020-07-26T10:30:00Z">
            <w:rPr>
              <w:rFonts w:ascii="Courier New" w:hAnsi="Courier New" w:cs="Courier New"/>
            </w:rPr>
          </w:rPrChange>
        </w:rPr>
        <w:t xml:space="preserve"> of PAD tokens</w:t>
      </w:r>
    </w:p>
    <w:p w14:paraId="0F5E933F" w14:textId="77777777" w:rsidR="002660CA" w:rsidRPr="00C740C0" w:rsidRDefault="002660CA" w:rsidP="002660CA">
      <w:pPr>
        <w:rPr>
          <w:rFonts w:ascii="Courier New" w:hAnsi="Courier New" w:cs="Courier New"/>
          <w:sz w:val="20"/>
          <w:szCs w:val="20"/>
          <w:rPrChange w:id="614" w:author="Istvan G Lauko" w:date="2020-07-26T10:30:00Z">
            <w:rPr>
              <w:rFonts w:ascii="Courier New" w:hAnsi="Courier New" w:cs="Courier New"/>
            </w:rPr>
          </w:rPrChange>
        </w:rPr>
      </w:pPr>
      <w:r w:rsidRPr="00C740C0">
        <w:rPr>
          <w:rFonts w:ascii="Courier New" w:hAnsi="Courier New" w:cs="Courier New"/>
          <w:sz w:val="20"/>
          <w:szCs w:val="20"/>
          <w:rPrChange w:id="615" w:author="Istvan G Lauko" w:date="2020-07-26T10:30:00Z">
            <w:rPr>
              <w:rFonts w:ascii="Courier New" w:hAnsi="Courier New" w:cs="Courier New"/>
            </w:rPr>
          </w:rPrChange>
        </w:rPr>
        <w:t xml:space="preserve">        '''</w:t>
      </w:r>
    </w:p>
    <w:p w14:paraId="3A438C6A" w14:textId="77777777" w:rsidR="002660CA" w:rsidRPr="00C740C0" w:rsidRDefault="002660CA" w:rsidP="002660CA">
      <w:pPr>
        <w:rPr>
          <w:rFonts w:ascii="Courier New" w:hAnsi="Courier New" w:cs="Courier New"/>
          <w:sz w:val="20"/>
          <w:szCs w:val="20"/>
          <w:rPrChange w:id="616" w:author="Istvan G Lauko" w:date="2020-07-26T10:30:00Z">
            <w:rPr>
              <w:rFonts w:ascii="Courier New" w:hAnsi="Courier New" w:cs="Courier New"/>
            </w:rPr>
          </w:rPrChange>
        </w:rPr>
      </w:pPr>
    </w:p>
    <w:p w14:paraId="4C6E7EA5" w14:textId="77777777" w:rsidR="002660CA" w:rsidRPr="00C740C0" w:rsidRDefault="002660CA" w:rsidP="002660CA">
      <w:pPr>
        <w:rPr>
          <w:rFonts w:ascii="Courier New" w:hAnsi="Courier New" w:cs="Courier New"/>
          <w:sz w:val="20"/>
          <w:szCs w:val="20"/>
          <w:rPrChange w:id="617" w:author="Istvan G Lauko" w:date="2020-07-26T10:30:00Z">
            <w:rPr>
              <w:rFonts w:ascii="Courier New" w:hAnsi="Courier New" w:cs="Courier New"/>
            </w:rPr>
          </w:rPrChange>
        </w:rPr>
      </w:pPr>
      <w:r w:rsidRPr="00C740C0">
        <w:rPr>
          <w:rFonts w:ascii="Courier New" w:hAnsi="Courier New" w:cs="Courier New"/>
          <w:sz w:val="20"/>
          <w:szCs w:val="20"/>
          <w:rPrChange w:id="618" w:author="Istvan G Lauko" w:date="2020-07-26T10:30:00Z">
            <w:rPr>
              <w:rFonts w:ascii="Courier New" w:hAnsi="Courier New" w:cs="Courier New"/>
            </w:rPr>
          </w:rPrChange>
        </w:rPr>
        <w:t xml:space="preserve">        #Feeding the input to BERT model to obtain contextualized representations</w:t>
      </w:r>
    </w:p>
    <w:p w14:paraId="45FD6C5D" w14:textId="77777777" w:rsidR="002660CA" w:rsidRPr="00C740C0" w:rsidRDefault="002660CA" w:rsidP="002660CA">
      <w:pPr>
        <w:rPr>
          <w:rFonts w:ascii="Courier New" w:hAnsi="Courier New" w:cs="Courier New"/>
          <w:sz w:val="20"/>
          <w:szCs w:val="20"/>
          <w:rPrChange w:id="619" w:author="Istvan G Lauko" w:date="2020-07-26T10:30:00Z">
            <w:rPr>
              <w:rFonts w:ascii="Courier New" w:hAnsi="Courier New" w:cs="Courier New"/>
            </w:rPr>
          </w:rPrChange>
        </w:rPr>
      </w:pPr>
      <w:r w:rsidRPr="00C740C0">
        <w:rPr>
          <w:rFonts w:ascii="Courier New" w:hAnsi="Courier New" w:cs="Courier New"/>
          <w:sz w:val="20"/>
          <w:szCs w:val="20"/>
          <w:rPrChange w:id="620"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621" w:author="Istvan G Lauko" w:date="2020-07-26T10:30:00Z">
            <w:rPr>
              <w:rFonts w:ascii="Courier New" w:hAnsi="Courier New" w:cs="Courier New"/>
            </w:rPr>
          </w:rPrChange>
        </w:rPr>
        <w:t>cont_reps</w:t>
      </w:r>
      <w:proofErr w:type="spellEnd"/>
      <w:r w:rsidRPr="00C740C0">
        <w:rPr>
          <w:rFonts w:ascii="Courier New" w:hAnsi="Courier New" w:cs="Courier New"/>
          <w:sz w:val="20"/>
          <w:szCs w:val="20"/>
          <w:rPrChange w:id="622" w:author="Istvan G Lauko" w:date="2020-07-26T10:30:00Z">
            <w:rPr>
              <w:rFonts w:ascii="Courier New" w:hAnsi="Courier New" w:cs="Courier New"/>
            </w:rPr>
          </w:rPrChange>
        </w:rPr>
        <w:t xml:space="preserve">, _ = </w:t>
      </w:r>
      <w:proofErr w:type="spellStart"/>
      <w:r w:rsidRPr="00C740C0">
        <w:rPr>
          <w:rFonts w:ascii="Courier New" w:hAnsi="Courier New" w:cs="Courier New"/>
          <w:sz w:val="20"/>
          <w:szCs w:val="20"/>
          <w:rPrChange w:id="623" w:author="Istvan G Lauko" w:date="2020-07-26T10:30:00Z">
            <w:rPr>
              <w:rFonts w:ascii="Courier New" w:hAnsi="Courier New" w:cs="Courier New"/>
            </w:rPr>
          </w:rPrChange>
        </w:rPr>
        <w:t>self.bert_layer</w:t>
      </w:r>
      <w:proofErr w:type="spellEnd"/>
      <w:r w:rsidRPr="00C740C0">
        <w:rPr>
          <w:rFonts w:ascii="Courier New" w:hAnsi="Courier New" w:cs="Courier New"/>
          <w:sz w:val="20"/>
          <w:szCs w:val="20"/>
          <w:rPrChange w:id="624" w:author="Istvan G Lauko" w:date="2020-07-26T10:30:00Z">
            <w:rPr>
              <w:rFonts w:ascii="Courier New" w:hAnsi="Courier New" w:cs="Courier New"/>
            </w:rPr>
          </w:rPrChange>
        </w:rPr>
        <w:t xml:space="preserve">(seq, </w:t>
      </w:r>
      <w:proofErr w:type="spellStart"/>
      <w:r w:rsidRPr="00C740C0">
        <w:rPr>
          <w:rFonts w:ascii="Courier New" w:hAnsi="Courier New" w:cs="Courier New"/>
          <w:sz w:val="20"/>
          <w:szCs w:val="20"/>
          <w:rPrChange w:id="625" w:author="Istvan G Lauko" w:date="2020-07-26T10:30:00Z">
            <w:rPr>
              <w:rFonts w:ascii="Courier New" w:hAnsi="Courier New" w:cs="Courier New"/>
            </w:rPr>
          </w:rPrChange>
        </w:rPr>
        <w:t>attention_mask</w:t>
      </w:r>
      <w:proofErr w:type="spellEnd"/>
      <w:r w:rsidRPr="00C740C0">
        <w:rPr>
          <w:rFonts w:ascii="Courier New" w:hAnsi="Courier New" w:cs="Courier New"/>
          <w:sz w:val="20"/>
          <w:szCs w:val="20"/>
          <w:rPrChange w:id="626"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627" w:author="Istvan G Lauko" w:date="2020-07-26T10:30:00Z">
            <w:rPr>
              <w:rFonts w:ascii="Courier New" w:hAnsi="Courier New" w:cs="Courier New"/>
            </w:rPr>
          </w:rPrChange>
        </w:rPr>
        <w:t>attn_masks</w:t>
      </w:r>
      <w:proofErr w:type="spellEnd"/>
      <w:r w:rsidRPr="00C740C0">
        <w:rPr>
          <w:rFonts w:ascii="Courier New" w:hAnsi="Courier New" w:cs="Courier New"/>
          <w:sz w:val="20"/>
          <w:szCs w:val="20"/>
          <w:rPrChange w:id="628" w:author="Istvan G Lauko" w:date="2020-07-26T10:30:00Z">
            <w:rPr>
              <w:rFonts w:ascii="Courier New" w:hAnsi="Courier New" w:cs="Courier New"/>
            </w:rPr>
          </w:rPrChange>
        </w:rPr>
        <w:t>)</w:t>
      </w:r>
    </w:p>
    <w:p w14:paraId="2632FF42" w14:textId="77777777" w:rsidR="002660CA" w:rsidRPr="00C740C0" w:rsidRDefault="002660CA" w:rsidP="002660CA">
      <w:pPr>
        <w:rPr>
          <w:rFonts w:ascii="Courier New" w:hAnsi="Courier New" w:cs="Courier New"/>
          <w:sz w:val="20"/>
          <w:szCs w:val="20"/>
          <w:rPrChange w:id="629" w:author="Istvan G Lauko" w:date="2020-07-26T10:30:00Z">
            <w:rPr>
              <w:rFonts w:ascii="Courier New" w:hAnsi="Courier New" w:cs="Courier New"/>
            </w:rPr>
          </w:rPrChange>
        </w:rPr>
      </w:pPr>
    </w:p>
    <w:p w14:paraId="0D7747CB" w14:textId="77777777" w:rsidR="002660CA" w:rsidRPr="00C740C0" w:rsidRDefault="002660CA" w:rsidP="002660CA">
      <w:pPr>
        <w:rPr>
          <w:rFonts w:ascii="Courier New" w:hAnsi="Courier New" w:cs="Courier New"/>
          <w:sz w:val="20"/>
          <w:szCs w:val="20"/>
          <w:rPrChange w:id="630" w:author="Istvan G Lauko" w:date="2020-07-26T10:30:00Z">
            <w:rPr>
              <w:rFonts w:ascii="Courier New" w:hAnsi="Courier New" w:cs="Courier New"/>
            </w:rPr>
          </w:rPrChange>
        </w:rPr>
      </w:pPr>
      <w:r w:rsidRPr="00C740C0">
        <w:rPr>
          <w:rFonts w:ascii="Courier New" w:hAnsi="Courier New" w:cs="Courier New"/>
          <w:sz w:val="20"/>
          <w:szCs w:val="20"/>
          <w:rPrChange w:id="631" w:author="Istvan G Lauko" w:date="2020-07-26T10:30:00Z">
            <w:rPr>
              <w:rFonts w:ascii="Courier New" w:hAnsi="Courier New" w:cs="Courier New"/>
            </w:rPr>
          </w:rPrChange>
        </w:rPr>
        <w:t xml:space="preserve">        #Obtaining the representation of [CLS] head</w:t>
      </w:r>
    </w:p>
    <w:p w14:paraId="3409EECB" w14:textId="77777777" w:rsidR="002660CA" w:rsidRPr="00C740C0" w:rsidRDefault="002660CA" w:rsidP="002660CA">
      <w:pPr>
        <w:rPr>
          <w:rFonts w:ascii="Courier New" w:hAnsi="Courier New" w:cs="Courier New"/>
          <w:sz w:val="20"/>
          <w:szCs w:val="20"/>
          <w:rPrChange w:id="632" w:author="Istvan G Lauko" w:date="2020-07-26T10:30:00Z">
            <w:rPr>
              <w:rFonts w:ascii="Courier New" w:hAnsi="Courier New" w:cs="Courier New"/>
            </w:rPr>
          </w:rPrChange>
        </w:rPr>
      </w:pPr>
      <w:r w:rsidRPr="00C740C0">
        <w:rPr>
          <w:rFonts w:ascii="Courier New" w:hAnsi="Courier New" w:cs="Courier New"/>
          <w:sz w:val="20"/>
          <w:szCs w:val="20"/>
          <w:rPrChange w:id="633"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634" w:author="Istvan G Lauko" w:date="2020-07-26T10:30:00Z">
            <w:rPr>
              <w:rFonts w:ascii="Courier New" w:hAnsi="Courier New" w:cs="Courier New"/>
            </w:rPr>
          </w:rPrChange>
        </w:rPr>
        <w:t>cls_rep</w:t>
      </w:r>
      <w:proofErr w:type="spellEnd"/>
      <w:r w:rsidRPr="00C740C0">
        <w:rPr>
          <w:rFonts w:ascii="Courier New" w:hAnsi="Courier New" w:cs="Courier New"/>
          <w:sz w:val="20"/>
          <w:szCs w:val="20"/>
          <w:rPrChange w:id="635"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636" w:author="Istvan G Lauko" w:date="2020-07-26T10:30:00Z">
            <w:rPr>
              <w:rFonts w:ascii="Courier New" w:hAnsi="Courier New" w:cs="Courier New"/>
            </w:rPr>
          </w:rPrChange>
        </w:rPr>
        <w:t>cont_reps</w:t>
      </w:r>
      <w:proofErr w:type="spellEnd"/>
      <w:proofErr w:type="gramStart"/>
      <w:r w:rsidRPr="00C740C0">
        <w:rPr>
          <w:rFonts w:ascii="Courier New" w:hAnsi="Courier New" w:cs="Courier New"/>
          <w:sz w:val="20"/>
          <w:szCs w:val="20"/>
          <w:rPrChange w:id="637" w:author="Istvan G Lauko" w:date="2020-07-26T10:30:00Z">
            <w:rPr>
              <w:rFonts w:ascii="Courier New" w:hAnsi="Courier New" w:cs="Courier New"/>
            </w:rPr>
          </w:rPrChange>
        </w:rPr>
        <w:t>[:,</w:t>
      </w:r>
      <w:proofErr w:type="gramEnd"/>
      <w:r w:rsidRPr="00C740C0">
        <w:rPr>
          <w:rFonts w:ascii="Courier New" w:hAnsi="Courier New" w:cs="Courier New"/>
          <w:sz w:val="20"/>
          <w:szCs w:val="20"/>
          <w:rPrChange w:id="638" w:author="Istvan G Lauko" w:date="2020-07-26T10:30:00Z">
            <w:rPr>
              <w:rFonts w:ascii="Courier New" w:hAnsi="Courier New" w:cs="Courier New"/>
            </w:rPr>
          </w:rPrChange>
        </w:rPr>
        <w:t xml:space="preserve"> 0]</w:t>
      </w:r>
    </w:p>
    <w:p w14:paraId="7C1AB67D" w14:textId="77777777" w:rsidR="002660CA" w:rsidRPr="00C740C0" w:rsidRDefault="002660CA" w:rsidP="002660CA">
      <w:pPr>
        <w:rPr>
          <w:rFonts w:ascii="Courier New" w:hAnsi="Courier New" w:cs="Courier New"/>
          <w:sz w:val="20"/>
          <w:szCs w:val="20"/>
          <w:rPrChange w:id="639" w:author="Istvan G Lauko" w:date="2020-07-26T10:30:00Z">
            <w:rPr>
              <w:rFonts w:ascii="Courier New" w:hAnsi="Courier New" w:cs="Courier New"/>
            </w:rPr>
          </w:rPrChange>
        </w:rPr>
      </w:pPr>
    </w:p>
    <w:p w14:paraId="27D7C3F6" w14:textId="77777777" w:rsidR="002660CA" w:rsidRPr="00C740C0" w:rsidRDefault="002660CA" w:rsidP="002660CA">
      <w:pPr>
        <w:rPr>
          <w:rFonts w:ascii="Courier New" w:hAnsi="Courier New" w:cs="Courier New"/>
          <w:sz w:val="20"/>
          <w:szCs w:val="20"/>
          <w:rPrChange w:id="640" w:author="Istvan G Lauko" w:date="2020-07-26T10:30:00Z">
            <w:rPr>
              <w:rFonts w:ascii="Courier New" w:hAnsi="Courier New" w:cs="Courier New"/>
            </w:rPr>
          </w:rPrChange>
        </w:rPr>
      </w:pPr>
      <w:r w:rsidRPr="00C740C0">
        <w:rPr>
          <w:rFonts w:ascii="Courier New" w:hAnsi="Courier New" w:cs="Courier New"/>
          <w:sz w:val="20"/>
          <w:szCs w:val="20"/>
          <w:rPrChange w:id="641" w:author="Istvan G Lauko" w:date="2020-07-26T10:30:00Z">
            <w:rPr>
              <w:rFonts w:ascii="Courier New" w:hAnsi="Courier New" w:cs="Courier New"/>
            </w:rPr>
          </w:rPrChange>
        </w:rPr>
        <w:lastRenderedPageBreak/>
        <w:t xml:space="preserve">        #Feeding </w:t>
      </w:r>
      <w:proofErr w:type="spellStart"/>
      <w:r w:rsidRPr="00C740C0">
        <w:rPr>
          <w:rFonts w:ascii="Courier New" w:hAnsi="Courier New" w:cs="Courier New"/>
          <w:sz w:val="20"/>
          <w:szCs w:val="20"/>
          <w:rPrChange w:id="642" w:author="Istvan G Lauko" w:date="2020-07-26T10:30:00Z">
            <w:rPr>
              <w:rFonts w:ascii="Courier New" w:hAnsi="Courier New" w:cs="Courier New"/>
            </w:rPr>
          </w:rPrChange>
        </w:rPr>
        <w:t>cls_rep</w:t>
      </w:r>
      <w:proofErr w:type="spellEnd"/>
      <w:r w:rsidRPr="00C740C0">
        <w:rPr>
          <w:rFonts w:ascii="Courier New" w:hAnsi="Courier New" w:cs="Courier New"/>
          <w:sz w:val="20"/>
          <w:szCs w:val="20"/>
          <w:rPrChange w:id="643" w:author="Istvan G Lauko" w:date="2020-07-26T10:30:00Z">
            <w:rPr>
              <w:rFonts w:ascii="Courier New" w:hAnsi="Courier New" w:cs="Courier New"/>
            </w:rPr>
          </w:rPrChange>
        </w:rPr>
        <w:t xml:space="preserve"> to the classifier layer</w:t>
      </w:r>
    </w:p>
    <w:p w14:paraId="1B85733C" w14:textId="77777777" w:rsidR="002660CA" w:rsidRPr="00C740C0" w:rsidRDefault="002660CA" w:rsidP="002660CA">
      <w:pPr>
        <w:rPr>
          <w:rFonts w:ascii="Courier New" w:hAnsi="Courier New" w:cs="Courier New"/>
          <w:sz w:val="20"/>
          <w:szCs w:val="20"/>
          <w:rPrChange w:id="644" w:author="Istvan G Lauko" w:date="2020-07-26T10:30:00Z">
            <w:rPr>
              <w:rFonts w:ascii="Courier New" w:hAnsi="Courier New" w:cs="Courier New"/>
            </w:rPr>
          </w:rPrChange>
        </w:rPr>
      </w:pPr>
      <w:r w:rsidRPr="00C740C0">
        <w:rPr>
          <w:rFonts w:ascii="Courier New" w:hAnsi="Courier New" w:cs="Courier New"/>
          <w:sz w:val="20"/>
          <w:szCs w:val="20"/>
          <w:rPrChange w:id="645" w:author="Istvan G Lauko" w:date="2020-07-26T10:30:00Z">
            <w:rPr>
              <w:rFonts w:ascii="Courier New" w:hAnsi="Courier New" w:cs="Courier New"/>
            </w:rPr>
          </w:rPrChange>
        </w:rPr>
        <w:t xml:space="preserve">        logits = </w:t>
      </w:r>
      <w:proofErr w:type="spellStart"/>
      <w:r w:rsidRPr="00C740C0">
        <w:rPr>
          <w:rFonts w:ascii="Courier New" w:hAnsi="Courier New" w:cs="Courier New"/>
          <w:sz w:val="20"/>
          <w:szCs w:val="20"/>
          <w:rPrChange w:id="646" w:author="Istvan G Lauko" w:date="2020-07-26T10:30:00Z">
            <w:rPr>
              <w:rFonts w:ascii="Courier New" w:hAnsi="Courier New" w:cs="Courier New"/>
            </w:rPr>
          </w:rPrChange>
        </w:rPr>
        <w:t>self.cls_layer</w:t>
      </w:r>
      <w:proofErr w:type="spellEnd"/>
      <w:r w:rsidRPr="00C740C0">
        <w:rPr>
          <w:rFonts w:ascii="Courier New" w:hAnsi="Courier New" w:cs="Courier New"/>
          <w:sz w:val="20"/>
          <w:szCs w:val="20"/>
          <w:rPrChange w:id="647"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648" w:author="Istvan G Lauko" w:date="2020-07-26T10:30:00Z">
            <w:rPr>
              <w:rFonts w:ascii="Courier New" w:hAnsi="Courier New" w:cs="Courier New"/>
            </w:rPr>
          </w:rPrChange>
        </w:rPr>
        <w:t>cls_rep</w:t>
      </w:r>
      <w:proofErr w:type="spellEnd"/>
      <w:r w:rsidRPr="00C740C0">
        <w:rPr>
          <w:rFonts w:ascii="Courier New" w:hAnsi="Courier New" w:cs="Courier New"/>
          <w:sz w:val="20"/>
          <w:szCs w:val="20"/>
          <w:rPrChange w:id="649" w:author="Istvan G Lauko" w:date="2020-07-26T10:30:00Z">
            <w:rPr>
              <w:rFonts w:ascii="Courier New" w:hAnsi="Courier New" w:cs="Courier New"/>
            </w:rPr>
          </w:rPrChange>
        </w:rPr>
        <w:t>)</w:t>
      </w:r>
    </w:p>
    <w:p w14:paraId="69A2877B" w14:textId="77777777" w:rsidR="002660CA" w:rsidRPr="00C740C0" w:rsidRDefault="002660CA" w:rsidP="002660CA">
      <w:pPr>
        <w:rPr>
          <w:rFonts w:ascii="Courier New" w:hAnsi="Courier New" w:cs="Courier New"/>
          <w:sz w:val="20"/>
          <w:szCs w:val="20"/>
          <w:rPrChange w:id="650" w:author="Istvan G Lauko" w:date="2020-07-26T10:30:00Z">
            <w:rPr>
              <w:rFonts w:ascii="Courier New" w:hAnsi="Courier New" w:cs="Courier New"/>
            </w:rPr>
          </w:rPrChange>
        </w:rPr>
      </w:pPr>
    </w:p>
    <w:p w14:paraId="1B346CDA" w14:textId="77777777" w:rsidR="002660CA" w:rsidRPr="00C740C0" w:rsidRDefault="002660CA" w:rsidP="002660CA">
      <w:pPr>
        <w:rPr>
          <w:rFonts w:ascii="Courier New" w:hAnsi="Courier New" w:cs="Courier New"/>
          <w:sz w:val="20"/>
          <w:szCs w:val="20"/>
          <w:rPrChange w:id="651" w:author="Istvan G Lauko" w:date="2020-07-26T10:30:00Z">
            <w:rPr>
              <w:rFonts w:ascii="Courier New" w:hAnsi="Courier New" w:cs="Courier New"/>
            </w:rPr>
          </w:rPrChange>
        </w:rPr>
      </w:pPr>
      <w:r w:rsidRPr="00C740C0">
        <w:rPr>
          <w:rFonts w:ascii="Courier New" w:hAnsi="Courier New" w:cs="Courier New"/>
          <w:sz w:val="20"/>
          <w:szCs w:val="20"/>
          <w:rPrChange w:id="652" w:author="Istvan G Lauko" w:date="2020-07-26T10:30:00Z">
            <w:rPr>
              <w:rFonts w:ascii="Courier New" w:hAnsi="Courier New" w:cs="Courier New"/>
            </w:rPr>
          </w:rPrChange>
        </w:rPr>
        <w:t xml:space="preserve">        return </w:t>
      </w:r>
      <w:proofErr w:type="spellStart"/>
      <w:r w:rsidRPr="00C740C0">
        <w:rPr>
          <w:rFonts w:ascii="Courier New" w:hAnsi="Courier New" w:cs="Courier New"/>
          <w:sz w:val="20"/>
          <w:szCs w:val="20"/>
          <w:rPrChange w:id="653" w:author="Istvan G Lauko" w:date="2020-07-26T10:30:00Z">
            <w:rPr>
              <w:rFonts w:ascii="Courier New" w:hAnsi="Courier New" w:cs="Courier New"/>
            </w:rPr>
          </w:rPrChange>
        </w:rPr>
        <w:t>logits.to</w:t>
      </w:r>
      <w:proofErr w:type="spellEnd"/>
      <w:r w:rsidRPr="00C740C0">
        <w:rPr>
          <w:rFonts w:ascii="Courier New" w:hAnsi="Courier New" w:cs="Courier New"/>
          <w:sz w:val="20"/>
          <w:szCs w:val="20"/>
          <w:rPrChange w:id="654"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655" w:author="Istvan G Lauko" w:date="2020-07-26T10:30:00Z">
            <w:rPr>
              <w:rFonts w:ascii="Courier New" w:hAnsi="Courier New" w:cs="Courier New"/>
            </w:rPr>
          </w:rPrChange>
        </w:rPr>
        <w:t>self.device</w:t>
      </w:r>
      <w:proofErr w:type="spellEnd"/>
      <w:r w:rsidRPr="00C740C0">
        <w:rPr>
          <w:rFonts w:ascii="Courier New" w:hAnsi="Courier New" w:cs="Courier New"/>
          <w:sz w:val="20"/>
          <w:szCs w:val="20"/>
          <w:rPrChange w:id="656" w:author="Istvan G Lauko" w:date="2020-07-26T10:30:00Z">
            <w:rPr>
              <w:rFonts w:ascii="Courier New" w:hAnsi="Courier New" w:cs="Courier New"/>
            </w:rPr>
          </w:rPrChange>
        </w:rPr>
        <w:t>)</w:t>
      </w:r>
    </w:p>
    <w:p w14:paraId="4540A1A4" w14:textId="77777777" w:rsidR="002660CA" w:rsidRPr="00C740C0" w:rsidRDefault="002660CA" w:rsidP="002660CA">
      <w:pPr>
        <w:rPr>
          <w:rFonts w:ascii="Courier New" w:hAnsi="Courier New" w:cs="Courier New"/>
          <w:sz w:val="20"/>
          <w:szCs w:val="20"/>
          <w:rPrChange w:id="657" w:author="Istvan G Lauko" w:date="2020-07-26T10:30:00Z">
            <w:rPr>
              <w:rFonts w:ascii="Courier New" w:hAnsi="Courier New" w:cs="Courier New"/>
            </w:rPr>
          </w:rPrChange>
        </w:rPr>
      </w:pPr>
    </w:p>
    <w:p w14:paraId="5B85DE21" w14:textId="77777777" w:rsidR="002660CA" w:rsidRPr="00C740C0" w:rsidRDefault="002660CA" w:rsidP="002660CA">
      <w:pPr>
        <w:rPr>
          <w:rFonts w:ascii="Courier New" w:hAnsi="Courier New" w:cs="Courier New"/>
          <w:sz w:val="20"/>
          <w:szCs w:val="20"/>
          <w:rPrChange w:id="658" w:author="Istvan G Lauko" w:date="2020-07-26T10:30:00Z">
            <w:rPr>
              <w:rFonts w:ascii="Courier New" w:hAnsi="Courier New" w:cs="Courier New"/>
            </w:rPr>
          </w:rPrChange>
        </w:rPr>
      </w:pPr>
      <w:r w:rsidRPr="00C740C0">
        <w:rPr>
          <w:rFonts w:ascii="Courier New" w:hAnsi="Courier New" w:cs="Courier New"/>
          <w:sz w:val="20"/>
          <w:szCs w:val="20"/>
          <w:rPrChange w:id="659" w:author="Istvan G Lauko" w:date="2020-07-26T10:30:00Z">
            <w:rPr>
              <w:rFonts w:ascii="Courier New" w:hAnsi="Courier New" w:cs="Courier New"/>
            </w:rPr>
          </w:rPrChange>
        </w:rPr>
        <w:t xml:space="preserve">from </w:t>
      </w:r>
      <w:proofErr w:type="spellStart"/>
      <w:r w:rsidRPr="00C740C0">
        <w:rPr>
          <w:rFonts w:ascii="Courier New" w:hAnsi="Courier New" w:cs="Courier New"/>
          <w:sz w:val="20"/>
          <w:szCs w:val="20"/>
          <w:rPrChange w:id="660" w:author="Istvan G Lauko" w:date="2020-07-26T10:30:00Z">
            <w:rPr>
              <w:rFonts w:ascii="Courier New" w:hAnsi="Courier New" w:cs="Courier New"/>
            </w:rPr>
          </w:rPrChange>
        </w:rPr>
        <w:t>torch.utils.data</w:t>
      </w:r>
      <w:proofErr w:type="spellEnd"/>
      <w:r w:rsidRPr="00C740C0">
        <w:rPr>
          <w:rFonts w:ascii="Courier New" w:hAnsi="Courier New" w:cs="Courier New"/>
          <w:sz w:val="20"/>
          <w:szCs w:val="20"/>
          <w:rPrChange w:id="661" w:author="Istvan G Lauko" w:date="2020-07-26T10:30:00Z">
            <w:rPr>
              <w:rFonts w:ascii="Courier New" w:hAnsi="Courier New" w:cs="Courier New"/>
            </w:rPr>
          </w:rPrChange>
        </w:rPr>
        <w:t xml:space="preserve"> import Dataset</w:t>
      </w:r>
    </w:p>
    <w:p w14:paraId="39A771C1" w14:textId="77777777" w:rsidR="002660CA" w:rsidRPr="00C740C0" w:rsidRDefault="002660CA" w:rsidP="002660CA">
      <w:pPr>
        <w:rPr>
          <w:rFonts w:ascii="Courier New" w:hAnsi="Courier New" w:cs="Courier New"/>
          <w:sz w:val="20"/>
          <w:szCs w:val="20"/>
          <w:rPrChange w:id="662" w:author="Istvan G Lauko" w:date="2020-07-26T10:30:00Z">
            <w:rPr>
              <w:rFonts w:ascii="Courier New" w:hAnsi="Courier New" w:cs="Courier New"/>
            </w:rPr>
          </w:rPrChange>
        </w:rPr>
      </w:pPr>
      <w:r w:rsidRPr="00C740C0">
        <w:rPr>
          <w:rFonts w:ascii="Courier New" w:hAnsi="Courier New" w:cs="Courier New"/>
          <w:sz w:val="20"/>
          <w:szCs w:val="20"/>
          <w:rPrChange w:id="663" w:author="Istvan G Lauko" w:date="2020-07-26T10:30:00Z">
            <w:rPr>
              <w:rFonts w:ascii="Courier New" w:hAnsi="Courier New" w:cs="Courier New"/>
            </w:rPr>
          </w:rPrChange>
        </w:rPr>
        <w:t xml:space="preserve">from transformers import </w:t>
      </w:r>
      <w:proofErr w:type="spellStart"/>
      <w:r w:rsidRPr="00C740C0">
        <w:rPr>
          <w:rFonts w:ascii="Courier New" w:hAnsi="Courier New" w:cs="Courier New"/>
          <w:sz w:val="20"/>
          <w:szCs w:val="20"/>
          <w:rPrChange w:id="664" w:author="Istvan G Lauko" w:date="2020-07-26T10:30:00Z">
            <w:rPr>
              <w:rFonts w:ascii="Courier New" w:hAnsi="Courier New" w:cs="Courier New"/>
            </w:rPr>
          </w:rPrChange>
        </w:rPr>
        <w:t>BertTokenizer</w:t>
      </w:r>
      <w:proofErr w:type="spellEnd"/>
    </w:p>
    <w:p w14:paraId="67C3C3D1" w14:textId="77777777" w:rsidR="002660CA" w:rsidRPr="00C740C0" w:rsidRDefault="002660CA" w:rsidP="002660CA">
      <w:pPr>
        <w:rPr>
          <w:rFonts w:ascii="Courier New" w:hAnsi="Courier New" w:cs="Courier New"/>
          <w:sz w:val="20"/>
          <w:szCs w:val="20"/>
          <w:rPrChange w:id="665" w:author="Istvan G Lauko" w:date="2020-07-26T10:30:00Z">
            <w:rPr>
              <w:rFonts w:ascii="Courier New" w:hAnsi="Courier New" w:cs="Courier New"/>
            </w:rPr>
          </w:rPrChange>
        </w:rPr>
      </w:pPr>
      <w:r w:rsidRPr="00C740C0">
        <w:rPr>
          <w:rFonts w:ascii="Courier New" w:hAnsi="Courier New" w:cs="Courier New"/>
          <w:sz w:val="20"/>
          <w:szCs w:val="20"/>
          <w:rPrChange w:id="666" w:author="Istvan G Lauko" w:date="2020-07-26T10:30:00Z">
            <w:rPr>
              <w:rFonts w:ascii="Courier New" w:hAnsi="Courier New" w:cs="Courier New"/>
            </w:rPr>
          </w:rPrChange>
        </w:rPr>
        <w:t>import torch</w:t>
      </w:r>
    </w:p>
    <w:p w14:paraId="5C3C066F" w14:textId="77777777" w:rsidR="002660CA" w:rsidRPr="00C740C0" w:rsidRDefault="002660CA" w:rsidP="002660CA">
      <w:pPr>
        <w:rPr>
          <w:rFonts w:ascii="Courier New" w:hAnsi="Courier New" w:cs="Courier New"/>
          <w:sz w:val="20"/>
          <w:szCs w:val="20"/>
          <w:rPrChange w:id="667" w:author="Istvan G Lauko" w:date="2020-07-26T10:30:00Z">
            <w:rPr>
              <w:rFonts w:ascii="Courier New" w:hAnsi="Courier New" w:cs="Courier New"/>
            </w:rPr>
          </w:rPrChange>
        </w:rPr>
      </w:pPr>
    </w:p>
    <w:p w14:paraId="05CFC48B" w14:textId="77777777" w:rsidR="002660CA" w:rsidRPr="00C740C0" w:rsidRDefault="002660CA" w:rsidP="002660CA">
      <w:pPr>
        <w:rPr>
          <w:rFonts w:ascii="Courier New" w:hAnsi="Courier New" w:cs="Courier New"/>
          <w:sz w:val="20"/>
          <w:szCs w:val="20"/>
          <w:rPrChange w:id="668" w:author="Istvan G Lauko" w:date="2020-07-26T10:30:00Z">
            <w:rPr>
              <w:rFonts w:ascii="Courier New" w:hAnsi="Courier New" w:cs="Courier New"/>
            </w:rPr>
          </w:rPrChange>
        </w:rPr>
      </w:pPr>
      <w:r w:rsidRPr="00C740C0">
        <w:rPr>
          <w:rFonts w:ascii="Courier New" w:hAnsi="Courier New" w:cs="Courier New"/>
          <w:sz w:val="20"/>
          <w:szCs w:val="20"/>
          <w:rPrChange w:id="669" w:author="Istvan G Lauko" w:date="2020-07-26T10:30:00Z">
            <w:rPr>
              <w:rFonts w:ascii="Courier New" w:hAnsi="Courier New" w:cs="Courier New"/>
            </w:rPr>
          </w:rPrChange>
        </w:rPr>
        <w:t xml:space="preserve">class </w:t>
      </w:r>
      <w:proofErr w:type="spellStart"/>
      <w:r w:rsidRPr="00C740C0">
        <w:rPr>
          <w:rFonts w:ascii="Courier New" w:hAnsi="Courier New" w:cs="Courier New"/>
          <w:sz w:val="20"/>
          <w:szCs w:val="20"/>
          <w:rPrChange w:id="670" w:author="Istvan G Lauko" w:date="2020-07-26T10:30:00Z">
            <w:rPr>
              <w:rFonts w:ascii="Courier New" w:hAnsi="Courier New" w:cs="Courier New"/>
            </w:rPr>
          </w:rPrChange>
        </w:rPr>
        <w:t>AmazonReviewsDataset</w:t>
      </w:r>
      <w:proofErr w:type="spellEnd"/>
      <w:r w:rsidRPr="00C740C0">
        <w:rPr>
          <w:rFonts w:ascii="Courier New" w:hAnsi="Courier New" w:cs="Courier New"/>
          <w:sz w:val="20"/>
          <w:szCs w:val="20"/>
          <w:rPrChange w:id="671" w:author="Istvan G Lauko" w:date="2020-07-26T10:30:00Z">
            <w:rPr>
              <w:rFonts w:ascii="Courier New" w:hAnsi="Courier New" w:cs="Courier New"/>
            </w:rPr>
          </w:rPrChange>
        </w:rPr>
        <w:t>(Dataset):</w:t>
      </w:r>
    </w:p>
    <w:p w14:paraId="0EB3B169" w14:textId="77777777" w:rsidR="002660CA" w:rsidRPr="00C740C0" w:rsidRDefault="002660CA" w:rsidP="002660CA">
      <w:pPr>
        <w:rPr>
          <w:rFonts w:ascii="Courier New" w:hAnsi="Courier New" w:cs="Courier New"/>
          <w:sz w:val="20"/>
          <w:szCs w:val="20"/>
          <w:rPrChange w:id="672" w:author="Istvan G Lauko" w:date="2020-07-26T10:30:00Z">
            <w:rPr>
              <w:rFonts w:ascii="Courier New" w:hAnsi="Courier New" w:cs="Courier New"/>
            </w:rPr>
          </w:rPrChange>
        </w:rPr>
      </w:pPr>
      <w:r w:rsidRPr="00C740C0">
        <w:rPr>
          <w:rFonts w:ascii="Courier New" w:hAnsi="Courier New" w:cs="Courier New"/>
          <w:sz w:val="20"/>
          <w:szCs w:val="20"/>
          <w:rPrChange w:id="673" w:author="Istvan G Lauko" w:date="2020-07-26T10:30:00Z">
            <w:rPr>
              <w:rFonts w:ascii="Courier New" w:hAnsi="Courier New" w:cs="Courier New"/>
            </w:rPr>
          </w:rPrChange>
        </w:rPr>
        <w:t xml:space="preserve">    def __</w:t>
      </w:r>
      <w:proofErr w:type="spellStart"/>
      <w:r w:rsidRPr="00C740C0">
        <w:rPr>
          <w:rFonts w:ascii="Courier New" w:hAnsi="Courier New" w:cs="Courier New"/>
          <w:sz w:val="20"/>
          <w:szCs w:val="20"/>
          <w:rPrChange w:id="674" w:author="Istvan G Lauko" w:date="2020-07-26T10:30:00Z">
            <w:rPr>
              <w:rFonts w:ascii="Courier New" w:hAnsi="Courier New" w:cs="Courier New"/>
            </w:rPr>
          </w:rPrChange>
        </w:rPr>
        <w:t>init</w:t>
      </w:r>
      <w:proofErr w:type="spellEnd"/>
      <w:r w:rsidRPr="00C740C0">
        <w:rPr>
          <w:rFonts w:ascii="Courier New" w:hAnsi="Courier New" w:cs="Courier New"/>
          <w:sz w:val="20"/>
          <w:szCs w:val="20"/>
          <w:rPrChange w:id="675" w:author="Istvan G Lauko" w:date="2020-07-26T10:30:00Z">
            <w:rPr>
              <w:rFonts w:ascii="Courier New" w:hAnsi="Courier New" w:cs="Courier New"/>
            </w:rPr>
          </w:rPrChange>
        </w:rPr>
        <w:t xml:space="preserve">__(self, df, </w:t>
      </w:r>
      <w:proofErr w:type="spellStart"/>
      <w:r w:rsidRPr="00C740C0">
        <w:rPr>
          <w:rFonts w:ascii="Courier New" w:hAnsi="Courier New" w:cs="Courier New"/>
          <w:sz w:val="20"/>
          <w:szCs w:val="20"/>
          <w:rPrChange w:id="676" w:author="Istvan G Lauko" w:date="2020-07-26T10:30:00Z">
            <w:rPr>
              <w:rFonts w:ascii="Courier New" w:hAnsi="Courier New" w:cs="Courier New"/>
            </w:rPr>
          </w:rPrChange>
        </w:rPr>
        <w:t>maxlen</w:t>
      </w:r>
      <w:proofErr w:type="spellEnd"/>
      <w:r w:rsidRPr="00C740C0">
        <w:rPr>
          <w:rFonts w:ascii="Courier New" w:hAnsi="Courier New" w:cs="Courier New"/>
          <w:sz w:val="20"/>
          <w:szCs w:val="20"/>
          <w:rPrChange w:id="677" w:author="Istvan G Lauko" w:date="2020-07-26T10:30:00Z">
            <w:rPr>
              <w:rFonts w:ascii="Courier New" w:hAnsi="Courier New" w:cs="Courier New"/>
            </w:rPr>
          </w:rPrChange>
        </w:rPr>
        <w:t>):</w:t>
      </w:r>
    </w:p>
    <w:p w14:paraId="1EA9C35E" w14:textId="77777777" w:rsidR="002660CA" w:rsidRPr="00C740C0" w:rsidRDefault="002660CA" w:rsidP="002660CA">
      <w:pPr>
        <w:rPr>
          <w:rFonts w:ascii="Courier New" w:hAnsi="Courier New" w:cs="Courier New"/>
          <w:sz w:val="20"/>
          <w:szCs w:val="20"/>
          <w:rPrChange w:id="678" w:author="Istvan G Lauko" w:date="2020-07-26T10:30:00Z">
            <w:rPr>
              <w:rFonts w:ascii="Courier New" w:hAnsi="Courier New" w:cs="Courier New"/>
            </w:rPr>
          </w:rPrChange>
        </w:rPr>
      </w:pPr>
      <w:r w:rsidRPr="00C740C0">
        <w:rPr>
          <w:rFonts w:ascii="Courier New" w:hAnsi="Courier New" w:cs="Courier New"/>
          <w:sz w:val="20"/>
          <w:szCs w:val="20"/>
          <w:rPrChange w:id="679"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680" w:author="Istvan G Lauko" w:date="2020-07-26T10:30:00Z">
            <w:rPr>
              <w:rFonts w:ascii="Courier New" w:hAnsi="Courier New" w:cs="Courier New"/>
            </w:rPr>
          </w:rPrChange>
        </w:rPr>
        <w:t>self.df</w:t>
      </w:r>
      <w:proofErr w:type="spellEnd"/>
      <w:r w:rsidRPr="00C740C0">
        <w:rPr>
          <w:rFonts w:ascii="Courier New" w:hAnsi="Courier New" w:cs="Courier New"/>
          <w:sz w:val="20"/>
          <w:szCs w:val="20"/>
          <w:rPrChange w:id="681" w:author="Istvan G Lauko" w:date="2020-07-26T10:30:00Z">
            <w:rPr>
              <w:rFonts w:ascii="Courier New" w:hAnsi="Courier New" w:cs="Courier New"/>
            </w:rPr>
          </w:rPrChange>
        </w:rPr>
        <w:t xml:space="preserve"> = df</w:t>
      </w:r>
    </w:p>
    <w:p w14:paraId="71B8A5CB" w14:textId="77777777" w:rsidR="002660CA" w:rsidRPr="00C740C0" w:rsidRDefault="002660CA" w:rsidP="002660CA">
      <w:pPr>
        <w:rPr>
          <w:rFonts w:ascii="Courier New" w:hAnsi="Courier New" w:cs="Courier New"/>
          <w:sz w:val="20"/>
          <w:szCs w:val="20"/>
          <w:rPrChange w:id="682" w:author="Istvan G Lauko" w:date="2020-07-26T10:30:00Z">
            <w:rPr>
              <w:rFonts w:ascii="Courier New" w:hAnsi="Courier New" w:cs="Courier New"/>
            </w:rPr>
          </w:rPrChange>
        </w:rPr>
      </w:pPr>
      <w:r w:rsidRPr="00C740C0">
        <w:rPr>
          <w:rFonts w:ascii="Courier New" w:hAnsi="Courier New" w:cs="Courier New"/>
          <w:sz w:val="20"/>
          <w:szCs w:val="20"/>
          <w:rPrChange w:id="683" w:author="Istvan G Lauko" w:date="2020-07-26T10:30:00Z">
            <w:rPr>
              <w:rFonts w:ascii="Courier New" w:hAnsi="Courier New" w:cs="Courier New"/>
            </w:rPr>
          </w:rPrChange>
        </w:rPr>
        <w:t xml:space="preserve">        # A reset </w:t>
      </w:r>
      <w:proofErr w:type="spellStart"/>
      <w:r w:rsidRPr="00C740C0">
        <w:rPr>
          <w:rFonts w:ascii="Courier New" w:hAnsi="Courier New" w:cs="Courier New"/>
          <w:sz w:val="20"/>
          <w:szCs w:val="20"/>
          <w:rPrChange w:id="684" w:author="Istvan G Lauko" w:date="2020-07-26T10:30:00Z">
            <w:rPr>
              <w:rFonts w:ascii="Courier New" w:hAnsi="Courier New" w:cs="Courier New"/>
            </w:rPr>
          </w:rPrChange>
        </w:rPr>
        <w:t>reindexes</w:t>
      </w:r>
      <w:proofErr w:type="spellEnd"/>
      <w:r w:rsidRPr="00C740C0">
        <w:rPr>
          <w:rFonts w:ascii="Courier New" w:hAnsi="Courier New" w:cs="Courier New"/>
          <w:sz w:val="20"/>
          <w:szCs w:val="20"/>
          <w:rPrChange w:id="685" w:author="Istvan G Lauko" w:date="2020-07-26T10:30:00Z">
            <w:rPr>
              <w:rFonts w:ascii="Courier New" w:hAnsi="Courier New" w:cs="Courier New"/>
            </w:rPr>
          </w:rPrChange>
        </w:rPr>
        <w:t xml:space="preserve"> from 1 to </w:t>
      </w:r>
      <w:proofErr w:type="spellStart"/>
      <w:r w:rsidRPr="00C740C0">
        <w:rPr>
          <w:rFonts w:ascii="Courier New" w:hAnsi="Courier New" w:cs="Courier New"/>
          <w:sz w:val="20"/>
          <w:szCs w:val="20"/>
          <w:rPrChange w:id="686" w:author="Istvan G Lauko" w:date="2020-07-26T10:30:00Z">
            <w:rPr>
              <w:rFonts w:ascii="Courier New" w:hAnsi="Courier New" w:cs="Courier New"/>
            </w:rPr>
          </w:rPrChange>
        </w:rPr>
        <w:t>len</w:t>
      </w:r>
      <w:proofErr w:type="spellEnd"/>
      <w:r w:rsidRPr="00C740C0">
        <w:rPr>
          <w:rFonts w:ascii="Courier New" w:hAnsi="Courier New" w:cs="Courier New"/>
          <w:sz w:val="20"/>
          <w:szCs w:val="20"/>
          <w:rPrChange w:id="687" w:author="Istvan G Lauko" w:date="2020-07-26T10:30:00Z">
            <w:rPr>
              <w:rFonts w:ascii="Courier New" w:hAnsi="Courier New" w:cs="Courier New"/>
            </w:rPr>
          </w:rPrChange>
        </w:rPr>
        <w:t>(df), the shuffled df frames are sparse.</w:t>
      </w:r>
    </w:p>
    <w:p w14:paraId="53BD42DF" w14:textId="77777777" w:rsidR="002660CA" w:rsidRPr="00C740C0" w:rsidRDefault="002660CA" w:rsidP="002660CA">
      <w:pPr>
        <w:rPr>
          <w:rFonts w:ascii="Courier New" w:hAnsi="Courier New" w:cs="Courier New"/>
          <w:sz w:val="20"/>
          <w:szCs w:val="20"/>
          <w:rPrChange w:id="688" w:author="Istvan G Lauko" w:date="2020-07-26T10:30:00Z">
            <w:rPr>
              <w:rFonts w:ascii="Courier New" w:hAnsi="Courier New" w:cs="Courier New"/>
            </w:rPr>
          </w:rPrChange>
        </w:rPr>
      </w:pPr>
      <w:r w:rsidRPr="00C740C0">
        <w:rPr>
          <w:rFonts w:ascii="Courier New" w:hAnsi="Courier New" w:cs="Courier New"/>
          <w:sz w:val="20"/>
          <w:szCs w:val="20"/>
          <w:rPrChange w:id="689"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690" w:author="Istvan G Lauko" w:date="2020-07-26T10:30:00Z">
            <w:rPr>
              <w:rFonts w:ascii="Courier New" w:hAnsi="Courier New" w:cs="Courier New"/>
            </w:rPr>
          </w:rPrChange>
        </w:rPr>
        <w:t>self.df.reset_index</w:t>
      </w:r>
      <w:proofErr w:type="spellEnd"/>
      <w:r w:rsidRPr="00C740C0">
        <w:rPr>
          <w:rFonts w:ascii="Courier New" w:hAnsi="Courier New" w:cs="Courier New"/>
          <w:sz w:val="20"/>
          <w:szCs w:val="20"/>
          <w:rPrChange w:id="691" w:author="Istvan G Lauko" w:date="2020-07-26T10:30:00Z">
            <w:rPr>
              <w:rFonts w:ascii="Courier New" w:hAnsi="Courier New" w:cs="Courier New"/>
            </w:rPr>
          </w:rPrChange>
        </w:rPr>
        <w:t xml:space="preserve">(drop=True, </w:t>
      </w:r>
      <w:proofErr w:type="spellStart"/>
      <w:r w:rsidRPr="00C740C0">
        <w:rPr>
          <w:rFonts w:ascii="Courier New" w:hAnsi="Courier New" w:cs="Courier New"/>
          <w:sz w:val="20"/>
          <w:szCs w:val="20"/>
          <w:rPrChange w:id="692" w:author="Istvan G Lauko" w:date="2020-07-26T10:30:00Z">
            <w:rPr>
              <w:rFonts w:ascii="Courier New" w:hAnsi="Courier New" w:cs="Courier New"/>
            </w:rPr>
          </w:rPrChange>
        </w:rPr>
        <w:t>inplace</w:t>
      </w:r>
      <w:proofErr w:type="spellEnd"/>
      <w:r w:rsidRPr="00C740C0">
        <w:rPr>
          <w:rFonts w:ascii="Courier New" w:hAnsi="Courier New" w:cs="Courier New"/>
          <w:sz w:val="20"/>
          <w:szCs w:val="20"/>
          <w:rPrChange w:id="693" w:author="Istvan G Lauko" w:date="2020-07-26T10:30:00Z">
            <w:rPr>
              <w:rFonts w:ascii="Courier New" w:hAnsi="Courier New" w:cs="Courier New"/>
            </w:rPr>
          </w:rPrChange>
        </w:rPr>
        <w:t>=True)</w:t>
      </w:r>
    </w:p>
    <w:p w14:paraId="1EBB5508" w14:textId="77777777" w:rsidR="002660CA" w:rsidRPr="00C740C0" w:rsidRDefault="002660CA" w:rsidP="002660CA">
      <w:pPr>
        <w:rPr>
          <w:rFonts w:ascii="Courier New" w:hAnsi="Courier New" w:cs="Courier New"/>
          <w:sz w:val="20"/>
          <w:szCs w:val="20"/>
          <w:rPrChange w:id="694" w:author="Istvan G Lauko" w:date="2020-07-26T10:30:00Z">
            <w:rPr>
              <w:rFonts w:ascii="Courier New" w:hAnsi="Courier New" w:cs="Courier New"/>
            </w:rPr>
          </w:rPrChange>
        </w:rPr>
      </w:pPr>
      <w:r w:rsidRPr="00C740C0">
        <w:rPr>
          <w:rFonts w:ascii="Courier New" w:hAnsi="Courier New" w:cs="Courier New"/>
          <w:sz w:val="20"/>
          <w:szCs w:val="20"/>
          <w:rPrChange w:id="695"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696" w:author="Istvan G Lauko" w:date="2020-07-26T10:30:00Z">
            <w:rPr>
              <w:rFonts w:ascii="Courier New" w:hAnsi="Courier New" w:cs="Courier New"/>
            </w:rPr>
          </w:rPrChange>
        </w:rPr>
        <w:t>self.tokenizer</w:t>
      </w:r>
      <w:proofErr w:type="spellEnd"/>
      <w:r w:rsidRPr="00C740C0">
        <w:rPr>
          <w:rFonts w:ascii="Courier New" w:hAnsi="Courier New" w:cs="Courier New"/>
          <w:sz w:val="20"/>
          <w:szCs w:val="20"/>
          <w:rPrChange w:id="697"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698" w:author="Istvan G Lauko" w:date="2020-07-26T10:30:00Z">
            <w:rPr>
              <w:rFonts w:ascii="Courier New" w:hAnsi="Courier New" w:cs="Courier New"/>
            </w:rPr>
          </w:rPrChange>
        </w:rPr>
        <w:t>BertTokenizer.from_pretrained</w:t>
      </w:r>
      <w:proofErr w:type="spellEnd"/>
      <w:r w:rsidRPr="00C740C0">
        <w:rPr>
          <w:rFonts w:ascii="Courier New" w:hAnsi="Courier New" w:cs="Courier New"/>
          <w:sz w:val="20"/>
          <w:szCs w:val="20"/>
          <w:rPrChange w:id="699" w:author="Istvan G Lauko" w:date="2020-07-26T10:30:00Z">
            <w:rPr>
              <w:rFonts w:ascii="Courier New" w:hAnsi="Courier New" w:cs="Courier New"/>
            </w:rPr>
          </w:rPrChange>
        </w:rPr>
        <w:t>('bert-base-uncased')</w:t>
      </w:r>
    </w:p>
    <w:p w14:paraId="13B9DC97" w14:textId="77777777" w:rsidR="002660CA" w:rsidRPr="00C740C0" w:rsidRDefault="002660CA" w:rsidP="002660CA">
      <w:pPr>
        <w:rPr>
          <w:rFonts w:ascii="Courier New" w:hAnsi="Courier New" w:cs="Courier New"/>
          <w:sz w:val="20"/>
          <w:szCs w:val="20"/>
          <w:rPrChange w:id="700" w:author="Istvan G Lauko" w:date="2020-07-26T10:30:00Z">
            <w:rPr>
              <w:rFonts w:ascii="Courier New" w:hAnsi="Courier New" w:cs="Courier New"/>
            </w:rPr>
          </w:rPrChange>
        </w:rPr>
      </w:pPr>
      <w:r w:rsidRPr="00C740C0">
        <w:rPr>
          <w:rFonts w:ascii="Courier New" w:hAnsi="Courier New" w:cs="Courier New"/>
          <w:sz w:val="20"/>
          <w:szCs w:val="20"/>
          <w:rPrChange w:id="701"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702" w:author="Istvan G Lauko" w:date="2020-07-26T10:30:00Z">
            <w:rPr>
              <w:rFonts w:ascii="Courier New" w:hAnsi="Courier New" w:cs="Courier New"/>
            </w:rPr>
          </w:rPrChange>
        </w:rPr>
        <w:t>self.maxlen</w:t>
      </w:r>
      <w:proofErr w:type="spellEnd"/>
      <w:r w:rsidRPr="00C740C0">
        <w:rPr>
          <w:rFonts w:ascii="Courier New" w:hAnsi="Courier New" w:cs="Courier New"/>
          <w:sz w:val="20"/>
          <w:szCs w:val="20"/>
          <w:rPrChange w:id="703"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704" w:author="Istvan G Lauko" w:date="2020-07-26T10:30:00Z">
            <w:rPr>
              <w:rFonts w:ascii="Courier New" w:hAnsi="Courier New" w:cs="Courier New"/>
            </w:rPr>
          </w:rPrChange>
        </w:rPr>
        <w:t>maxlen</w:t>
      </w:r>
      <w:proofErr w:type="spellEnd"/>
    </w:p>
    <w:p w14:paraId="5C5047AC" w14:textId="77777777" w:rsidR="002660CA" w:rsidRPr="00C740C0" w:rsidRDefault="002660CA" w:rsidP="002660CA">
      <w:pPr>
        <w:rPr>
          <w:rFonts w:ascii="Courier New" w:hAnsi="Courier New" w:cs="Courier New"/>
          <w:sz w:val="20"/>
          <w:szCs w:val="20"/>
          <w:rPrChange w:id="705" w:author="Istvan G Lauko" w:date="2020-07-26T10:30:00Z">
            <w:rPr>
              <w:rFonts w:ascii="Courier New" w:hAnsi="Courier New" w:cs="Courier New"/>
            </w:rPr>
          </w:rPrChange>
        </w:rPr>
      </w:pPr>
    </w:p>
    <w:p w14:paraId="0EDA81E1" w14:textId="77777777" w:rsidR="002660CA" w:rsidRPr="00C740C0" w:rsidRDefault="002660CA" w:rsidP="002660CA">
      <w:pPr>
        <w:rPr>
          <w:rFonts w:ascii="Courier New" w:hAnsi="Courier New" w:cs="Courier New"/>
          <w:sz w:val="20"/>
          <w:szCs w:val="20"/>
          <w:rPrChange w:id="706" w:author="Istvan G Lauko" w:date="2020-07-26T10:30:00Z">
            <w:rPr>
              <w:rFonts w:ascii="Courier New" w:hAnsi="Courier New" w:cs="Courier New"/>
            </w:rPr>
          </w:rPrChange>
        </w:rPr>
      </w:pPr>
      <w:r w:rsidRPr="00C740C0">
        <w:rPr>
          <w:rFonts w:ascii="Courier New" w:hAnsi="Courier New" w:cs="Courier New"/>
          <w:sz w:val="20"/>
          <w:szCs w:val="20"/>
          <w:rPrChange w:id="707" w:author="Istvan G Lauko" w:date="2020-07-26T10:30:00Z">
            <w:rPr>
              <w:rFonts w:ascii="Courier New" w:hAnsi="Courier New" w:cs="Courier New"/>
            </w:rPr>
          </w:rPrChange>
        </w:rPr>
        <w:t xml:space="preserve">    def __</w:t>
      </w:r>
      <w:proofErr w:type="spellStart"/>
      <w:r w:rsidRPr="00C740C0">
        <w:rPr>
          <w:rFonts w:ascii="Courier New" w:hAnsi="Courier New" w:cs="Courier New"/>
          <w:sz w:val="20"/>
          <w:szCs w:val="20"/>
          <w:rPrChange w:id="708" w:author="Istvan G Lauko" w:date="2020-07-26T10:30:00Z">
            <w:rPr>
              <w:rFonts w:ascii="Courier New" w:hAnsi="Courier New" w:cs="Courier New"/>
            </w:rPr>
          </w:rPrChange>
        </w:rPr>
        <w:t>len</w:t>
      </w:r>
      <w:proofErr w:type="spellEnd"/>
      <w:r w:rsidRPr="00C740C0">
        <w:rPr>
          <w:rFonts w:ascii="Courier New" w:hAnsi="Courier New" w:cs="Courier New"/>
          <w:sz w:val="20"/>
          <w:szCs w:val="20"/>
          <w:rPrChange w:id="709" w:author="Istvan G Lauko" w:date="2020-07-26T10:30:00Z">
            <w:rPr>
              <w:rFonts w:ascii="Courier New" w:hAnsi="Courier New" w:cs="Courier New"/>
            </w:rPr>
          </w:rPrChange>
        </w:rPr>
        <w:t>__(self):</w:t>
      </w:r>
    </w:p>
    <w:p w14:paraId="6FB559E5" w14:textId="77777777" w:rsidR="002660CA" w:rsidRPr="00C740C0" w:rsidRDefault="002660CA" w:rsidP="002660CA">
      <w:pPr>
        <w:rPr>
          <w:rFonts w:ascii="Courier New" w:hAnsi="Courier New" w:cs="Courier New"/>
          <w:sz w:val="20"/>
          <w:szCs w:val="20"/>
          <w:rPrChange w:id="710" w:author="Istvan G Lauko" w:date="2020-07-26T10:30:00Z">
            <w:rPr>
              <w:rFonts w:ascii="Courier New" w:hAnsi="Courier New" w:cs="Courier New"/>
            </w:rPr>
          </w:rPrChange>
        </w:rPr>
      </w:pPr>
      <w:r w:rsidRPr="00C740C0">
        <w:rPr>
          <w:rFonts w:ascii="Courier New" w:hAnsi="Courier New" w:cs="Courier New"/>
          <w:sz w:val="20"/>
          <w:szCs w:val="20"/>
          <w:rPrChange w:id="711" w:author="Istvan G Lauko" w:date="2020-07-26T10:30:00Z">
            <w:rPr>
              <w:rFonts w:ascii="Courier New" w:hAnsi="Courier New" w:cs="Courier New"/>
            </w:rPr>
          </w:rPrChange>
        </w:rPr>
        <w:t xml:space="preserve">        return(</w:t>
      </w:r>
      <w:proofErr w:type="spellStart"/>
      <w:r w:rsidRPr="00C740C0">
        <w:rPr>
          <w:rFonts w:ascii="Courier New" w:hAnsi="Courier New" w:cs="Courier New"/>
          <w:sz w:val="20"/>
          <w:szCs w:val="20"/>
          <w:rPrChange w:id="712" w:author="Istvan G Lauko" w:date="2020-07-26T10:30:00Z">
            <w:rPr>
              <w:rFonts w:ascii="Courier New" w:hAnsi="Courier New" w:cs="Courier New"/>
            </w:rPr>
          </w:rPrChange>
        </w:rPr>
        <w:t>len</w:t>
      </w:r>
      <w:proofErr w:type="spellEnd"/>
      <w:r w:rsidRPr="00C740C0">
        <w:rPr>
          <w:rFonts w:ascii="Courier New" w:hAnsi="Courier New" w:cs="Courier New"/>
          <w:sz w:val="20"/>
          <w:szCs w:val="20"/>
          <w:rPrChange w:id="713"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714" w:author="Istvan G Lauko" w:date="2020-07-26T10:30:00Z">
            <w:rPr>
              <w:rFonts w:ascii="Courier New" w:hAnsi="Courier New" w:cs="Courier New"/>
            </w:rPr>
          </w:rPrChange>
        </w:rPr>
        <w:t>self.df</w:t>
      </w:r>
      <w:proofErr w:type="spellEnd"/>
      <w:r w:rsidRPr="00C740C0">
        <w:rPr>
          <w:rFonts w:ascii="Courier New" w:hAnsi="Courier New" w:cs="Courier New"/>
          <w:sz w:val="20"/>
          <w:szCs w:val="20"/>
          <w:rPrChange w:id="715" w:author="Istvan G Lauko" w:date="2020-07-26T10:30:00Z">
            <w:rPr>
              <w:rFonts w:ascii="Courier New" w:hAnsi="Courier New" w:cs="Courier New"/>
            </w:rPr>
          </w:rPrChange>
        </w:rPr>
        <w:t>))</w:t>
      </w:r>
    </w:p>
    <w:p w14:paraId="1B469922" w14:textId="77777777" w:rsidR="002660CA" w:rsidRPr="00C740C0" w:rsidRDefault="002660CA" w:rsidP="002660CA">
      <w:pPr>
        <w:rPr>
          <w:rFonts w:ascii="Courier New" w:hAnsi="Courier New" w:cs="Courier New"/>
          <w:sz w:val="20"/>
          <w:szCs w:val="20"/>
          <w:rPrChange w:id="716" w:author="Istvan G Lauko" w:date="2020-07-26T10:30:00Z">
            <w:rPr>
              <w:rFonts w:ascii="Courier New" w:hAnsi="Courier New" w:cs="Courier New"/>
            </w:rPr>
          </w:rPrChange>
        </w:rPr>
      </w:pPr>
    </w:p>
    <w:p w14:paraId="7E6D7966" w14:textId="77777777" w:rsidR="002660CA" w:rsidRPr="00C740C0" w:rsidRDefault="002660CA" w:rsidP="002660CA">
      <w:pPr>
        <w:rPr>
          <w:rFonts w:ascii="Courier New" w:hAnsi="Courier New" w:cs="Courier New"/>
          <w:sz w:val="20"/>
          <w:szCs w:val="20"/>
          <w:rPrChange w:id="717" w:author="Istvan G Lauko" w:date="2020-07-26T10:30:00Z">
            <w:rPr>
              <w:rFonts w:ascii="Courier New" w:hAnsi="Courier New" w:cs="Courier New"/>
            </w:rPr>
          </w:rPrChange>
        </w:rPr>
      </w:pPr>
      <w:r w:rsidRPr="00C740C0">
        <w:rPr>
          <w:rFonts w:ascii="Courier New" w:hAnsi="Courier New" w:cs="Courier New"/>
          <w:sz w:val="20"/>
          <w:szCs w:val="20"/>
          <w:rPrChange w:id="718" w:author="Istvan G Lauko" w:date="2020-07-26T10:30:00Z">
            <w:rPr>
              <w:rFonts w:ascii="Courier New" w:hAnsi="Courier New" w:cs="Courier New"/>
            </w:rPr>
          </w:rPrChange>
        </w:rPr>
        <w:t xml:space="preserve">    def __</w:t>
      </w:r>
      <w:proofErr w:type="spellStart"/>
      <w:r w:rsidRPr="00C740C0">
        <w:rPr>
          <w:rFonts w:ascii="Courier New" w:hAnsi="Courier New" w:cs="Courier New"/>
          <w:sz w:val="20"/>
          <w:szCs w:val="20"/>
          <w:rPrChange w:id="719" w:author="Istvan G Lauko" w:date="2020-07-26T10:30:00Z">
            <w:rPr>
              <w:rFonts w:ascii="Courier New" w:hAnsi="Courier New" w:cs="Courier New"/>
            </w:rPr>
          </w:rPrChange>
        </w:rPr>
        <w:t>getitem</w:t>
      </w:r>
      <w:proofErr w:type="spellEnd"/>
      <w:r w:rsidRPr="00C740C0">
        <w:rPr>
          <w:rFonts w:ascii="Courier New" w:hAnsi="Courier New" w:cs="Courier New"/>
          <w:sz w:val="20"/>
          <w:szCs w:val="20"/>
          <w:rPrChange w:id="720" w:author="Istvan G Lauko" w:date="2020-07-26T10:30:00Z">
            <w:rPr>
              <w:rFonts w:ascii="Courier New" w:hAnsi="Courier New" w:cs="Courier New"/>
            </w:rPr>
          </w:rPrChange>
        </w:rPr>
        <w:t>__(self, index):</w:t>
      </w:r>
    </w:p>
    <w:p w14:paraId="48D74C45" w14:textId="77777777" w:rsidR="002660CA" w:rsidRPr="00C740C0" w:rsidRDefault="002660CA" w:rsidP="002660CA">
      <w:pPr>
        <w:rPr>
          <w:rFonts w:ascii="Courier New" w:hAnsi="Courier New" w:cs="Courier New"/>
          <w:sz w:val="20"/>
          <w:szCs w:val="20"/>
          <w:rPrChange w:id="721" w:author="Istvan G Lauko" w:date="2020-07-26T10:30:00Z">
            <w:rPr>
              <w:rFonts w:ascii="Courier New" w:hAnsi="Courier New" w:cs="Courier New"/>
            </w:rPr>
          </w:rPrChange>
        </w:rPr>
      </w:pPr>
      <w:r w:rsidRPr="00C740C0">
        <w:rPr>
          <w:rFonts w:ascii="Courier New" w:hAnsi="Courier New" w:cs="Courier New"/>
          <w:sz w:val="20"/>
          <w:szCs w:val="20"/>
          <w:rPrChange w:id="722"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723" w:author="Istvan G Lauko" w:date="2020-07-26T10:30:00Z">
            <w:rPr>
              <w:rFonts w:ascii="Courier New" w:hAnsi="Courier New" w:cs="Courier New"/>
            </w:rPr>
          </w:rPrChange>
        </w:rPr>
        <w:t>sent1</w:t>
      </w:r>
      <w:proofErr w:type="spellEnd"/>
      <w:r w:rsidRPr="00C740C0">
        <w:rPr>
          <w:rFonts w:ascii="Courier New" w:hAnsi="Courier New" w:cs="Courier New"/>
          <w:sz w:val="20"/>
          <w:szCs w:val="20"/>
          <w:rPrChange w:id="724"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725" w:author="Istvan G Lauko" w:date="2020-07-26T10:30:00Z">
            <w:rPr>
              <w:rFonts w:ascii="Courier New" w:hAnsi="Courier New" w:cs="Courier New"/>
            </w:rPr>
          </w:rPrChange>
        </w:rPr>
        <w:t>self.df.loc</w:t>
      </w:r>
      <w:proofErr w:type="spellEnd"/>
      <w:r w:rsidRPr="00C740C0">
        <w:rPr>
          <w:rFonts w:ascii="Courier New" w:hAnsi="Courier New" w:cs="Courier New"/>
          <w:sz w:val="20"/>
          <w:szCs w:val="20"/>
          <w:rPrChange w:id="726" w:author="Istvan G Lauko" w:date="2020-07-26T10:30:00Z">
            <w:rPr>
              <w:rFonts w:ascii="Courier New" w:hAnsi="Courier New" w:cs="Courier New"/>
            </w:rPr>
          </w:rPrChange>
        </w:rPr>
        <w:t>[index, '</w:t>
      </w:r>
      <w:proofErr w:type="spellStart"/>
      <w:r w:rsidRPr="00C740C0">
        <w:rPr>
          <w:rFonts w:ascii="Courier New" w:hAnsi="Courier New" w:cs="Courier New"/>
          <w:sz w:val="20"/>
          <w:szCs w:val="20"/>
          <w:rPrChange w:id="727" w:author="Istvan G Lauko" w:date="2020-07-26T10:30:00Z">
            <w:rPr>
              <w:rFonts w:ascii="Courier New" w:hAnsi="Courier New" w:cs="Courier New"/>
            </w:rPr>
          </w:rPrChange>
        </w:rPr>
        <w:t>Sentence1</w:t>
      </w:r>
      <w:proofErr w:type="spellEnd"/>
      <w:r w:rsidRPr="00C740C0">
        <w:rPr>
          <w:rFonts w:ascii="Courier New" w:hAnsi="Courier New" w:cs="Courier New"/>
          <w:sz w:val="20"/>
          <w:szCs w:val="20"/>
          <w:rPrChange w:id="728" w:author="Istvan G Lauko" w:date="2020-07-26T10:30:00Z">
            <w:rPr>
              <w:rFonts w:ascii="Courier New" w:hAnsi="Courier New" w:cs="Courier New"/>
            </w:rPr>
          </w:rPrChange>
        </w:rPr>
        <w:t>']</w:t>
      </w:r>
    </w:p>
    <w:p w14:paraId="0695C39E" w14:textId="77777777" w:rsidR="002660CA" w:rsidRPr="00C740C0" w:rsidRDefault="002660CA" w:rsidP="002660CA">
      <w:pPr>
        <w:rPr>
          <w:rFonts w:ascii="Courier New" w:hAnsi="Courier New" w:cs="Courier New"/>
          <w:sz w:val="20"/>
          <w:szCs w:val="20"/>
          <w:rPrChange w:id="729" w:author="Istvan G Lauko" w:date="2020-07-26T10:30:00Z">
            <w:rPr>
              <w:rFonts w:ascii="Courier New" w:hAnsi="Courier New" w:cs="Courier New"/>
            </w:rPr>
          </w:rPrChange>
        </w:rPr>
      </w:pPr>
      <w:r w:rsidRPr="00C740C0">
        <w:rPr>
          <w:rFonts w:ascii="Courier New" w:hAnsi="Courier New" w:cs="Courier New"/>
          <w:sz w:val="20"/>
          <w:szCs w:val="20"/>
          <w:rPrChange w:id="730"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731" w:author="Istvan G Lauko" w:date="2020-07-26T10:30:00Z">
            <w:rPr>
              <w:rFonts w:ascii="Courier New" w:hAnsi="Courier New" w:cs="Courier New"/>
            </w:rPr>
          </w:rPrChange>
        </w:rPr>
        <w:t>sent2</w:t>
      </w:r>
      <w:proofErr w:type="spellEnd"/>
      <w:r w:rsidRPr="00C740C0">
        <w:rPr>
          <w:rFonts w:ascii="Courier New" w:hAnsi="Courier New" w:cs="Courier New"/>
          <w:sz w:val="20"/>
          <w:szCs w:val="20"/>
          <w:rPrChange w:id="732"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733" w:author="Istvan G Lauko" w:date="2020-07-26T10:30:00Z">
            <w:rPr>
              <w:rFonts w:ascii="Courier New" w:hAnsi="Courier New" w:cs="Courier New"/>
            </w:rPr>
          </w:rPrChange>
        </w:rPr>
        <w:t>self.df.loc</w:t>
      </w:r>
      <w:proofErr w:type="spellEnd"/>
      <w:r w:rsidRPr="00C740C0">
        <w:rPr>
          <w:rFonts w:ascii="Courier New" w:hAnsi="Courier New" w:cs="Courier New"/>
          <w:sz w:val="20"/>
          <w:szCs w:val="20"/>
          <w:rPrChange w:id="734" w:author="Istvan G Lauko" w:date="2020-07-26T10:30:00Z">
            <w:rPr>
              <w:rFonts w:ascii="Courier New" w:hAnsi="Courier New" w:cs="Courier New"/>
            </w:rPr>
          </w:rPrChange>
        </w:rPr>
        <w:t>[index, '</w:t>
      </w:r>
      <w:proofErr w:type="spellStart"/>
      <w:r w:rsidRPr="00C740C0">
        <w:rPr>
          <w:rFonts w:ascii="Courier New" w:hAnsi="Courier New" w:cs="Courier New"/>
          <w:sz w:val="20"/>
          <w:szCs w:val="20"/>
          <w:rPrChange w:id="735" w:author="Istvan G Lauko" w:date="2020-07-26T10:30:00Z">
            <w:rPr>
              <w:rFonts w:ascii="Courier New" w:hAnsi="Courier New" w:cs="Courier New"/>
            </w:rPr>
          </w:rPrChange>
        </w:rPr>
        <w:t>Sentence2</w:t>
      </w:r>
      <w:proofErr w:type="spellEnd"/>
      <w:r w:rsidRPr="00C740C0">
        <w:rPr>
          <w:rFonts w:ascii="Courier New" w:hAnsi="Courier New" w:cs="Courier New"/>
          <w:sz w:val="20"/>
          <w:szCs w:val="20"/>
          <w:rPrChange w:id="736" w:author="Istvan G Lauko" w:date="2020-07-26T10:30:00Z">
            <w:rPr>
              <w:rFonts w:ascii="Courier New" w:hAnsi="Courier New" w:cs="Courier New"/>
            </w:rPr>
          </w:rPrChange>
        </w:rPr>
        <w:t>']</w:t>
      </w:r>
    </w:p>
    <w:p w14:paraId="3A7E41FD" w14:textId="77777777" w:rsidR="002660CA" w:rsidRPr="00C740C0" w:rsidRDefault="002660CA" w:rsidP="002660CA">
      <w:pPr>
        <w:rPr>
          <w:rFonts w:ascii="Courier New" w:hAnsi="Courier New" w:cs="Courier New"/>
          <w:sz w:val="20"/>
          <w:szCs w:val="20"/>
          <w:rPrChange w:id="737" w:author="Istvan G Lauko" w:date="2020-07-26T10:30:00Z">
            <w:rPr>
              <w:rFonts w:ascii="Courier New" w:hAnsi="Courier New" w:cs="Courier New"/>
            </w:rPr>
          </w:rPrChange>
        </w:rPr>
      </w:pPr>
    </w:p>
    <w:p w14:paraId="18B66C97" w14:textId="77777777" w:rsidR="002660CA" w:rsidRPr="00C740C0" w:rsidRDefault="002660CA" w:rsidP="002660CA">
      <w:pPr>
        <w:rPr>
          <w:rFonts w:ascii="Courier New" w:hAnsi="Courier New" w:cs="Courier New"/>
          <w:sz w:val="20"/>
          <w:szCs w:val="20"/>
          <w:rPrChange w:id="738" w:author="Istvan G Lauko" w:date="2020-07-26T10:30:00Z">
            <w:rPr>
              <w:rFonts w:ascii="Courier New" w:hAnsi="Courier New" w:cs="Courier New"/>
            </w:rPr>
          </w:rPrChange>
        </w:rPr>
      </w:pPr>
      <w:r w:rsidRPr="00C740C0">
        <w:rPr>
          <w:rFonts w:ascii="Courier New" w:hAnsi="Courier New" w:cs="Courier New"/>
          <w:sz w:val="20"/>
          <w:szCs w:val="20"/>
          <w:rPrChange w:id="739" w:author="Istvan G Lauko" w:date="2020-07-26T10:30:00Z">
            <w:rPr>
              <w:rFonts w:ascii="Courier New" w:hAnsi="Courier New" w:cs="Courier New"/>
            </w:rPr>
          </w:rPrChange>
        </w:rPr>
        <w:t xml:space="preserve">        # Classes start from 0.</w:t>
      </w:r>
    </w:p>
    <w:p w14:paraId="2970A2FD" w14:textId="77777777" w:rsidR="002660CA" w:rsidRPr="00C740C0" w:rsidRDefault="002660CA" w:rsidP="002660CA">
      <w:pPr>
        <w:rPr>
          <w:rFonts w:ascii="Courier New" w:hAnsi="Courier New" w:cs="Courier New"/>
          <w:sz w:val="20"/>
          <w:szCs w:val="20"/>
          <w:rPrChange w:id="740" w:author="Istvan G Lauko" w:date="2020-07-26T10:30:00Z">
            <w:rPr>
              <w:rFonts w:ascii="Courier New" w:hAnsi="Courier New" w:cs="Courier New"/>
            </w:rPr>
          </w:rPrChange>
        </w:rPr>
      </w:pPr>
      <w:r w:rsidRPr="00C740C0">
        <w:rPr>
          <w:rFonts w:ascii="Courier New" w:hAnsi="Courier New" w:cs="Courier New"/>
          <w:sz w:val="20"/>
          <w:szCs w:val="20"/>
          <w:rPrChange w:id="741" w:author="Istvan G Lauko" w:date="2020-07-26T10:30:00Z">
            <w:rPr>
              <w:rFonts w:ascii="Courier New" w:hAnsi="Courier New" w:cs="Courier New"/>
            </w:rPr>
          </w:rPrChange>
        </w:rPr>
        <w:t xml:space="preserve">       </w:t>
      </w:r>
      <w:r w:rsidRPr="00C740C0">
        <w:rPr>
          <w:rFonts w:ascii="Courier New" w:hAnsi="Courier New" w:cs="Courier New"/>
          <w:sz w:val="20"/>
          <w:szCs w:val="20"/>
          <w:rPrChange w:id="742" w:author="Istvan G Lauko" w:date="2020-07-26T10:30:00Z">
            <w:rPr>
              <w:rFonts w:ascii="Courier New" w:hAnsi="Courier New" w:cs="Courier New"/>
            </w:rPr>
          </w:rPrChange>
        </w:rPr>
        <w:tab/>
        <w:t>label = int(</w:t>
      </w:r>
      <w:proofErr w:type="spellStart"/>
      <w:r w:rsidRPr="00C740C0">
        <w:rPr>
          <w:rFonts w:ascii="Courier New" w:hAnsi="Courier New" w:cs="Courier New"/>
          <w:sz w:val="20"/>
          <w:szCs w:val="20"/>
          <w:rPrChange w:id="743" w:author="Istvan G Lauko" w:date="2020-07-26T10:30:00Z">
            <w:rPr>
              <w:rFonts w:ascii="Courier New" w:hAnsi="Courier New" w:cs="Courier New"/>
            </w:rPr>
          </w:rPrChange>
        </w:rPr>
        <w:t>self.df.loc</w:t>
      </w:r>
      <w:proofErr w:type="spellEnd"/>
      <w:r w:rsidRPr="00C740C0">
        <w:rPr>
          <w:rFonts w:ascii="Courier New" w:hAnsi="Courier New" w:cs="Courier New"/>
          <w:sz w:val="20"/>
          <w:szCs w:val="20"/>
          <w:rPrChange w:id="744" w:author="Istvan G Lauko" w:date="2020-07-26T10:30:00Z">
            <w:rPr>
              <w:rFonts w:ascii="Courier New" w:hAnsi="Courier New" w:cs="Courier New"/>
            </w:rPr>
          </w:rPrChange>
        </w:rPr>
        <w:t>[index, 'Score'])</w:t>
      </w:r>
    </w:p>
    <w:p w14:paraId="61299E59" w14:textId="77777777" w:rsidR="002660CA" w:rsidRPr="00C740C0" w:rsidRDefault="002660CA" w:rsidP="002660CA">
      <w:pPr>
        <w:rPr>
          <w:rFonts w:ascii="Courier New" w:hAnsi="Courier New" w:cs="Courier New"/>
          <w:sz w:val="20"/>
          <w:szCs w:val="20"/>
          <w:rPrChange w:id="745" w:author="Istvan G Lauko" w:date="2020-07-26T10:30:00Z">
            <w:rPr>
              <w:rFonts w:ascii="Courier New" w:hAnsi="Courier New" w:cs="Courier New"/>
            </w:rPr>
          </w:rPrChange>
        </w:rPr>
      </w:pPr>
    </w:p>
    <w:p w14:paraId="14AC9F64" w14:textId="77777777" w:rsidR="002660CA" w:rsidRPr="00C740C0" w:rsidRDefault="002660CA" w:rsidP="002660CA">
      <w:pPr>
        <w:rPr>
          <w:rFonts w:ascii="Courier New" w:hAnsi="Courier New" w:cs="Courier New"/>
          <w:sz w:val="20"/>
          <w:szCs w:val="20"/>
          <w:rPrChange w:id="746" w:author="Istvan G Lauko" w:date="2020-07-26T10:30:00Z">
            <w:rPr>
              <w:rFonts w:ascii="Courier New" w:hAnsi="Courier New" w:cs="Courier New"/>
            </w:rPr>
          </w:rPrChange>
        </w:rPr>
      </w:pPr>
      <w:r w:rsidRPr="00C740C0">
        <w:rPr>
          <w:rFonts w:ascii="Courier New" w:hAnsi="Courier New" w:cs="Courier New"/>
          <w:sz w:val="20"/>
          <w:szCs w:val="20"/>
          <w:rPrChange w:id="747" w:author="Istvan G Lauko" w:date="2020-07-26T10:30:00Z">
            <w:rPr>
              <w:rFonts w:ascii="Courier New" w:hAnsi="Courier New" w:cs="Courier New"/>
            </w:rPr>
          </w:rPrChange>
        </w:rPr>
        <w:t xml:space="preserve">        # Use BERT tokenizer since it needs to be able to match the tokens to the pre trained words.</w:t>
      </w:r>
    </w:p>
    <w:p w14:paraId="3D6B77C0" w14:textId="77777777" w:rsidR="002660CA" w:rsidRPr="00C740C0" w:rsidRDefault="002660CA" w:rsidP="002660CA">
      <w:pPr>
        <w:rPr>
          <w:rFonts w:ascii="Courier New" w:hAnsi="Courier New" w:cs="Courier New"/>
          <w:sz w:val="20"/>
          <w:szCs w:val="20"/>
          <w:rPrChange w:id="748" w:author="Istvan G Lauko" w:date="2020-07-26T10:30:00Z">
            <w:rPr>
              <w:rFonts w:ascii="Courier New" w:hAnsi="Courier New" w:cs="Courier New"/>
            </w:rPr>
          </w:rPrChange>
        </w:rPr>
      </w:pPr>
      <w:r w:rsidRPr="00C740C0">
        <w:rPr>
          <w:rFonts w:ascii="Courier New" w:hAnsi="Courier New" w:cs="Courier New"/>
          <w:sz w:val="20"/>
          <w:szCs w:val="20"/>
          <w:rPrChange w:id="749"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750" w:author="Istvan G Lauko" w:date="2020-07-26T10:30:00Z">
            <w:rPr>
              <w:rFonts w:ascii="Courier New" w:hAnsi="Courier New" w:cs="Courier New"/>
            </w:rPr>
          </w:rPrChange>
        </w:rPr>
        <w:t>token1</w:t>
      </w:r>
      <w:proofErr w:type="spellEnd"/>
      <w:r w:rsidRPr="00C740C0">
        <w:rPr>
          <w:rFonts w:ascii="Courier New" w:hAnsi="Courier New" w:cs="Courier New"/>
          <w:sz w:val="20"/>
          <w:szCs w:val="20"/>
          <w:rPrChange w:id="751"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752" w:author="Istvan G Lauko" w:date="2020-07-26T10:30:00Z">
            <w:rPr>
              <w:rFonts w:ascii="Courier New" w:hAnsi="Courier New" w:cs="Courier New"/>
            </w:rPr>
          </w:rPrChange>
        </w:rPr>
        <w:t>self.tokenizer.tokenize</w:t>
      </w:r>
      <w:proofErr w:type="spellEnd"/>
      <w:r w:rsidRPr="00C740C0">
        <w:rPr>
          <w:rFonts w:ascii="Courier New" w:hAnsi="Courier New" w:cs="Courier New"/>
          <w:sz w:val="20"/>
          <w:szCs w:val="20"/>
          <w:rPrChange w:id="753"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754" w:author="Istvan G Lauko" w:date="2020-07-26T10:30:00Z">
            <w:rPr>
              <w:rFonts w:ascii="Courier New" w:hAnsi="Courier New" w:cs="Courier New"/>
            </w:rPr>
          </w:rPrChange>
        </w:rPr>
        <w:t>sent1</w:t>
      </w:r>
      <w:proofErr w:type="spellEnd"/>
      <w:r w:rsidRPr="00C740C0">
        <w:rPr>
          <w:rFonts w:ascii="Courier New" w:hAnsi="Courier New" w:cs="Courier New"/>
          <w:sz w:val="20"/>
          <w:szCs w:val="20"/>
          <w:rPrChange w:id="755" w:author="Istvan G Lauko" w:date="2020-07-26T10:30:00Z">
            <w:rPr>
              <w:rFonts w:ascii="Courier New" w:hAnsi="Courier New" w:cs="Courier New"/>
            </w:rPr>
          </w:rPrChange>
        </w:rPr>
        <w:t>)</w:t>
      </w:r>
    </w:p>
    <w:p w14:paraId="5EDDD1F9" w14:textId="77777777" w:rsidR="002660CA" w:rsidRPr="00C740C0" w:rsidRDefault="002660CA" w:rsidP="002660CA">
      <w:pPr>
        <w:rPr>
          <w:rFonts w:ascii="Courier New" w:hAnsi="Courier New" w:cs="Courier New"/>
          <w:sz w:val="20"/>
          <w:szCs w:val="20"/>
          <w:rPrChange w:id="756" w:author="Istvan G Lauko" w:date="2020-07-26T10:30:00Z">
            <w:rPr>
              <w:rFonts w:ascii="Courier New" w:hAnsi="Courier New" w:cs="Courier New"/>
            </w:rPr>
          </w:rPrChange>
        </w:rPr>
      </w:pPr>
      <w:r w:rsidRPr="00C740C0">
        <w:rPr>
          <w:rFonts w:ascii="Courier New" w:hAnsi="Courier New" w:cs="Courier New"/>
          <w:sz w:val="20"/>
          <w:szCs w:val="20"/>
          <w:rPrChange w:id="757"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758" w:author="Istvan G Lauko" w:date="2020-07-26T10:30:00Z">
            <w:rPr>
              <w:rFonts w:ascii="Courier New" w:hAnsi="Courier New" w:cs="Courier New"/>
            </w:rPr>
          </w:rPrChange>
        </w:rPr>
        <w:t>token2</w:t>
      </w:r>
      <w:proofErr w:type="spellEnd"/>
      <w:r w:rsidRPr="00C740C0">
        <w:rPr>
          <w:rFonts w:ascii="Courier New" w:hAnsi="Courier New" w:cs="Courier New"/>
          <w:sz w:val="20"/>
          <w:szCs w:val="20"/>
          <w:rPrChange w:id="759"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760" w:author="Istvan G Lauko" w:date="2020-07-26T10:30:00Z">
            <w:rPr>
              <w:rFonts w:ascii="Courier New" w:hAnsi="Courier New" w:cs="Courier New"/>
            </w:rPr>
          </w:rPrChange>
        </w:rPr>
        <w:t>self.tokenizer.tokenize</w:t>
      </w:r>
      <w:proofErr w:type="spellEnd"/>
      <w:r w:rsidRPr="00C740C0">
        <w:rPr>
          <w:rFonts w:ascii="Courier New" w:hAnsi="Courier New" w:cs="Courier New"/>
          <w:sz w:val="20"/>
          <w:szCs w:val="20"/>
          <w:rPrChange w:id="761"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762" w:author="Istvan G Lauko" w:date="2020-07-26T10:30:00Z">
            <w:rPr>
              <w:rFonts w:ascii="Courier New" w:hAnsi="Courier New" w:cs="Courier New"/>
            </w:rPr>
          </w:rPrChange>
        </w:rPr>
        <w:t>sent2</w:t>
      </w:r>
      <w:proofErr w:type="spellEnd"/>
      <w:r w:rsidRPr="00C740C0">
        <w:rPr>
          <w:rFonts w:ascii="Courier New" w:hAnsi="Courier New" w:cs="Courier New"/>
          <w:sz w:val="20"/>
          <w:szCs w:val="20"/>
          <w:rPrChange w:id="763" w:author="Istvan G Lauko" w:date="2020-07-26T10:30:00Z">
            <w:rPr>
              <w:rFonts w:ascii="Courier New" w:hAnsi="Courier New" w:cs="Courier New"/>
            </w:rPr>
          </w:rPrChange>
        </w:rPr>
        <w:t>)</w:t>
      </w:r>
    </w:p>
    <w:p w14:paraId="7ECD1365" w14:textId="77777777" w:rsidR="002660CA" w:rsidRPr="00C740C0" w:rsidRDefault="002660CA" w:rsidP="002660CA">
      <w:pPr>
        <w:rPr>
          <w:rFonts w:ascii="Courier New" w:hAnsi="Courier New" w:cs="Courier New"/>
          <w:sz w:val="20"/>
          <w:szCs w:val="20"/>
          <w:rPrChange w:id="764" w:author="Istvan G Lauko" w:date="2020-07-26T10:30:00Z">
            <w:rPr>
              <w:rFonts w:ascii="Courier New" w:hAnsi="Courier New" w:cs="Courier New"/>
            </w:rPr>
          </w:rPrChange>
        </w:rPr>
      </w:pPr>
    </w:p>
    <w:p w14:paraId="1C6E1702" w14:textId="77777777" w:rsidR="002660CA" w:rsidRPr="00C740C0" w:rsidRDefault="002660CA" w:rsidP="002660CA">
      <w:pPr>
        <w:rPr>
          <w:rFonts w:ascii="Courier New" w:hAnsi="Courier New" w:cs="Courier New"/>
          <w:sz w:val="20"/>
          <w:szCs w:val="20"/>
          <w:rPrChange w:id="765" w:author="Istvan G Lauko" w:date="2020-07-26T10:30:00Z">
            <w:rPr>
              <w:rFonts w:ascii="Courier New" w:hAnsi="Courier New" w:cs="Courier New"/>
            </w:rPr>
          </w:rPrChange>
        </w:rPr>
      </w:pPr>
      <w:r w:rsidRPr="00C740C0">
        <w:rPr>
          <w:rFonts w:ascii="Courier New" w:hAnsi="Courier New" w:cs="Courier New"/>
          <w:sz w:val="20"/>
          <w:szCs w:val="20"/>
          <w:rPrChange w:id="766" w:author="Istvan G Lauko" w:date="2020-07-26T10:30:00Z">
            <w:rPr>
              <w:rFonts w:ascii="Courier New" w:hAnsi="Courier New" w:cs="Courier New"/>
            </w:rPr>
          </w:rPrChange>
        </w:rPr>
        <w:lastRenderedPageBreak/>
        <w:t xml:space="preserve">        # BERT inputs typically start with a '[CLS]' tag and end with a '[SEP]' tag. For</w:t>
      </w:r>
    </w:p>
    <w:p w14:paraId="46757162" w14:textId="77777777" w:rsidR="002660CA" w:rsidRPr="00C740C0" w:rsidRDefault="002660CA" w:rsidP="002660CA">
      <w:pPr>
        <w:rPr>
          <w:rFonts w:ascii="Courier New" w:hAnsi="Courier New" w:cs="Courier New"/>
          <w:sz w:val="20"/>
          <w:szCs w:val="20"/>
          <w:rPrChange w:id="767" w:author="Istvan G Lauko" w:date="2020-07-26T10:30:00Z">
            <w:rPr>
              <w:rFonts w:ascii="Courier New" w:hAnsi="Courier New" w:cs="Courier New"/>
            </w:rPr>
          </w:rPrChange>
        </w:rPr>
      </w:pPr>
      <w:r w:rsidRPr="00C740C0">
        <w:rPr>
          <w:rFonts w:ascii="Courier New" w:hAnsi="Courier New" w:cs="Courier New"/>
          <w:sz w:val="20"/>
          <w:szCs w:val="20"/>
          <w:rPrChange w:id="768" w:author="Istvan G Lauko" w:date="2020-07-26T10:30:00Z">
            <w:rPr>
              <w:rFonts w:ascii="Courier New" w:hAnsi="Courier New" w:cs="Courier New"/>
            </w:rPr>
          </w:rPrChange>
        </w:rPr>
        <w:t xml:space="preserve">        tokens = ['[CLS]'] + token1 + ['[SEP]'] + token2 + ['[SEP]']</w:t>
      </w:r>
    </w:p>
    <w:p w14:paraId="228B8549" w14:textId="77777777" w:rsidR="002660CA" w:rsidRPr="00C740C0" w:rsidRDefault="002660CA" w:rsidP="002660CA">
      <w:pPr>
        <w:rPr>
          <w:rFonts w:ascii="Courier New" w:hAnsi="Courier New" w:cs="Courier New"/>
          <w:sz w:val="20"/>
          <w:szCs w:val="20"/>
          <w:rPrChange w:id="769" w:author="Istvan G Lauko" w:date="2020-07-26T10:30:00Z">
            <w:rPr>
              <w:rFonts w:ascii="Courier New" w:hAnsi="Courier New" w:cs="Courier New"/>
            </w:rPr>
          </w:rPrChange>
        </w:rPr>
      </w:pPr>
    </w:p>
    <w:p w14:paraId="5D84FC56" w14:textId="77777777" w:rsidR="002660CA" w:rsidRPr="00C740C0" w:rsidRDefault="002660CA" w:rsidP="002660CA">
      <w:pPr>
        <w:rPr>
          <w:rFonts w:ascii="Courier New" w:hAnsi="Courier New" w:cs="Courier New"/>
          <w:sz w:val="20"/>
          <w:szCs w:val="20"/>
          <w:rPrChange w:id="770" w:author="Istvan G Lauko" w:date="2020-07-26T10:30:00Z">
            <w:rPr>
              <w:rFonts w:ascii="Courier New" w:hAnsi="Courier New" w:cs="Courier New"/>
            </w:rPr>
          </w:rPrChange>
        </w:rPr>
      </w:pPr>
      <w:r w:rsidRPr="00C740C0">
        <w:rPr>
          <w:rFonts w:ascii="Courier New" w:hAnsi="Courier New" w:cs="Courier New"/>
          <w:sz w:val="20"/>
          <w:szCs w:val="20"/>
          <w:rPrChange w:id="771" w:author="Istvan G Lauko" w:date="2020-07-26T10:30:00Z">
            <w:rPr>
              <w:rFonts w:ascii="Courier New" w:hAnsi="Courier New" w:cs="Courier New"/>
            </w:rPr>
          </w:rPrChange>
        </w:rPr>
        <w:t xml:space="preserve">        if </w:t>
      </w:r>
      <w:proofErr w:type="spellStart"/>
      <w:r w:rsidRPr="00C740C0">
        <w:rPr>
          <w:rFonts w:ascii="Courier New" w:hAnsi="Courier New" w:cs="Courier New"/>
          <w:sz w:val="20"/>
          <w:szCs w:val="20"/>
          <w:rPrChange w:id="772" w:author="Istvan G Lauko" w:date="2020-07-26T10:30:00Z">
            <w:rPr>
              <w:rFonts w:ascii="Courier New" w:hAnsi="Courier New" w:cs="Courier New"/>
            </w:rPr>
          </w:rPrChange>
        </w:rPr>
        <w:t>len</w:t>
      </w:r>
      <w:proofErr w:type="spellEnd"/>
      <w:r w:rsidRPr="00C740C0">
        <w:rPr>
          <w:rFonts w:ascii="Courier New" w:hAnsi="Courier New" w:cs="Courier New"/>
          <w:sz w:val="20"/>
          <w:szCs w:val="20"/>
          <w:rPrChange w:id="773" w:author="Istvan G Lauko" w:date="2020-07-26T10:30:00Z">
            <w:rPr>
              <w:rFonts w:ascii="Courier New" w:hAnsi="Courier New" w:cs="Courier New"/>
            </w:rPr>
          </w:rPrChange>
        </w:rPr>
        <w:t xml:space="preserve">(tokens) &lt; </w:t>
      </w:r>
      <w:proofErr w:type="spellStart"/>
      <w:r w:rsidRPr="00C740C0">
        <w:rPr>
          <w:rFonts w:ascii="Courier New" w:hAnsi="Courier New" w:cs="Courier New"/>
          <w:sz w:val="20"/>
          <w:szCs w:val="20"/>
          <w:rPrChange w:id="774" w:author="Istvan G Lauko" w:date="2020-07-26T10:30:00Z">
            <w:rPr>
              <w:rFonts w:ascii="Courier New" w:hAnsi="Courier New" w:cs="Courier New"/>
            </w:rPr>
          </w:rPrChange>
        </w:rPr>
        <w:t>self.maxlen</w:t>
      </w:r>
      <w:proofErr w:type="spellEnd"/>
      <w:r w:rsidRPr="00C740C0">
        <w:rPr>
          <w:rFonts w:ascii="Courier New" w:hAnsi="Courier New" w:cs="Courier New"/>
          <w:sz w:val="20"/>
          <w:szCs w:val="20"/>
          <w:rPrChange w:id="775" w:author="Istvan G Lauko" w:date="2020-07-26T10:30:00Z">
            <w:rPr>
              <w:rFonts w:ascii="Courier New" w:hAnsi="Courier New" w:cs="Courier New"/>
            </w:rPr>
          </w:rPrChange>
        </w:rPr>
        <w:t>:</w:t>
      </w:r>
    </w:p>
    <w:p w14:paraId="51D15FA2" w14:textId="77777777" w:rsidR="002660CA" w:rsidRPr="00C740C0" w:rsidRDefault="002660CA" w:rsidP="002660CA">
      <w:pPr>
        <w:rPr>
          <w:rFonts w:ascii="Courier New" w:hAnsi="Courier New" w:cs="Courier New"/>
          <w:sz w:val="20"/>
          <w:szCs w:val="20"/>
          <w:rPrChange w:id="776" w:author="Istvan G Lauko" w:date="2020-07-26T10:30:00Z">
            <w:rPr>
              <w:rFonts w:ascii="Courier New" w:hAnsi="Courier New" w:cs="Courier New"/>
            </w:rPr>
          </w:rPrChange>
        </w:rPr>
      </w:pPr>
      <w:r w:rsidRPr="00C740C0">
        <w:rPr>
          <w:rFonts w:ascii="Courier New" w:hAnsi="Courier New" w:cs="Courier New"/>
          <w:sz w:val="20"/>
          <w:szCs w:val="20"/>
          <w:rPrChange w:id="777" w:author="Istvan G Lauko" w:date="2020-07-26T10:30:00Z">
            <w:rPr>
              <w:rFonts w:ascii="Courier New" w:hAnsi="Courier New" w:cs="Courier New"/>
            </w:rPr>
          </w:rPrChange>
        </w:rPr>
        <w:t xml:space="preserve">            # Add the ['PAD'] token</w:t>
      </w:r>
    </w:p>
    <w:p w14:paraId="684EB55F" w14:textId="77777777" w:rsidR="002660CA" w:rsidRPr="00C740C0" w:rsidRDefault="002660CA" w:rsidP="002660CA">
      <w:pPr>
        <w:rPr>
          <w:rFonts w:ascii="Courier New" w:hAnsi="Courier New" w:cs="Courier New"/>
          <w:sz w:val="20"/>
          <w:szCs w:val="20"/>
          <w:rPrChange w:id="778" w:author="Istvan G Lauko" w:date="2020-07-26T10:30:00Z">
            <w:rPr>
              <w:rFonts w:ascii="Courier New" w:hAnsi="Courier New" w:cs="Courier New"/>
            </w:rPr>
          </w:rPrChange>
        </w:rPr>
      </w:pPr>
      <w:r w:rsidRPr="00C740C0">
        <w:rPr>
          <w:rFonts w:ascii="Courier New" w:hAnsi="Courier New" w:cs="Courier New"/>
          <w:sz w:val="20"/>
          <w:szCs w:val="20"/>
          <w:rPrChange w:id="779" w:author="Istvan G Lauko" w:date="2020-07-26T10:30:00Z">
            <w:rPr>
              <w:rFonts w:ascii="Courier New" w:hAnsi="Courier New" w:cs="Courier New"/>
            </w:rPr>
          </w:rPrChange>
        </w:rPr>
        <w:t xml:space="preserve">            tokens = tokens + ['[PAD]' for item in range(</w:t>
      </w:r>
      <w:proofErr w:type="spellStart"/>
      <w:r w:rsidRPr="00C740C0">
        <w:rPr>
          <w:rFonts w:ascii="Courier New" w:hAnsi="Courier New" w:cs="Courier New"/>
          <w:sz w:val="20"/>
          <w:szCs w:val="20"/>
          <w:rPrChange w:id="780" w:author="Istvan G Lauko" w:date="2020-07-26T10:30:00Z">
            <w:rPr>
              <w:rFonts w:ascii="Courier New" w:hAnsi="Courier New" w:cs="Courier New"/>
            </w:rPr>
          </w:rPrChange>
        </w:rPr>
        <w:t>self.maxlen-len</w:t>
      </w:r>
      <w:proofErr w:type="spellEnd"/>
      <w:r w:rsidRPr="00C740C0">
        <w:rPr>
          <w:rFonts w:ascii="Courier New" w:hAnsi="Courier New" w:cs="Courier New"/>
          <w:sz w:val="20"/>
          <w:szCs w:val="20"/>
          <w:rPrChange w:id="781" w:author="Istvan G Lauko" w:date="2020-07-26T10:30:00Z">
            <w:rPr>
              <w:rFonts w:ascii="Courier New" w:hAnsi="Courier New" w:cs="Courier New"/>
            </w:rPr>
          </w:rPrChange>
        </w:rPr>
        <w:t>(tokens))]</w:t>
      </w:r>
    </w:p>
    <w:p w14:paraId="2E90F074" w14:textId="77777777" w:rsidR="002660CA" w:rsidRPr="00C740C0" w:rsidRDefault="002660CA" w:rsidP="002660CA">
      <w:pPr>
        <w:rPr>
          <w:rFonts w:ascii="Courier New" w:hAnsi="Courier New" w:cs="Courier New"/>
          <w:sz w:val="20"/>
          <w:szCs w:val="20"/>
          <w:rPrChange w:id="782" w:author="Istvan G Lauko" w:date="2020-07-26T10:30:00Z">
            <w:rPr>
              <w:rFonts w:ascii="Courier New" w:hAnsi="Courier New" w:cs="Courier New"/>
            </w:rPr>
          </w:rPrChange>
        </w:rPr>
      </w:pPr>
      <w:r w:rsidRPr="00C740C0">
        <w:rPr>
          <w:rFonts w:ascii="Courier New" w:hAnsi="Courier New" w:cs="Courier New"/>
          <w:sz w:val="20"/>
          <w:szCs w:val="20"/>
          <w:rPrChange w:id="783" w:author="Istvan G Lauko" w:date="2020-07-26T10:30:00Z">
            <w:rPr>
              <w:rFonts w:ascii="Courier New" w:hAnsi="Courier New" w:cs="Courier New"/>
            </w:rPr>
          </w:rPrChange>
        </w:rPr>
        <w:t xml:space="preserve">        else:</w:t>
      </w:r>
    </w:p>
    <w:p w14:paraId="09655E0C" w14:textId="77777777" w:rsidR="002660CA" w:rsidRPr="00C740C0" w:rsidRDefault="002660CA" w:rsidP="002660CA">
      <w:pPr>
        <w:rPr>
          <w:rFonts w:ascii="Courier New" w:hAnsi="Courier New" w:cs="Courier New"/>
          <w:sz w:val="20"/>
          <w:szCs w:val="20"/>
          <w:rPrChange w:id="784" w:author="Istvan G Lauko" w:date="2020-07-26T10:30:00Z">
            <w:rPr>
              <w:rFonts w:ascii="Courier New" w:hAnsi="Courier New" w:cs="Courier New"/>
            </w:rPr>
          </w:rPrChange>
        </w:rPr>
      </w:pPr>
      <w:r w:rsidRPr="00C740C0">
        <w:rPr>
          <w:rFonts w:ascii="Courier New" w:hAnsi="Courier New" w:cs="Courier New"/>
          <w:sz w:val="20"/>
          <w:szCs w:val="20"/>
          <w:rPrChange w:id="785" w:author="Istvan G Lauko" w:date="2020-07-26T10:30:00Z">
            <w:rPr>
              <w:rFonts w:ascii="Courier New" w:hAnsi="Courier New" w:cs="Courier New"/>
            </w:rPr>
          </w:rPrChange>
        </w:rPr>
        <w:t xml:space="preserve">            # Truncate the tokens at </w:t>
      </w:r>
      <w:proofErr w:type="spellStart"/>
      <w:r w:rsidRPr="00C740C0">
        <w:rPr>
          <w:rFonts w:ascii="Courier New" w:hAnsi="Courier New" w:cs="Courier New"/>
          <w:sz w:val="20"/>
          <w:szCs w:val="20"/>
          <w:rPrChange w:id="786" w:author="Istvan G Lauko" w:date="2020-07-26T10:30:00Z">
            <w:rPr>
              <w:rFonts w:ascii="Courier New" w:hAnsi="Courier New" w:cs="Courier New"/>
            </w:rPr>
          </w:rPrChange>
        </w:rPr>
        <w:t>maxLen</w:t>
      </w:r>
      <w:proofErr w:type="spellEnd"/>
      <w:r w:rsidRPr="00C740C0">
        <w:rPr>
          <w:rFonts w:ascii="Courier New" w:hAnsi="Courier New" w:cs="Courier New"/>
          <w:sz w:val="20"/>
          <w:szCs w:val="20"/>
          <w:rPrChange w:id="787" w:author="Istvan G Lauko" w:date="2020-07-26T10:30:00Z">
            <w:rPr>
              <w:rFonts w:ascii="Courier New" w:hAnsi="Courier New" w:cs="Courier New"/>
            </w:rPr>
          </w:rPrChange>
        </w:rPr>
        <w:t xml:space="preserve"> - 1 and add a '[SEP]' tag.</w:t>
      </w:r>
    </w:p>
    <w:p w14:paraId="10D5A5EA" w14:textId="77777777" w:rsidR="002660CA" w:rsidRPr="00C740C0" w:rsidRDefault="002660CA" w:rsidP="002660CA">
      <w:pPr>
        <w:rPr>
          <w:rFonts w:ascii="Courier New" w:hAnsi="Courier New" w:cs="Courier New"/>
          <w:sz w:val="20"/>
          <w:szCs w:val="20"/>
          <w:rPrChange w:id="788" w:author="Istvan G Lauko" w:date="2020-07-26T10:30:00Z">
            <w:rPr>
              <w:rFonts w:ascii="Courier New" w:hAnsi="Courier New" w:cs="Courier New"/>
            </w:rPr>
          </w:rPrChange>
        </w:rPr>
      </w:pPr>
      <w:r w:rsidRPr="00C740C0">
        <w:rPr>
          <w:rFonts w:ascii="Courier New" w:hAnsi="Courier New" w:cs="Courier New"/>
          <w:sz w:val="20"/>
          <w:szCs w:val="20"/>
          <w:rPrChange w:id="789" w:author="Istvan G Lauko" w:date="2020-07-26T10:30:00Z">
            <w:rPr>
              <w:rFonts w:ascii="Courier New" w:hAnsi="Courier New" w:cs="Courier New"/>
            </w:rPr>
          </w:rPrChange>
        </w:rPr>
        <w:t xml:space="preserve">            tokens = tokens[:self.maxlen-1] + ['[SEP]']</w:t>
      </w:r>
    </w:p>
    <w:p w14:paraId="6F4AB448" w14:textId="77777777" w:rsidR="002660CA" w:rsidRPr="00C740C0" w:rsidRDefault="002660CA" w:rsidP="002660CA">
      <w:pPr>
        <w:rPr>
          <w:rFonts w:ascii="Courier New" w:hAnsi="Courier New" w:cs="Courier New"/>
          <w:sz w:val="20"/>
          <w:szCs w:val="20"/>
          <w:rPrChange w:id="790" w:author="Istvan G Lauko" w:date="2020-07-26T10:30:00Z">
            <w:rPr>
              <w:rFonts w:ascii="Courier New" w:hAnsi="Courier New" w:cs="Courier New"/>
            </w:rPr>
          </w:rPrChange>
        </w:rPr>
      </w:pPr>
    </w:p>
    <w:p w14:paraId="1FF329CA" w14:textId="77777777" w:rsidR="002660CA" w:rsidRPr="00C740C0" w:rsidRDefault="002660CA" w:rsidP="002660CA">
      <w:pPr>
        <w:rPr>
          <w:rFonts w:ascii="Courier New" w:hAnsi="Courier New" w:cs="Courier New"/>
          <w:sz w:val="20"/>
          <w:szCs w:val="20"/>
          <w:rPrChange w:id="791" w:author="Istvan G Lauko" w:date="2020-07-26T10:30:00Z">
            <w:rPr>
              <w:rFonts w:ascii="Courier New" w:hAnsi="Courier New" w:cs="Courier New"/>
            </w:rPr>
          </w:rPrChange>
        </w:rPr>
      </w:pPr>
      <w:r w:rsidRPr="00C740C0">
        <w:rPr>
          <w:rFonts w:ascii="Courier New" w:hAnsi="Courier New" w:cs="Courier New"/>
          <w:sz w:val="20"/>
          <w:szCs w:val="20"/>
          <w:rPrChange w:id="792" w:author="Istvan G Lauko" w:date="2020-07-26T10:30:00Z">
            <w:rPr>
              <w:rFonts w:ascii="Courier New" w:hAnsi="Courier New" w:cs="Courier New"/>
            </w:rPr>
          </w:rPrChange>
        </w:rPr>
        <w:t xml:space="preserve">        # BERT tokenizer converts the string tokens to their respective IDs.</w:t>
      </w:r>
    </w:p>
    <w:p w14:paraId="4E96F922" w14:textId="77777777" w:rsidR="002660CA" w:rsidRPr="00C740C0" w:rsidRDefault="002660CA" w:rsidP="002660CA">
      <w:pPr>
        <w:rPr>
          <w:rFonts w:ascii="Courier New" w:hAnsi="Courier New" w:cs="Courier New"/>
          <w:sz w:val="20"/>
          <w:szCs w:val="20"/>
          <w:rPrChange w:id="793" w:author="Istvan G Lauko" w:date="2020-07-26T10:30:00Z">
            <w:rPr>
              <w:rFonts w:ascii="Courier New" w:hAnsi="Courier New" w:cs="Courier New"/>
            </w:rPr>
          </w:rPrChange>
        </w:rPr>
      </w:pPr>
      <w:r w:rsidRPr="00C740C0">
        <w:rPr>
          <w:rFonts w:ascii="Courier New" w:hAnsi="Courier New" w:cs="Courier New"/>
          <w:sz w:val="20"/>
          <w:szCs w:val="20"/>
          <w:rPrChange w:id="794"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795" w:author="Istvan G Lauko" w:date="2020-07-26T10:30:00Z">
            <w:rPr>
              <w:rFonts w:ascii="Courier New" w:hAnsi="Courier New" w:cs="Courier New"/>
            </w:rPr>
          </w:rPrChange>
        </w:rPr>
        <w:t>token_ids</w:t>
      </w:r>
      <w:proofErr w:type="spellEnd"/>
      <w:r w:rsidRPr="00C740C0">
        <w:rPr>
          <w:rFonts w:ascii="Courier New" w:hAnsi="Courier New" w:cs="Courier New"/>
          <w:sz w:val="20"/>
          <w:szCs w:val="20"/>
          <w:rPrChange w:id="796"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797" w:author="Istvan G Lauko" w:date="2020-07-26T10:30:00Z">
            <w:rPr>
              <w:rFonts w:ascii="Courier New" w:hAnsi="Courier New" w:cs="Courier New"/>
            </w:rPr>
          </w:rPrChange>
        </w:rPr>
        <w:t>self.tokenizer.convert_tokens_to_ids</w:t>
      </w:r>
      <w:proofErr w:type="spellEnd"/>
      <w:r w:rsidRPr="00C740C0">
        <w:rPr>
          <w:rFonts w:ascii="Courier New" w:hAnsi="Courier New" w:cs="Courier New"/>
          <w:sz w:val="20"/>
          <w:szCs w:val="20"/>
          <w:rPrChange w:id="798" w:author="Istvan G Lauko" w:date="2020-07-26T10:30:00Z">
            <w:rPr>
              <w:rFonts w:ascii="Courier New" w:hAnsi="Courier New" w:cs="Courier New"/>
            </w:rPr>
          </w:rPrChange>
        </w:rPr>
        <w:t>(tokens)</w:t>
      </w:r>
    </w:p>
    <w:p w14:paraId="10E06386" w14:textId="77777777" w:rsidR="002660CA" w:rsidRPr="00C740C0" w:rsidRDefault="002660CA" w:rsidP="002660CA">
      <w:pPr>
        <w:rPr>
          <w:rFonts w:ascii="Courier New" w:hAnsi="Courier New" w:cs="Courier New"/>
          <w:sz w:val="20"/>
          <w:szCs w:val="20"/>
          <w:rPrChange w:id="799" w:author="Istvan G Lauko" w:date="2020-07-26T10:30:00Z">
            <w:rPr>
              <w:rFonts w:ascii="Courier New" w:hAnsi="Courier New" w:cs="Courier New"/>
            </w:rPr>
          </w:rPrChange>
        </w:rPr>
      </w:pPr>
    </w:p>
    <w:p w14:paraId="0B56BAD0" w14:textId="77777777" w:rsidR="002660CA" w:rsidRPr="00C740C0" w:rsidRDefault="002660CA" w:rsidP="002660CA">
      <w:pPr>
        <w:rPr>
          <w:rFonts w:ascii="Courier New" w:hAnsi="Courier New" w:cs="Courier New"/>
          <w:sz w:val="20"/>
          <w:szCs w:val="20"/>
          <w:rPrChange w:id="800" w:author="Istvan G Lauko" w:date="2020-07-26T10:30:00Z">
            <w:rPr>
              <w:rFonts w:ascii="Courier New" w:hAnsi="Courier New" w:cs="Courier New"/>
            </w:rPr>
          </w:rPrChange>
        </w:rPr>
      </w:pPr>
      <w:r w:rsidRPr="00C740C0">
        <w:rPr>
          <w:rFonts w:ascii="Courier New" w:hAnsi="Courier New" w:cs="Courier New"/>
          <w:sz w:val="20"/>
          <w:szCs w:val="20"/>
          <w:rPrChange w:id="801" w:author="Istvan G Lauko" w:date="2020-07-26T10:30:00Z">
            <w:rPr>
              <w:rFonts w:ascii="Courier New" w:hAnsi="Courier New" w:cs="Courier New"/>
            </w:rPr>
          </w:rPrChange>
        </w:rPr>
        <w:t xml:space="preserve">        # Converting to </w:t>
      </w:r>
      <w:proofErr w:type="spellStart"/>
      <w:r w:rsidRPr="00C740C0">
        <w:rPr>
          <w:rFonts w:ascii="Courier New" w:hAnsi="Courier New" w:cs="Courier New"/>
          <w:sz w:val="20"/>
          <w:szCs w:val="20"/>
          <w:rPrChange w:id="802" w:author="Istvan G Lauko" w:date="2020-07-26T10:30:00Z">
            <w:rPr>
              <w:rFonts w:ascii="Courier New" w:hAnsi="Courier New" w:cs="Courier New"/>
            </w:rPr>
          </w:rPrChange>
        </w:rPr>
        <w:t>pytorch</w:t>
      </w:r>
      <w:proofErr w:type="spellEnd"/>
      <w:r w:rsidRPr="00C740C0">
        <w:rPr>
          <w:rFonts w:ascii="Courier New" w:hAnsi="Courier New" w:cs="Courier New"/>
          <w:sz w:val="20"/>
          <w:szCs w:val="20"/>
          <w:rPrChange w:id="803" w:author="Istvan G Lauko" w:date="2020-07-26T10:30:00Z">
            <w:rPr>
              <w:rFonts w:ascii="Courier New" w:hAnsi="Courier New" w:cs="Courier New"/>
            </w:rPr>
          </w:rPrChange>
        </w:rPr>
        <w:t xml:space="preserve"> tensors.</w:t>
      </w:r>
    </w:p>
    <w:p w14:paraId="19497AB5" w14:textId="77777777" w:rsidR="002660CA" w:rsidRPr="00C740C0" w:rsidRDefault="002660CA" w:rsidP="002660CA">
      <w:pPr>
        <w:rPr>
          <w:rFonts w:ascii="Courier New" w:hAnsi="Courier New" w:cs="Courier New"/>
          <w:sz w:val="20"/>
          <w:szCs w:val="20"/>
          <w:rPrChange w:id="804" w:author="Istvan G Lauko" w:date="2020-07-26T10:30:00Z">
            <w:rPr>
              <w:rFonts w:ascii="Courier New" w:hAnsi="Courier New" w:cs="Courier New"/>
            </w:rPr>
          </w:rPrChange>
        </w:rPr>
      </w:pPr>
      <w:r w:rsidRPr="00C740C0">
        <w:rPr>
          <w:rFonts w:ascii="Courier New" w:hAnsi="Courier New" w:cs="Courier New"/>
          <w:sz w:val="20"/>
          <w:szCs w:val="20"/>
          <w:rPrChange w:id="805"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806" w:author="Istvan G Lauko" w:date="2020-07-26T10:30:00Z">
            <w:rPr>
              <w:rFonts w:ascii="Courier New" w:hAnsi="Courier New" w:cs="Courier New"/>
            </w:rPr>
          </w:rPrChange>
        </w:rPr>
        <w:t>tokens_ids_tensor</w:t>
      </w:r>
      <w:proofErr w:type="spellEnd"/>
      <w:r w:rsidRPr="00C740C0">
        <w:rPr>
          <w:rFonts w:ascii="Courier New" w:hAnsi="Courier New" w:cs="Courier New"/>
          <w:sz w:val="20"/>
          <w:szCs w:val="20"/>
          <w:rPrChange w:id="807"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808" w:author="Istvan G Lauko" w:date="2020-07-26T10:30:00Z">
            <w:rPr>
              <w:rFonts w:ascii="Courier New" w:hAnsi="Courier New" w:cs="Courier New"/>
            </w:rPr>
          </w:rPrChange>
        </w:rPr>
        <w:t>torch.tensor</w:t>
      </w:r>
      <w:proofErr w:type="spellEnd"/>
      <w:r w:rsidRPr="00C740C0">
        <w:rPr>
          <w:rFonts w:ascii="Courier New" w:hAnsi="Courier New" w:cs="Courier New"/>
          <w:sz w:val="20"/>
          <w:szCs w:val="20"/>
          <w:rPrChange w:id="809"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810" w:author="Istvan G Lauko" w:date="2020-07-26T10:30:00Z">
            <w:rPr>
              <w:rFonts w:ascii="Courier New" w:hAnsi="Courier New" w:cs="Courier New"/>
            </w:rPr>
          </w:rPrChange>
        </w:rPr>
        <w:t>token_ids</w:t>
      </w:r>
      <w:proofErr w:type="spellEnd"/>
      <w:r w:rsidRPr="00C740C0">
        <w:rPr>
          <w:rFonts w:ascii="Courier New" w:hAnsi="Courier New" w:cs="Courier New"/>
          <w:sz w:val="20"/>
          <w:szCs w:val="20"/>
          <w:rPrChange w:id="811" w:author="Istvan G Lauko" w:date="2020-07-26T10:30:00Z">
            <w:rPr>
              <w:rFonts w:ascii="Courier New" w:hAnsi="Courier New" w:cs="Courier New"/>
            </w:rPr>
          </w:rPrChange>
        </w:rPr>
        <w:t>)</w:t>
      </w:r>
    </w:p>
    <w:p w14:paraId="32F52D9F" w14:textId="77777777" w:rsidR="002660CA" w:rsidRPr="00C740C0" w:rsidRDefault="002660CA" w:rsidP="002660CA">
      <w:pPr>
        <w:rPr>
          <w:rFonts w:ascii="Courier New" w:hAnsi="Courier New" w:cs="Courier New"/>
          <w:sz w:val="20"/>
          <w:szCs w:val="20"/>
          <w:rPrChange w:id="812" w:author="Istvan G Lauko" w:date="2020-07-26T10:30:00Z">
            <w:rPr>
              <w:rFonts w:ascii="Courier New" w:hAnsi="Courier New" w:cs="Courier New"/>
            </w:rPr>
          </w:rPrChange>
        </w:rPr>
      </w:pPr>
    </w:p>
    <w:p w14:paraId="02E40BA0" w14:textId="77777777" w:rsidR="002660CA" w:rsidRPr="00C740C0" w:rsidRDefault="002660CA" w:rsidP="002660CA">
      <w:pPr>
        <w:rPr>
          <w:rFonts w:ascii="Courier New" w:hAnsi="Courier New" w:cs="Courier New"/>
          <w:sz w:val="20"/>
          <w:szCs w:val="20"/>
          <w:rPrChange w:id="813" w:author="Istvan G Lauko" w:date="2020-07-26T10:30:00Z">
            <w:rPr>
              <w:rFonts w:ascii="Courier New" w:hAnsi="Courier New" w:cs="Courier New"/>
            </w:rPr>
          </w:rPrChange>
        </w:rPr>
      </w:pPr>
      <w:r w:rsidRPr="00C740C0">
        <w:rPr>
          <w:rFonts w:ascii="Courier New" w:hAnsi="Courier New" w:cs="Courier New"/>
          <w:sz w:val="20"/>
          <w:szCs w:val="20"/>
          <w:rPrChange w:id="814" w:author="Istvan G Lauko" w:date="2020-07-26T10:30:00Z">
            <w:rPr>
              <w:rFonts w:ascii="Courier New" w:hAnsi="Courier New" w:cs="Courier New"/>
            </w:rPr>
          </w:rPrChange>
        </w:rPr>
        <w:t xml:space="preserve">        # Masks place a 1 if token != PAD else a 0.</w:t>
      </w:r>
    </w:p>
    <w:p w14:paraId="019EAAF5" w14:textId="77777777" w:rsidR="002660CA" w:rsidRPr="00C740C0" w:rsidRDefault="002660CA" w:rsidP="002660CA">
      <w:pPr>
        <w:rPr>
          <w:rFonts w:ascii="Courier New" w:hAnsi="Courier New" w:cs="Courier New"/>
          <w:sz w:val="20"/>
          <w:szCs w:val="20"/>
          <w:rPrChange w:id="815" w:author="Istvan G Lauko" w:date="2020-07-26T10:30:00Z">
            <w:rPr>
              <w:rFonts w:ascii="Courier New" w:hAnsi="Courier New" w:cs="Courier New"/>
            </w:rPr>
          </w:rPrChange>
        </w:rPr>
      </w:pPr>
      <w:r w:rsidRPr="00C740C0">
        <w:rPr>
          <w:rFonts w:ascii="Courier New" w:hAnsi="Courier New" w:cs="Courier New"/>
          <w:sz w:val="20"/>
          <w:szCs w:val="20"/>
          <w:rPrChange w:id="816"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817" w:author="Istvan G Lauko" w:date="2020-07-26T10:30:00Z">
            <w:rPr>
              <w:rFonts w:ascii="Courier New" w:hAnsi="Courier New" w:cs="Courier New"/>
            </w:rPr>
          </w:rPrChange>
        </w:rPr>
        <w:t>attn_mask</w:t>
      </w:r>
      <w:proofErr w:type="spellEnd"/>
      <w:r w:rsidRPr="00C740C0">
        <w:rPr>
          <w:rFonts w:ascii="Courier New" w:hAnsi="Courier New" w:cs="Courier New"/>
          <w:sz w:val="20"/>
          <w:szCs w:val="20"/>
          <w:rPrChange w:id="818"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819" w:author="Istvan G Lauko" w:date="2020-07-26T10:30:00Z">
            <w:rPr>
              <w:rFonts w:ascii="Courier New" w:hAnsi="Courier New" w:cs="Courier New"/>
            </w:rPr>
          </w:rPrChange>
        </w:rPr>
        <w:t>tokens_ids_tensor</w:t>
      </w:r>
      <w:proofErr w:type="spellEnd"/>
      <w:r w:rsidRPr="00C740C0">
        <w:rPr>
          <w:rFonts w:ascii="Courier New" w:hAnsi="Courier New" w:cs="Courier New"/>
          <w:sz w:val="20"/>
          <w:szCs w:val="20"/>
          <w:rPrChange w:id="820" w:author="Istvan G Lauko" w:date="2020-07-26T10:30:00Z">
            <w:rPr>
              <w:rFonts w:ascii="Courier New" w:hAnsi="Courier New" w:cs="Courier New"/>
            </w:rPr>
          </w:rPrChange>
        </w:rPr>
        <w:t xml:space="preserve"> != 0).long()</w:t>
      </w:r>
    </w:p>
    <w:p w14:paraId="3F112477" w14:textId="77777777" w:rsidR="002660CA" w:rsidRPr="00C740C0" w:rsidRDefault="002660CA" w:rsidP="002660CA">
      <w:pPr>
        <w:rPr>
          <w:rFonts w:ascii="Courier New" w:hAnsi="Courier New" w:cs="Courier New"/>
          <w:sz w:val="20"/>
          <w:szCs w:val="20"/>
          <w:rPrChange w:id="821" w:author="Istvan G Lauko" w:date="2020-07-26T10:30:00Z">
            <w:rPr>
              <w:rFonts w:ascii="Courier New" w:hAnsi="Courier New" w:cs="Courier New"/>
            </w:rPr>
          </w:rPrChange>
        </w:rPr>
      </w:pPr>
    </w:p>
    <w:p w14:paraId="0FB0C132" w14:textId="77777777" w:rsidR="002660CA" w:rsidRPr="00C740C0" w:rsidRDefault="002660CA" w:rsidP="002660CA">
      <w:pPr>
        <w:rPr>
          <w:rFonts w:ascii="Courier New" w:hAnsi="Courier New" w:cs="Courier New"/>
          <w:sz w:val="20"/>
          <w:szCs w:val="20"/>
          <w:rPrChange w:id="822" w:author="Istvan G Lauko" w:date="2020-07-26T10:30:00Z">
            <w:rPr>
              <w:rFonts w:ascii="Courier New" w:hAnsi="Courier New" w:cs="Courier New"/>
            </w:rPr>
          </w:rPrChange>
        </w:rPr>
      </w:pPr>
      <w:r w:rsidRPr="00C740C0">
        <w:rPr>
          <w:rFonts w:ascii="Courier New" w:hAnsi="Courier New" w:cs="Courier New"/>
          <w:sz w:val="20"/>
          <w:szCs w:val="20"/>
          <w:rPrChange w:id="823" w:author="Istvan G Lauko" w:date="2020-07-26T10:30:00Z">
            <w:rPr>
              <w:rFonts w:ascii="Courier New" w:hAnsi="Courier New" w:cs="Courier New"/>
            </w:rPr>
          </w:rPrChange>
        </w:rPr>
        <w:t xml:space="preserve">        return </w:t>
      </w:r>
      <w:proofErr w:type="spellStart"/>
      <w:r w:rsidRPr="00C740C0">
        <w:rPr>
          <w:rFonts w:ascii="Courier New" w:hAnsi="Courier New" w:cs="Courier New"/>
          <w:sz w:val="20"/>
          <w:szCs w:val="20"/>
          <w:rPrChange w:id="824" w:author="Istvan G Lauko" w:date="2020-07-26T10:30:00Z">
            <w:rPr>
              <w:rFonts w:ascii="Courier New" w:hAnsi="Courier New" w:cs="Courier New"/>
            </w:rPr>
          </w:rPrChange>
        </w:rPr>
        <w:t>tokens_ids_tensor</w:t>
      </w:r>
      <w:proofErr w:type="spellEnd"/>
      <w:r w:rsidRPr="00C740C0">
        <w:rPr>
          <w:rFonts w:ascii="Courier New" w:hAnsi="Courier New" w:cs="Courier New"/>
          <w:sz w:val="20"/>
          <w:szCs w:val="20"/>
          <w:rPrChange w:id="825"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826" w:author="Istvan G Lauko" w:date="2020-07-26T10:30:00Z">
            <w:rPr>
              <w:rFonts w:ascii="Courier New" w:hAnsi="Courier New" w:cs="Courier New"/>
            </w:rPr>
          </w:rPrChange>
        </w:rPr>
        <w:t>attn_mask</w:t>
      </w:r>
      <w:proofErr w:type="spellEnd"/>
      <w:r w:rsidRPr="00C740C0">
        <w:rPr>
          <w:rFonts w:ascii="Courier New" w:hAnsi="Courier New" w:cs="Courier New"/>
          <w:sz w:val="20"/>
          <w:szCs w:val="20"/>
          <w:rPrChange w:id="827" w:author="Istvan G Lauko" w:date="2020-07-26T10:30:00Z">
            <w:rPr>
              <w:rFonts w:ascii="Courier New" w:hAnsi="Courier New" w:cs="Courier New"/>
            </w:rPr>
          </w:rPrChange>
        </w:rPr>
        <w:t>, label</w:t>
      </w:r>
    </w:p>
    <w:p w14:paraId="0AF044FA" w14:textId="77777777" w:rsidR="002660CA" w:rsidRPr="00C740C0" w:rsidRDefault="002660CA" w:rsidP="002660CA">
      <w:pPr>
        <w:rPr>
          <w:rFonts w:ascii="Courier New" w:hAnsi="Courier New" w:cs="Courier New"/>
          <w:sz w:val="20"/>
          <w:szCs w:val="20"/>
          <w:rPrChange w:id="828" w:author="Istvan G Lauko" w:date="2020-07-26T10:30:00Z">
            <w:rPr>
              <w:rFonts w:ascii="Courier New" w:hAnsi="Courier New" w:cs="Courier New"/>
            </w:rPr>
          </w:rPrChange>
        </w:rPr>
      </w:pPr>
    </w:p>
    <w:p w14:paraId="3E92EBEF" w14:textId="77777777" w:rsidR="002660CA" w:rsidRPr="00C740C0" w:rsidRDefault="002660CA" w:rsidP="002660CA">
      <w:pPr>
        <w:rPr>
          <w:rFonts w:ascii="Courier New" w:hAnsi="Courier New" w:cs="Courier New"/>
          <w:sz w:val="20"/>
          <w:szCs w:val="20"/>
          <w:rPrChange w:id="829" w:author="Istvan G Lauko" w:date="2020-07-26T10:30:00Z">
            <w:rPr>
              <w:rFonts w:ascii="Courier New" w:hAnsi="Courier New" w:cs="Courier New"/>
            </w:rPr>
          </w:rPrChange>
        </w:rPr>
      </w:pPr>
      <w:r w:rsidRPr="00C740C0">
        <w:rPr>
          <w:rFonts w:ascii="Courier New" w:hAnsi="Courier New" w:cs="Courier New"/>
          <w:sz w:val="20"/>
          <w:szCs w:val="20"/>
          <w:rPrChange w:id="830" w:author="Istvan G Lauko" w:date="2020-07-26T10:30:00Z">
            <w:rPr>
              <w:rFonts w:ascii="Courier New" w:hAnsi="Courier New" w:cs="Courier New"/>
            </w:rPr>
          </w:rPrChange>
        </w:rPr>
        <w:t>print('Loading BERT tokenizer...')</w:t>
      </w:r>
    </w:p>
    <w:p w14:paraId="257203BF" w14:textId="77777777" w:rsidR="002660CA" w:rsidRPr="00C740C0" w:rsidRDefault="002660CA" w:rsidP="002660CA">
      <w:pPr>
        <w:rPr>
          <w:rFonts w:ascii="Courier New" w:hAnsi="Courier New" w:cs="Courier New"/>
          <w:sz w:val="20"/>
          <w:szCs w:val="20"/>
          <w:rPrChange w:id="831" w:author="Istvan G Lauko" w:date="2020-07-26T10:30:00Z">
            <w:rPr>
              <w:rFonts w:ascii="Courier New" w:hAnsi="Courier New" w:cs="Courier New"/>
            </w:rPr>
          </w:rPrChange>
        </w:rPr>
      </w:pPr>
      <w:r w:rsidRPr="00C740C0">
        <w:rPr>
          <w:rFonts w:ascii="Courier New" w:hAnsi="Courier New" w:cs="Courier New"/>
          <w:sz w:val="20"/>
          <w:szCs w:val="20"/>
          <w:rPrChange w:id="832" w:author="Istvan G Lauko" w:date="2020-07-26T10:30:00Z">
            <w:rPr>
              <w:rFonts w:ascii="Courier New" w:hAnsi="Courier New" w:cs="Courier New"/>
            </w:rPr>
          </w:rPrChange>
        </w:rPr>
        <w:t xml:space="preserve">tokenizer = </w:t>
      </w:r>
      <w:proofErr w:type="spellStart"/>
      <w:r w:rsidRPr="00C740C0">
        <w:rPr>
          <w:rFonts w:ascii="Courier New" w:hAnsi="Courier New" w:cs="Courier New"/>
          <w:sz w:val="20"/>
          <w:szCs w:val="20"/>
          <w:rPrChange w:id="833" w:author="Istvan G Lauko" w:date="2020-07-26T10:30:00Z">
            <w:rPr>
              <w:rFonts w:ascii="Courier New" w:hAnsi="Courier New" w:cs="Courier New"/>
            </w:rPr>
          </w:rPrChange>
        </w:rPr>
        <w:t>BertTokenizer.from_pretrained</w:t>
      </w:r>
      <w:proofErr w:type="spellEnd"/>
      <w:r w:rsidRPr="00C740C0">
        <w:rPr>
          <w:rFonts w:ascii="Courier New" w:hAnsi="Courier New" w:cs="Courier New"/>
          <w:sz w:val="20"/>
          <w:szCs w:val="20"/>
          <w:rPrChange w:id="834" w:author="Istvan G Lauko" w:date="2020-07-26T10:30:00Z">
            <w:rPr>
              <w:rFonts w:ascii="Courier New" w:hAnsi="Courier New" w:cs="Courier New"/>
            </w:rPr>
          </w:rPrChange>
        </w:rPr>
        <w:t xml:space="preserve">('bert-base-uncased', </w:t>
      </w:r>
      <w:proofErr w:type="spellStart"/>
      <w:r w:rsidRPr="00C740C0">
        <w:rPr>
          <w:rFonts w:ascii="Courier New" w:hAnsi="Courier New" w:cs="Courier New"/>
          <w:sz w:val="20"/>
          <w:szCs w:val="20"/>
          <w:rPrChange w:id="835" w:author="Istvan G Lauko" w:date="2020-07-26T10:30:00Z">
            <w:rPr>
              <w:rFonts w:ascii="Courier New" w:hAnsi="Courier New" w:cs="Courier New"/>
            </w:rPr>
          </w:rPrChange>
        </w:rPr>
        <w:t>do_lower_case</w:t>
      </w:r>
      <w:proofErr w:type="spellEnd"/>
      <w:r w:rsidRPr="00C740C0">
        <w:rPr>
          <w:rFonts w:ascii="Courier New" w:hAnsi="Courier New" w:cs="Courier New"/>
          <w:sz w:val="20"/>
          <w:szCs w:val="20"/>
          <w:rPrChange w:id="836" w:author="Istvan G Lauko" w:date="2020-07-26T10:30:00Z">
            <w:rPr>
              <w:rFonts w:ascii="Courier New" w:hAnsi="Courier New" w:cs="Courier New"/>
            </w:rPr>
          </w:rPrChange>
        </w:rPr>
        <w:t>=True)</w:t>
      </w:r>
    </w:p>
    <w:p w14:paraId="22067AA6" w14:textId="77777777" w:rsidR="002660CA" w:rsidRPr="00C740C0" w:rsidRDefault="002660CA" w:rsidP="002660CA">
      <w:pPr>
        <w:rPr>
          <w:rFonts w:ascii="Courier New" w:hAnsi="Courier New" w:cs="Courier New"/>
          <w:sz w:val="20"/>
          <w:szCs w:val="20"/>
          <w:rPrChange w:id="837" w:author="Istvan G Lauko" w:date="2020-07-26T10:30:00Z">
            <w:rPr>
              <w:rFonts w:ascii="Courier New" w:hAnsi="Courier New" w:cs="Courier New"/>
            </w:rPr>
          </w:rPrChange>
        </w:rPr>
      </w:pPr>
    </w:p>
    <w:p w14:paraId="6D9BF7FC" w14:textId="77777777" w:rsidR="002660CA" w:rsidRPr="00C740C0" w:rsidRDefault="002660CA" w:rsidP="002660CA">
      <w:pPr>
        <w:rPr>
          <w:rFonts w:ascii="Courier New" w:hAnsi="Courier New" w:cs="Courier New"/>
          <w:sz w:val="20"/>
          <w:szCs w:val="20"/>
          <w:rPrChange w:id="838" w:author="Istvan G Lauko" w:date="2020-07-26T10:30:00Z">
            <w:rPr>
              <w:rFonts w:ascii="Courier New" w:hAnsi="Courier New" w:cs="Courier New"/>
            </w:rPr>
          </w:rPrChange>
        </w:rPr>
      </w:pPr>
      <w:r w:rsidRPr="00C740C0">
        <w:rPr>
          <w:rFonts w:ascii="Courier New" w:hAnsi="Courier New" w:cs="Courier New"/>
          <w:sz w:val="20"/>
          <w:szCs w:val="20"/>
          <w:rPrChange w:id="839" w:author="Istvan G Lauko" w:date="2020-07-26T10:30:00Z">
            <w:rPr>
              <w:rFonts w:ascii="Courier New" w:hAnsi="Courier New" w:cs="Courier New"/>
            </w:rPr>
          </w:rPrChange>
        </w:rPr>
        <w:t>print("Configuration is: ", config)</w:t>
      </w:r>
    </w:p>
    <w:p w14:paraId="13857BE8" w14:textId="77777777" w:rsidR="002660CA" w:rsidRPr="00C740C0" w:rsidRDefault="002660CA" w:rsidP="002660CA">
      <w:pPr>
        <w:rPr>
          <w:rFonts w:ascii="Courier New" w:hAnsi="Courier New" w:cs="Courier New"/>
          <w:sz w:val="20"/>
          <w:szCs w:val="20"/>
          <w:rPrChange w:id="840" w:author="Istvan G Lauko" w:date="2020-07-26T10:30:00Z">
            <w:rPr>
              <w:rFonts w:ascii="Courier New" w:hAnsi="Courier New" w:cs="Courier New"/>
            </w:rPr>
          </w:rPrChange>
        </w:rPr>
      </w:pPr>
      <w:r w:rsidRPr="00C740C0">
        <w:rPr>
          <w:rFonts w:ascii="Courier New" w:hAnsi="Courier New" w:cs="Courier New"/>
          <w:sz w:val="20"/>
          <w:szCs w:val="20"/>
          <w:rPrChange w:id="841" w:author="Istvan G Lauko" w:date="2020-07-26T10:30:00Z">
            <w:rPr>
              <w:rFonts w:ascii="Courier New" w:hAnsi="Courier New" w:cs="Courier New"/>
            </w:rPr>
          </w:rPrChange>
        </w:rPr>
        <w:t># Read and shuffle input data.</w:t>
      </w:r>
    </w:p>
    <w:p w14:paraId="02EF226A" w14:textId="77777777" w:rsidR="002660CA" w:rsidRPr="00C740C0" w:rsidRDefault="002660CA" w:rsidP="002660CA">
      <w:pPr>
        <w:rPr>
          <w:rFonts w:ascii="Courier New" w:hAnsi="Courier New" w:cs="Courier New"/>
          <w:sz w:val="20"/>
          <w:szCs w:val="20"/>
          <w:rPrChange w:id="842" w:author="Istvan G Lauko" w:date="2020-07-26T10:30:00Z">
            <w:rPr>
              <w:rFonts w:ascii="Courier New" w:hAnsi="Courier New" w:cs="Courier New"/>
            </w:rPr>
          </w:rPrChange>
        </w:rPr>
      </w:pPr>
      <w:r w:rsidRPr="00C740C0">
        <w:rPr>
          <w:rFonts w:ascii="Courier New" w:hAnsi="Courier New" w:cs="Courier New"/>
          <w:sz w:val="20"/>
          <w:szCs w:val="20"/>
          <w:rPrChange w:id="843" w:author="Istvan G Lauko" w:date="2020-07-26T10:30:00Z">
            <w:rPr>
              <w:rFonts w:ascii="Courier New" w:hAnsi="Courier New" w:cs="Courier New"/>
            </w:rPr>
          </w:rPrChange>
        </w:rPr>
        <w:t xml:space="preserve">df = </w:t>
      </w:r>
      <w:proofErr w:type="spellStart"/>
      <w:r w:rsidRPr="00C740C0">
        <w:rPr>
          <w:rFonts w:ascii="Courier New" w:hAnsi="Courier New" w:cs="Courier New"/>
          <w:sz w:val="20"/>
          <w:szCs w:val="20"/>
          <w:rPrChange w:id="844" w:author="Istvan G Lauko" w:date="2020-07-26T10:30:00Z">
            <w:rPr>
              <w:rFonts w:ascii="Courier New" w:hAnsi="Courier New" w:cs="Courier New"/>
            </w:rPr>
          </w:rPrChange>
        </w:rPr>
        <w:t>read_and_shuffle</w:t>
      </w:r>
      <w:proofErr w:type="spellEnd"/>
      <w:r w:rsidRPr="00C740C0">
        <w:rPr>
          <w:rFonts w:ascii="Courier New" w:hAnsi="Courier New" w:cs="Courier New"/>
          <w:sz w:val="20"/>
          <w:szCs w:val="20"/>
          <w:rPrChange w:id="845"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846" w:author="Istvan G Lauko" w:date="2020-07-26T10:30:00Z">
            <w:rPr>
              <w:rFonts w:ascii="Courier New" w:hAnsi="Courier New" w:cs="Courier New"/>
            </w:rPr>
          </w:rPrChange>
        </w:rPr>
        <w:t>os.path.join</w:t>
      </w:r>
      <w:proofErr w:type="spellEnd"/>
      <w:r w:rsidRPr="00C740C0">
        <w:rPr>
          <w:rFonts w:ascii="Courier New" w:hAnsi="Courier New" w:cs="Courier New"/>
          <w:sz w:val="20"/>
          <w:szCs w:val="20"/>
          <w:rPrChange w:id="847"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848" w:author="Istvan G Lauko" w:date="2020-07-26T10:30:00Z">
            <w:rPr>
              <w:rFonts w:ascii="Courier New" w:hAnsi="Courier New" w:cs="Courier New"/>
            </w:rPr>
          </w:rPrChange>
        </w:rPr>
        <w:t>projectFolder</w:t>
      </w:r>
      <w:proofErr w:type="spellEnd"/>
      <w:r w:rsidRPr="00C740C0">
        <w:rPr>
          <w:rFonts w:ascii="Courier New" w:hAnsi="Courier New" w:cs="Courier New"/>
          <w:sz w:val="20"/>
          <w:szCs w:val="20"/>
          <w:rPrChange w:id="849" w:author="Istvan G Lauko" w:date="2020-07-26T10:30:00Z">
            <w:rPr>
              <w:rFonts w:ascii="Courier New" w:hAnsi="Courier New" w:cs="Courier New"/>
            </w:rPr>
          </w:rPrChange>
        </w:rPr>
        <w:t>, "PARAPHRASE-DATASET/</w:t>
      </w:r>
      <w:proofErr w:type="spellStart"/>
      <w:r w:rsidRPr="00C740C0">
        <w:rPr>
          <w:rFonts w:ascii="Courier New" w:hAnsi="Courier New" w:cs="Courier New"/>
          <w:sz w:val="20"/>
          <w:szCs w:val="20"/>
          <w:rPrChange w:id="850" w:author="Istvan G Lauko" w:date="2020-07-26T10:30:00Z">
            <w:rPr>
              <w:rFonts w:ascii="Courier New" w:hAnsi="Courier New" w:cs="Courier New"/>
            </w:rPr>
          </w:rPrChange>
        </w:rPr>
        <w:t>datap.csv</w:t>
      </w:r>
      <w:proofErr w:type="spellEnd"/>
      <w:r w:rsidRPr="00C740C0">
        <w:rPr>
          <w:rFonts w:ascii="Courier New" w:hAnsi="Courier New" w:cs="Courier New"/>
          <w:sz w:val="20"/>
          <w:szCs w:val="20"/>
          <w:rPrChange w:id="851" w:author="Istvan G Lauko" w:date="2020-07-26T10:30:00Z">
            <w:rPr>
              <w:rFonts w:ascii="Courier New" w:hAnsi="Courier New" w:cs="Courier New"/>
            </w:rPr>
          </w:rPrChange>
        </w:rPr>
        <w:t>"))</w:t>
      </w:r>
    </w:p>
    <w:p w14:paraId="2B07F9A7" w14:textId="77777777" w:rsidR="002660CA" w:rsidRPr="00C740C0" w:rsidRDefault="002660CA" w:rsidP="002660CA">
      <w:pPr>
        <w:rPr>
          <w:rFonts w:ascii="Courier New" w:hAnsi="Courier New" w:cs="Courier New"/>
          <w:sz w:val="20"/>
          <w:szCs w:val="20"/>
          <w:rPrChange w:id="852" w:author="Istvan G Lauko" w:date="2020-07-26T10:30:00Z">
            <w:rPr>
              <w:rFonts w:ascii="Courier New" w:hAnsi="Courier New" w:cs="Courier New"/>
            </w:rPr>
          </w:rPrChange>
        </w:rPr>
      </w:pPr>
    </w:p>
    <w:p w14:paraId="6C013789" w14:textId="77777777" w:rsidR="002660CA" w:rsidRPr="00C740C0" w:rsidRDefault="002660CA" w:rsidP="002660CA">
      <w:pPr>
        <w:rPr>
          <w:rFonts w:ascii="Courier New" w:hAnsi="Courier New" w:cs="Courier New"/>
          <w:sz w:val="20"/>
          <w:szCs w:val="20"/>
          <w:rPrChange w:id="853" w:author="Istvan G Lauko" w:date="2020-07-26T10:30:00Z">
            <w:rPr>
              <w:rFonts w:ascii="Courier New" w:hAnsi="Courier New" w:cs="Courier New"/>
            </w:rPr>
          </w:rPrChange>
        </w:rPr>
      </w:pPr>
      <w:r w:rsidRPr="00C740C0">
        <w:rPr>
          <w:rFonts w:ascii="Courier New" w:hAnsi="Courier New" w:cs="Courier New"/>
          <w:sz w:val="20"/>
          <w:szCs w:val="20"/>
          <w:rPrChange w:id="854" w:author="Istvan G Lauko" w:date="2020-07-26T10:30:00Z">
            <w:rPr>
              <w:rFonts w:ascii="Courier New" w:hAnsi="Courier New" w:cs="Courier New"/>
            </w:rPr>
          </w:rPrChange>
        </w:rPr>
        <w:t>df</w:t>
      </w:r>
    </w:p>
    <w:p w14:paraId="05BC78A3" w14:textId="77777777" w:rsidR="002660CA" w:rsidRPr="00C740C0" w:rsidRDefault="002660CA" w:rsidP="002660CA">
      <w:pPr>
        <w:rPr>
          <w:rFonts w:ascii="Courier New" w:hAnsi="Courier New" w:cs="Courier New"/>
          <w:sz w:val="20"/>
          <w:szCs w:val="20"/>
          <w:rPrChange w:id="855" w:author="Istvan G Lauko" w:date="2020-07-26T10:30:00Z">
            <w:rPr>
              <w:rFonts w:ascii="Courier New" w:hAnsi="Courier New" w:cs="Courier New"/>
            </w:rPr>
          </w:rPrChange>
        </w:rPr>
      </w:pPr>
    </w:p>
    <w:p w14:paraId="2A6CAE0D" w14:textId="77777777" w:rsidR="002660CA" w:rsidRPr="00C740C0" w:rsidRDefault="002660CA" w:rsidP="002660CA">
      <w:pPr>
        <w:rPr>
          <w:rFonts w:ascii="Courier New" w:hAnsi="Courier New" w:cs="Courier New"/>
          <w:sz w:val="20"/>
          <w:szCs w:val="20"/>
          <w:rPrChange w:id="856" w:author="Istvan G Lauko" w:date="2020-07-26T10:30:00Z">
            <w:rPr>
              <w:rFonts w:ascii="Courier New" w:hAnsi="Courier New" w:cs="Courier New"/>
            </w:rPr>
          </w:rPrChange>
        </w:rPr>
      </w:pPr>
      <w:proofErr w:type="spellStart"/>
      <w:r w:rsidRPr="00C740C0">
        <w:rPr>
          <w:rFonts w:ascii="Courier New" w:hAnsi="Courier New" w:cs="Courier New"/>
          <w:sz w:val="20"/>
          <w:szCs w:val="20"/>
          <w:rPrChange w:id="857" w:author="Istvan G Lauko" w:date="2020-07-26T10:30:00Z">
            <w:rPr>
              <w:rFonts w:ascii="Courier New" w:hAnsi="Courier New" w:cs="Courier New"/>
            </w:rPr>
          </w:rPrChange>
        </w:rPr>
        <w:lastRenderedPageBreak/>
        <w:t>num_classes</w:t>
      </w:r>
      <w:proofErr w:type="spellEnd"/>
      <w:r w:rsidRPr="00C740C0">
        <w:rPr>
          <w:rFonts w:ascii="Courier New" w:hAnsi="Courier New" w:cs="Courier New"/>
          <w:sz w:val="20"/>
          <w:szCs w:val="20"/>
          <w:rPrChange w:id="858" w:author="Istvan G Lauko" w:date="2020-07-26T10:30:00Z">
            <w:rPr>
              <w:rFonts w:ascii="Courier New" w:hAnsi="Courier New" w:cs="Courier New"/>
            </w:rPr>
          </w:rPrChange>
        </w:rPr>
        <w:t xml:space="preserve"> = df['Score'].</w:t>
      </w:r>
      <w:proofErr w:type="spellStart"/>
      <w:r w:rsidRPr="00C740C0">
        <w:rPr>
          <w:rFonts w:ascii="Courier New" w:hAnsi="Courier New" w:cs="Courier New"/>
          <w:sz w:val="20"/>
          <w:szCs w:val="20"/>
          <w:rPrChange w:id="859" w:author="Istvan G Lauko" w:date="2020-07-26T10:30:00Z">
            <w:rPr>
              <w:rFonts w:ascii="Courier New" w:hAnsi="Courier New" w:cs="Courier New"/>
            </w:rPr>
          </w:rPrChange>
        </w:rPr>
        <w:t>nunique</w:t>
      </w:r>
      <w:proofErr w:type="spellEnd"/>
      <w:r w:rsidRPr="00C740C0">
        <w:rPr>
          <w:rFonts w:ascii="Courier New" w:hAnsi="Courier New" w:cs="Courier New"/>
          <w:sz w:val="20"/>
          <w:szCs w:val="20"/>
          <w:rPrChange w:id="860" w:author="Istvan G Lauko" w:date="2020-07-26T10:30:00Z">
            <w:rPr>
              <w:rFonts w:ascii="Courier New" w:hAnsi="Courier New" w:cs="Courier New"/>
            </w:rPr>
          </w:rPrChange>
        </w:rPr>
        <w:t>()</w:t>
      </w:r>
    </w:p>
    <w:p w14:paraId="265E0257" w14:textId="77777777" w:rsidR="002660CA" w:rsidRPr="00C740C0" w:rsidRDefault="002660CA" w:rsidP="002660CA">
      <w:pPr>
        <w:rPr>
          <w:rFonts w:ascii="Courier New" w:hAnsi="Courier New" w:cs="Courier New"/>
          <w:sz w:val="20"/>
          <w:szCs w:val="20"/>
          <w:rPrChange w:id="861" w:author="Istvan G Lauko" w:date="2020-07-26T10:30:00Z">
            <w:rPr>
              <w:rFonts w:ascii="Courier New" w:hAnsi="Courier New" w:cs="Courier New"/>
            </w:rPr>
          </w:rPrChange>
        </w:rPr>
      </w:pPr>
      <w:r w:rsidRPr="00C740C0">
        <w:rPr>
          <w:rFonts w:ascii="Courier New" w:hAnsi="Courier New" w:cs="Courier New"/>
          <w:sz w:val="20"/>
          <w:szCs w:val="20"/>
          <w:rPrChange w:id="862" w:author="Istvan G Lauko" w:date="2020-07-26T10:30:00Z">
            <w:rPr>
              <w:rFonts w:ascii="Courier New" w:hAnsi="Courier New" w:cs="Courier New"/>
            </w:rPr>
          </w:rPrChange>
        </w:rPr>
        <w:t xml:space="preserve">print("Number of Target Output Classes:", </w:t>
      </w:r>
      <w:proofErr w:type="spellStart"/>
      <w:r w:rsidRPr="00C740C0">
        <w:rPr>
          <w:rFonts w:ascii="Courier New" w:hAnsi="Courier New" w:cs="Courier New"/>
          <w:sz w:val="20"/>
          <w:szCs w:val="20"/>
          <w:rPrChange w:id="863" w:author="Istvan G Lauko" w:date="2020-07-26T10:30:00Z">
            <w:rPr>
              <w:rFonts w:ascii="Courier New" w:hAnsi="Courier New" w:cs="Courier New"/>
            </w:rPr>
          </w:rPrChange>
        </w:rPr>
        <w:t>num_classes</w:t>
      </w:r>
      <w:proofErr w:type="spellEnd"/>
      <w:r w:rsidRPr="00C740C0">
        <w:rPr>
          <w:rFonts w:ascii="Courier New" w:hAnsi="Courier New" w:cs="Courier New"/>
          <w:sz w:val="20"/>
          <w:szCs w:val="20"/>
          <w:rPrChange w:id="864" w:author="Istvan G Lauko" w:date="2020-07-26T10:30:00Z">
            <w:rPr>
              <w:rFonts w:ascii="Courier New" w:hAnsi="Courier New" w:cs="Courier New"/>
            </w:rPr>
          </w:rPrChange>
        </w:rPr>
        <w:t>)</w:t>
      </w:r>
    </w:p>
    <w:p w14:paraId="7F8C805E" w14:textId="77777777" w:rsidR="002660CA" w:rsidRPr="00C740C0" w:rsidRDefault="002660CA" w:rsidP="002660CA">
      <w:pPr>
        <w:rPr>
          <w:rFonts w:ascii="Courier New" w:hAnsi="Courier New" w:cs="Courier New"/>
          <w:sz w:val="20"/>
          <w:szCs w:val="20"/>
          <w:rPrChange w:id="865" w:author="Istvan G Lauko" w:date="2020-07-26T10:30:00Z">
            <w:rPr>
              <w:rFonts w:ascii="Courier New" w:hAnsi="Courier New" w:cs="Courier New"/>
            </w:rPr>
          </w:rPrChange>
        </w:rPr>
      </w:pPr>
      <w:proofErr w:type="spellStart"/>
      <w:r w:rsidRPr="00C740C0">
        <w:rPr>
          <w:rFonts w:ascii="Courier New" w:hAnsi="Courier New" w:cs="Courier New"/>
          <w:sz w:val="20"/>
          <w:szCs w:val="20"/>
          <w:rPrChange w:id="866" w:author="Istvan G Lauko" w:date="2020-07-26T10:30:00Z">
            <w:rPr>
              <w:rFonts w:ascii="Courier New" w:hAnsi="Courier New" w:cs="Courier New"/>
            </w:rPr>
          </w:rPrChange>
        </w:rPr>
        <w:t>totalDatasetSize</w:t>
      </w:r>
      <w:proofErr w:type="spellEnd"/>
      <w:r w:rsidRPr="00C740C0">
        <w:rPr>
          <w:rFonts w:ascii="Courier New" w:hAnsi="Courier New" w:cs="Courier New"/>
          <w:sz w:val="20"/>
          <w:szCs w:val="20"/>
          <w:rPrChange w:id="867"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868" w:author="Istvan G Lauko" w:date="2020-07-26T10:30:00Z">
            <w:rPr>
              <w:rFonts w:ascii="Courier New" w:hAnsi="Courier New" w:cs="Courier New"/>
            </w:rPr>
          </w:rPrChange>
        </w:rPr>
        <w:t>len</w:t>
      </w:r>
      <w:proofErr w:type="spellEnd"/>
      <w:r w:rsidRPr="00C740C0">
        <w:rPr>
          <w:rFonts w:ascii="Courier New" w:hAnsi="Courier New" w:cs="Courier New"/>
          <w:sz w:val="20"/>
          <w:szCs w:val="20"/>
          <w:rPrChange w:id="869" w:author="Istvan G Lauko" w:date="2020-07-26T10:30:00Z">
            <w:rPr>
              <w:rFonts w:ascii="Courier New" w:hAnsi="Courier New" w:cs="Courier New"/>
            </w:rPr>
          </w:rPrChange>
        </w:rPr>
        <w:t>(df)</w:t>
      </w:r>
    </w:p>
    <w:p w14:paraId="4C25A244" w14:textId="77777777" w:rsidR="002660CA" w:rsidRPr="00C740C0" w:rsidRDefault="002660CA" w:rsidP="002660CA">
      <w:pPr>
        <w:rPr>
          <w:rFonts w:ascii="Courier New" w:hAnsi="Courier New" w:cs="Courier New"/>
          <w:sz w:val="20"/>
          <w:szCs w:val="20"/>
          <w:rPrChange w:id="870" w:author="Istvan G Lauko" w:date="2020-07-26T10:30:00Z">
            <w:rPr>
              <w:rFonts w:ascii="Courier New" w:hAnsi="Courier New" w:cs="Courier New"/>
            </w:rPr>
          </w:rPrChange>
        </w:rPr>
      </w:pPr>
    </w:p>
    <w:p w14:paraId="5ACED7F4" w14:textId="77777777" w:rsidR="002660CA" w:rsidRPr="00C740C0" w:rsidRDefault="002660CA" w:rsidP="002660CA">
      <w:pPr>
        <w:rPr>
          <w:rFonts w:ascii="Courier New" w:hAnsi="Courier New" w:cs="Courier New"/>
          <w:sz w:val="20"/>
          <w:szCs w:val="20"/>
          <w:rPrChange w:id="871" w:author="Istvan G Lauko" w:date="2020-07-26T10:30:00Z">
            <w:rPr>
              <w:rFonts w:ascii="Courier New" w:hAnsi="Courier New" w:cs="Courier New"/>
            </w:rPr>
          </w:rPrChange>
        </w:rPr>
      </w:pPr>
      <w:r w:rsidRPr="00C740C0">
        <w:rPr>
          <w:rFonts w:ascii="Courier New" w:hAnsi="Courier New" w:cs="Courier New"/>
          <w:sz w:val="20"/>
          <w:szCs w:val="20"/>
          <w:rPrChange w:id="872" w:author="Istvan G Lauko" w:date="2020-07-26T10:30:00Z">
            <w:rPr>
              <w:rFonts w:ascii="Courier New" w:hAnsi="Courier New" w:cs="Courier New"/>
            </w:rPr>
          </w:rPrChange>
        </w:rPr>
        <w:t># Group by the column Score. This helps you get distribution of the Review Scores.</w:t>
      </w:r>
    </w:p>
    <w:p w14:paraId="4C3F8FE5" w14:textId="77777777" w:rsidR="002660CA" w:rsidRPr="00C740C0" w:rsidRDefault="002660CA" w:rsidP="002660CA">
      <w:pPr>
        <w:rPr>
          <w:rFonts w:ascii="Courier New" w:hAnsi="Courier New" w:cs="Courier New"/>
          <w:sz w:val="20"/>
          <w:szCs w:val="20"/>
          <w:rPrChange w:id="873" w:author="Istvan G Lauko" w:date="2020-07-26T10:30:00Z">
            <w:rPr>
              <w:rFonts w:ascii="Courier New" w:hAnsi="Courier New" w:cs="Courier New"/>
            </w:rPr>
          </w:rPrChange>
        </w:rPr>
      </w:pPr>
      <w:r w:rsidRPr="00C740C0">
        <w:rPr>
          <w:rFonts w:ascii="Courier New" w:hAnsi="Courier New" w:cs="Courier New"/>
          <w:sz w:val="20"/>
          <w:szCs w:val="20"/>
          <w:rPrChange w:id="874" w:author="Istvan G Lauko" w:date="2020-07-26T10:30:00Z">
            <w:rPr>
              <w:rFonts w:ascii="Courier New" w:hAnsi="Courier New" w:cs="Courier New"/>
            </w:rPr>
          </w:rPrChange>
        </w:rPr>
        <w:t xml:space="preserve">symbols = </w:t>
      </w:r>
      <w:proofErr w:type="spellStart"/>
      <w:r w:rsidRPr="00C740C0">
        <w:rPr>
          <w:rFonts w:ascii="Courier New" w:hAnsi="Courier New" w:cs="Courier New"/>
          <w:sz w:val="20"/>
          <w:szCs w:val="20"/>
          <w:rPrChange w:id="875" w:author="Istvan G Lauko" w:date="2020-07-26T10:30:00Z">
            <w:rPr>
              <w:rFonts w:ascii="Courier New" w:hAnsi="Courier New" w:cs="Courier New"/>
            </w:rPr>
          </w:rPrChange>
        </w:rPr>
        <w:t>df.groupby</w:t>
      </w:r>
      <w:proofErr w:type="spellEnd"/>
      <w:r w:rsidRPr="00C740C0">
        <w:rPr>
          <w:rFonts w:ascii="Courier New" w:hAnsi="Courier New" w:cs="Courier New"/>
          <w:sz w:val="20"/>
          <w:szCs w:val="20"/>
          <w:rPrChange w:id="876" w:author="Istvan G Lauko" w:date="2020-07-26T10:30:00Z">
            <w:rPr>
              <w:rFonts w:ascii="Courier New" w:hAnsi="Courier New" w:cs="Courier New"/>
            </w:rPr>
          </w:rPrChange>
        </w:rPr>
        <w:t>('Score')</w:t>
      </w:r>
    </w:p>
    <w:p w14:paraId="3D801F61" w14:textId="77777777" w:rsidR="002660CA" w:rsidRPr="00C740C0" w:rsidRDefault="002660CA" w:rsidP="002660CA">
      <w:pPr>
        <w:rPr>
          <w:rFonts w:ascii="Courier New" w:hAnsi="Courier New" w:cs="Courier New"/>
          <w:sz w:val="20"/>
          <w:szCs w:val="20"/>
          <w:rPrChange w:id="877" w:author="Istvan G Lauko" w:date="2020-07-26T10:30:00Z">
            <w:rPr>
              <w:rFonts w:ascii="Courier New" w:hAnsi="Courier New" w:cs="Courier New"/>
            </w:rPr>
          </w:rPrChange>
        </w:rPr>
      </w:pPr>
    </w:p>
    <w:p w14:paraId="7740A83F" w14:textId="77777777" w:rsidR="002660CA" w:rsidRPr="00C740C0" w:rsidRDefault="002660CA" w:rsidP="002660CA">
      <w:pPr>
        <w:rPr>
          <w:rFonts w:ascii="Courier New" w:hAnsi="Courier New" w:cs="Courier New"/>
          <w:sz w:val="20"/>
          <w:szCs w:val="20"/>
          <w:rPrChange w:id="878" w:author="Istvan G Lauko" w:date="2020-07-26T10:30:00Z">
            <w:rPr>
              <w:rFonts w:ascii="Courier New" w:hAnsi="Courier New" w:cs="Courier New"/>
            </w:rPr>
          </w:rPrChange>
        </w:rPr>
      </w:pPr>
      <w:proofErr w:type="spellStart"/>
      <w:r w:rsidRPr="00C740C0">
        <w:rPr>
          <w:rFonts w:ascii="Courier New" w:hAnsi="Courier New" w:cs="Courier New"/>
          <w:sz w:val="20"/>
          <w:szCs w:val="20"/>
          <w:rPrChange w:id="879" w:author="Istvan G Lauko" w:date="2020-07-26T10:30:00Z">
            <w:rPr>
              <w:rFonts w:ascii="Courier New" w:hAnsi="Courier New" w:cs="Courier New"/>
            </w:rPr>
          </w:rPrChange>
        </w:rPr>
        <w:t>scores_dist</w:t>
      </w:r>
      <w:proofErr w:type="spellEnd"/>
      <w:r w:rsidRPr="00C740C0">
        <w:rPr>
          <w:rFonts w:ascii="Courier New" w:hAnsi="Courier New" w:cs="Courier New"/>
          <w:sz w:val="20"/>
          <w:szCs w:val="20"/>
          <w:rPrChange w:id="880" w:author="Istvan G Lauko" w:date="2020-07-26T10:30:00Z">
            <w:rPr>
              <w:rFonts w:ascii="Courier New" w:hAnsi="Courier New" w:cs="Courier New"/>
            </w:rPr>
          </w:rPrChange>
        </w:rPr>
        <w:t xml:space="preserve"> = []</w:t>
      </w:r>
    </w:p>
    <w:p w14:paraId="06837B31" w14:textId="77777777" w:rsidR="002660CA" w:rsidRPr="00C740C0" w:rsidRDefault="002660CA" w:rsidP="002660CA">
      <w:pPr>
        <w:rPr>
          <w:rFonts w:ascii="Courier New" w:hAnsi="Courier New" w:cs="Courier New"/>
          <w:sz w:val="20"/>
          <w:szCs w:val="20"/>
          <w:rPrChange w:id="881" w:author="Istvan G Lauko" w:date="2020-07-26T10:30:00Z">
            <w:rPr>
              <w:rFonts w:ascii="Courier New" w:hAnsi="Courier New" w:cs="Courier New"/>
            </w:rPr>
          </w:rPrChange>
        </w:rPr>
      </w:pPr>
      <w:r w:rsidRPr="00C740C0">
        <w:rPr>
          <w:rFonts w:ascii="Courier New" w:hAnsi="Courier New" w:cs="Courier New"/>
          <w:sz w:val="20"/>
          <w:szCs w:val="20"/>
          <w:rPrChange w:id="882" w:author="Istvan G Lauko" w:date="2020-07-26T10:30:00Z">
            <w:rPr>
              <w:rFonts w:ascii="Courier New" w:hAnsi="Courier New" w:cs="Courier New"/>
            </w:rPr>
          </w:rPrChange>
        </w:rPr>
        <w:t xml:space="preserve">for </w:t>
      </w:r>
      <w:proofErr w:type="spellStart"/>
      <w:r w:rsidRPr="00C740C0">
        <w:rPr>
          <w:rFonts w:ascii="Courier New" w:hAnsi="Courier New" w:cs="Courier New"/>
          <w:sz w:val="20"/>
          <w:szCs w:val="20"/>
          <w:rPrChange w:id="883" w:author="Istvan G Lauko" w:date="2020-07-26T10:30:00Z">
            <w:rPr>
              <w:rFonts w:ascii="Courier New" w:hAnsi="Courier New" w:cs="Courier New"/>
            </w:rPr>
          </w:rPrChange>
        </w:rPr>
        <w:t>i</w:t>
      </w:r>
      <w:proofErr w:type="spellEnd"/>
      <w:r w:rsidRPr="00C740C0">
        <w:rPr>
          <w:rFonts w:ascii="Courier New" w:hAnsi="Courier New" w:cs="Courier New"/>
          <w:sz w:val="20"/>
          <w:szCs w:val="20"/>
          <w:rPrChange w:id="884" w:author="Istvan G Lauko" w:date="2020-07-26T10:30:00Z">
            <w:rPr>
              <w:rFonts w:ascii="Courier New" w:hAnsi="Courier New" w:cs="Courier New"/>
            </w:rPr>
          </w:rPrChange>
        </w:rPr>
        <w:t xml:space="preserve"> in range(</w:t>
      </w:r>
      <w:proofErr w:type="spellStart"/>
      <w:r w:rsidRPr="00C740C0">
        <w:rPr>
          <w:rFonts w:ascii="Courier New" w:hAnsi="Courier New" w:cs="Courier New"/>
          <w:sz w:val="20"/>
          <w:szCs w:val="20"/>
          <w:rPrChange w:id="885" w:author="Istvan G Lauko" w:date="2020-07-26T10:30:00Z">
            <w:rPr>
              <w:rFonts w:ascii="Courier New" w:hAnsi="Courier New" w:cs="Courier New"/>
            </w:rPr>
          </w:rPrChange>
        </w:rPr>
        <w:t>num_classes</w:t>
      </w:r>
      <w:proofErr w:type="spellEnd"/>
      <w:r w:rsidRPr="00C740C0">
        <w:rPr>
          <w:rFonts w:ascii="Courier New" w:hAnsi="Courier New" w:cs="Courier New"/>
          <w:sz w:val="20"/>
          <w:szCs w:val="20"/>
          <w:rPrChange w:id="886" w:author="Istvan G Lauko" w:date="2020-07-26T10:30:00Z">
            <w:rPr>
              <w:rFonts w:ascii="Courier New" w:hAnsi="Courier New" w:cs="Courier New"/>
            </w:rPr>
          </w:rPrChange>
        </w:rPr>
        <w:t>):</w:t>
      </w:r>
    </w:p>
    <w:p w14:paraId="7D19B57A" w14:textId="77777777" w:rsidR="002660CA" w:rsidRPr="00C740C0" w:rsidRDefault="002660CA" w:rsidP="002660CA">
      <w:pPr>
        <w:rPr>
          <w:rFonts w:ascii="Courier New" w:hAnsi="Courier New" w:cs="Courier New"/>
          <w:sz w:val="20"/>
          <w:szCs w:val="20"/>
          <w:rPrChange w:id="887" w:author="Istvan G Lauko" w:date="2020-07-26T10:30:00Z">
            <w:rPr>
              <w:rFonts w:ascii="Courier New" w:hAnsi="Courier New" w:cs="Courier New"/>
            </w:rPr>
          </w:rPrChange>
        </w:rPr>
      </w:pPr>
      <w:r w:rsidRPr="00C740C0">
        <w:rPr>
          <w:rFonts w:ascii="Courier New" w:hAnsi="Courier New" w:cs="Courier New"/>
          <w:sz w:val="20"/>
          <w:szCs w:val="20"/>
          <w:rPrChange w:id="888"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889" w:author="Istvan G Lauko" w:date="2020-07-26T10:30:00Z">
            <w:rPr>
              <w:rFonts w:ascii="Courier New" w:hAnsi="Courier New" w:cs="Courier New"/>
            </w:rPr>
          </w:rPrChange>
        </w:rPr>
        <w:t>scores_dist.append</w:t>
      </w:r>
      <w:proofErr w:type="spellEnd"/>
      <w:r w:rsidRPr="00C740C0">
        <w:rPr>
          <w:rFonts w:ascii="Courier New" w:hAnsi="Courier New" w:cs="Courier New"/>
          <w:sz w:val="20"/>
          <w:szCs w:val="20"/>
          <w:rPrChange w:id="890"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891" w:author="Istvan G Lauko" w:date="2020-07-26T10:30:00Z">
            <w:rPr>
              <w:rFonts w:ascii="Courier New" w:hAnsi="Courier New" w:cs="Courier New"/>
            </w:rPr>
          </w:rPrChange>
        </w:rPr>
        <w:t>len</w:t>
      </w:r>
      <w:proofErr w:type="spellEnd"/>
      <w:r w:rsidRPr="00C740C0">
        <w:rPr>
          <w:rFonts w:ascii="Courier New" w:hAnsi="Courier New" w:cs="Courier New"/>
          <w:sz w:val="20"/>
          <w:szCs w:val="20"/>
          <w:rPrChange w:id="892"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893" w:author="Istvan G Lauko" w:date="2020-07-26T10:30:00Z">
            <w:rPr>
              <w:rFonts w:ascii="Courier New" w:hAnsi="Courier New" w:cs="Courier New"/>
            </w:rPr>
          </w:rPrChange>
        </w:rPr>
        <w:t>symbols.groups</w:t>
      </w:r>
      <w:proofErr w:type="spellEnd"/>
      <w:r w:rsidRPr="00C740C0">
        <w:rPr>
          <w:rFonts w:ascii="Courier New" w:hAnsi="Courier New" w:cs="Courier New"/>
          <w:sz w:val="20"/>
          <w:szCs w:val="20"/>
          <w:rPrChange w:id="894"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895" w:author="Istvan G Lauko" w:date="2020-07-26T10:30:00Z">
            <w:rPr>
              <w:rFonts w:ascii="Courier New" w:hAnsi="Courier New" w:cs="Courier New"/>
            </w:rPr>
          </w:rPrChange>
        </w:rPr>
        <w:t>i</w:t>
      </w:r>
      <w:proofErr w:type="spellEnd"/>
      <w:r w:rsidRPr="00C740C0">
        <w:rPr>
          <w:rFonts w:ascii="Courier New" w:hAnsi="Courier New" w:cs="Courier New"/>
          <w:sz w:val="20"/>
          <w:szCs w:val="20"/>
          <w:rPrChange w:id="896"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897" w:author="Istvan G Lauko" w:date="2020-07-26T10:30:00Z">
            <w:rPr>
              <w:rFonts w:ascii="Courier New" w:hAnsi="Courier New" w:cs="Courier New"/>
            </w:rPr>
          </w:rPrChange>
        </w:rPr>
        <w:t>totalDatasetSize</w:t>
      </w:r>
      <w:proofErr w:type="spellEnd"/>
      <w:r w:rsidRPr="00C740C0">
        <w:rPr>
          <w:rFonts w:ascii="Courier New" w:hAnsi="Courier New" w:cs="Courier New"/>
          <w:sz w:val="20"/>
          <w:szCs w:val="20"/>
          <w:rPrChange w:id="898" w:author="Istvan G Lauko" w:date="2020-07-26T10:30:00Z">
            <w:rPr>
              <w:rFonts w:ascii="Courier New" w:hAnsi="Courier New" w:cs="Courier New"/>
            </w:rPr>
          </w:rPrChange>
        </w:rPr>
        <w:t>)</w:t>
      </w:r>
    </w:p>
    <w:p w14:paraId="5E540FBD" w14:textId="77777777" w:rsidR="002660CA" w:rsidRPr="00C740C0" w:rsidRDefault="002660CA" w:rsidP="002660CA">
      <w:pPr>
        <w:rPr>
          <w:rFonts w:ascii="Courier New" w:hAnsi="Courier New" w:cs="Courier New"/>
          <w:sz w:val="20"/>
          <w:szCs w:val="20"/>
          <w:rPrChange w:id="899" w:author="Istvan G Lauko" w:date="2020-07-26T10:30:00Z">
            <w:rPr>
              <w:rFonts w:ascii="Courier New" w:hAnsi="Courier New" w:cs="Courier New"/>
            </w:rPr>
          </w:rPrChange>
        </w:rPr>
      </w:pPr>
    </w:p>
    <w:p w14:paraId="59ECC0C4" w14:textId="77777777" w:rsidR="002660CA" w:rsidRPr="00C740C0" w:rsidRDefault="002660CA" w:rsidP="002660CA">
      <w:pPr>
        <w:rPr>
          <w:rFonts w:ascii="Courier New" w:hAnsi="Courier New" w:cs="Courier New"/>
          <w:sz w:val="20"/>
          <w:szCs w:val="20"/>
          <w:rPrChange w:id="900" w:author="Istvan G Lauko" w:date="2020-07-26T10:30:00Z">
            <w:rPr>
              <w:rFonts w:ascii="Courier New" w:hAnsi="Courier New" w:cs="Courier New"/>
            </w:rPr>
          </w:rPrChange>
        </w:rPr>
      </w:pPr>
      <w:r w:rsidRPr="00C740C0">
        <w:rPr>
          <w:rFonts w:ascii="Courier New" w:hAnsi="Courier New" w:cs="Courier New"/>
          <w:sz w:val="20"/>
          <w:szCs w:val="20"/>
          <w:rPrChange w:id="901" w:author="Istvan G Lauko" w:date="2020-07-26T10:30:00Z">
            <w:rPr>
              <w:rFonts w:ascii="Courier New" w:hAnsi="Courier New" w:cs="Courier New"/>
            </w:rPr>
          </w:rPrChange>
        </w:rPr>
        <w:t xml:space="preserve">train, </w:t>
      </w:r>
      <w:proofErr w:type="spellStart"/>
      <w:r w:rsidRPr="00C740C0">
        <w:rPr>
          <w:rFonts w:ascii="Courier New" w:hAnsi="Courier New" w:cs="Courier New"/>
          <w:sz w:val="20"/>
          <w:szCs w:val="20"/>
          <w:rPrChange w:id="902" w:author="Istvan G Lauko" w:date="2020-07-26T10:30:00Z">
            <w:rPr>
              <w:rFonts w:ascii="Courier New" w:hAnsi="Courier New" w:cs="Courier New"/>
            </w:rPr>
          </w:rPrChange>
        </w:rPr>
        <w:t>val</w:t>
      </w:r>
      <w:proofErr w:type="spellEnd"/>
      <w:r w:rsidRPr="00C740C0">
        <w:rPr>
          <w:rFonts w:ascii="Courier New" w:hAnsi="Courier New" w:cs="Courier New"/>
          <w:sz w:val="20"/>
          <w:szCs w:val="20"/>
          <w:rPrChange w:id="903"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904" w:author="Istvan G Lauko" w:date="2020-07-26T10:30:00Z">
            <w:rPr>
              <w:rFonts w:ascii="Courier New" w:hAnsi="Courier New" w:cs="Courier New"/>
            </w:rPr>
          </w:rPrChange>
        </w:rPr>
        <w:t>get_train_and_val_split</w:t>
      </w:r>
      <w:proofErr w:type="spellEnd"/>
      <w:r w:rsidRPr="00C740C0">
        <w:rPr>
          <w:rFonts w:ascii="Courier New" w:hAnsi="Courier New" w:cs="Courier New"/>
          <w:sz w:val="20"/>
          <w:szCs w:val="20"/>
          <w:rPrChange w:id="905" w:author="Istvan G Lauko" w:date="2020-07-26T10:30:00Z">
            <w:rPr>
              <w:rFonts w:ascii="Courier New" w:hAnsi="Courier New" w:cs="Courier New"/>
            </w:rPr>
          </w:rPrChange>
        </w:rPr>
        <w:t>(df, config["</w:t>
      </w:r>
      <w:proofErr w:type="spellStart"/>
      <w:r w:rsidRPr="00C740C0">
        <w:rPr>
          <w:rFonts w:ascii="Courier New" w:hAnsi="Courier New" w:cs="Courier New"/>
          <w:sz w:val="20"/>
          <w:szCs w:val="20"/>
          <w:rPrChange w:id="906" w:author="Istvan G Lauko" w:date="2020-07-26T10:30:00Z">
            <w:rPr>
              <w:rFonts w:ascii="Courier New" w:hAnsi="Courier New" w:cs="Courier New"/>
            </w:rPr>
          </w:rPrChange>
        </w:rPr>
        <w:t>splitRatio</w:t>
      </w:r>
      <w:proofErr w:type="spellEnd"/>
      <w:r w:rsidRPr="00C740C0">
        <w:rPr>
          <w:rFonts w:ascii="Courier New" w:hAnsi="Courier New" w:cs="Courier New"/>
          <w:sz w:val="20"/>
          <w:szCs w:val="20"/>
          <w:rPrChange w:id="907" w:author="Istvan G Lauko" w:date="2020-07-26T10:30:00Z">
            <w:rPr>
              <w:rFonts w:ascii="Courier New" w:hAnsi="Courier New" w:cs="Courier New"/>
            </w:rPr>
          </w:rPrChange>
        </w:rPr>
        <w:t>"])</w:t>
      </w:r>
    </w:p>
    <w:p w14:paraId="6AAC09C0" w14:textId="77777777" w:rsidR="002660CA" w:rsidRPr="00C740C0" w:rsidRDefault="002660CA" w:rsidP="002660CA">
      <w:pPr>
        <w:rPr>
          <w:rFonts w:ascii="Courier New" w:hAnsi="Courier New" w:cs="Courier New"/>
          <w:sz w:val="20"/>
          <w:szCs w:val="20"/>
          <w:rPrChange w:id="908" w:author="Istvan G Lauko" w:date="2020-07-26T10:30:00Z">
            <w:rPr>
              <w:rFonts w:ascii="Courier New" w:hAnsi="Courier New" w:cs="Courier New"/>
            </w:rPr>
          </w:rPrChange>
        </w:rPr>
      </w:pPr>
    </w:p>
    <w:p w14:paraId="64FEEFD4" w14:textId="77777777" w:rsidR="002660CA" w:rsidRPr="00C740C0" w:rsidRDefault="002660CA" w:rsidP="002660CA">
      <w:pPr>
        <w:rPr>
          <w:rFonts w:ascii="Courier New" w:hAnsi="Courier New" w:cs="Courier New"/>
          <w:sz w:val="20"/>
          <w:szCs w:val="20"/>
          <w:rPrChange w:id="909" w:author="Istvan G Lauko" w:date="2020-07-26T10:30:00Z">
            <w:rPr>
              <w:rFonts w:ascii="Courier New" w:hAnsi="Courier New" w:cs="Courier New"/>
            </w:rPr>
          </w:rPrChange>
        </w:rPr>
      </w:pPr>
      <w:proofErr w:type="spellStart"/>
      <w:r w:rsidRPr="00C740C0">
        <w:rPr>
          <w:rFonts w:ascii="Courier New" w:hAnsi="Courier New" w:cs="Courier New"/>
          <w:sz w:val="20"/>
          <w:szCs w:val="20"/>
          <w:rPrChange w:id="910" w:author="Istvan G Lauko" w:date="2020-07-26T10:30:00Z">
            <w:rPr>
              <w:rFonts w:ascii="Courier New" w:hAnsi="Courier New" w:cs="Courier New"/>
            </w:rPr>
          </w:rPrChange>
        </w:rPr>
        <w:t>val.to_csv</w:t>
      </w:r>
      <w:proofErr w:type="spellEnd"/>
      <w:r w:rsidRPr="00C740C0">
        <w:rPr>
          <w:rFonts w:ascii="Courier New" w:hAnsi="Courier New" w:cs="Courier New"/>
          <w:sz w:val="20"/>
          <w:szCs w:val="20"/>
          <w:rPrChange w:id="911"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912" w:author="Istvan G Lauko" w:date="2020-07-26T10:30:00Z">
            <w:rPr>
              <w:rFonts w:ascii="Courier New" w:hAnsi="Courier New" w:cs="Courier New"/>
            </w:rPr>
          </w:rPrChange>
        </w:rPr>
        <w:t>os.path.join</w:t>
      </w:r>
      <w:proofErr w:type="spellEnd"/>
      <w:r w:rsidRPr="00C740C0">
        <w:rPr>
          <w:rFonts w:ascii="Courier New" w:hAnsi="Courier New" w:cs="Courier New"/>
          <w:sz w:val="20"/>
          <w:szCs w:val="20"/>
          <w:rPrChange w:id="913"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914" w:author="Istvan G Lauko" w:date="2020-07-26T10:30:00Z">
            <w:rPr>
              <w:rFonts w:ascii="Courier New" w:hAnsi="Courier New" w:cs="Courier New"/>
            </w:rPr>
          </w:rPrChange>
        </w:rPr>
        <w:t>projectFolder</w:t>
      </w:r>
      <w:proofErr w:type="spellEnd"/>
      <w:r w:rsidRPr="00C740C0">
        <w:rPr>
          <w:rFonts w:ascii="Courier New" w:hAnsi="Courier New" w:cs="Courier New"/>
          <w:sz w:val="20"/>
          <w:szCs w:val="20"/>
          <w:rPrChange w:id="915" w:author="Istvan G Lauko" w:date="2020-07-26T10:30:00Z">
            <w:rPr>
              <w:rFonts w:ascii="Courier New" w:hAnsi="Courier New" w:cs="Courier New"/>
            </w:rPr>
          </w:rPrChange>
        </w:rPr>
        <w:t>, "PARAPHRASE-DATASET/</w:t>
      </w:r>
      <w:proofErr w:type="spellStart"/>
      <w:r w:rsidRPr="00C740C0">
        <w:rPr>
          <w:rFonts w:ascii="Courier New" w:hAnsi="Courier New" w:cs="Courier New"/>
          <w:sz w:val="20"/>
          <w:szCs w:val="20"/>
          <w:rPrChange w:id="916" w:author="Istvan G Lauko" w:date="2020-07-26T10:30:00Z">
            <w:rPr>
              <w:rFonts w:ascii="Courier New" w:hAnsi="Courier New" w:cs="Courier New"/>
            </w:rPr>
          </w:rPrChange>
        </w:rPr>
        <w:t>Validations.csv</w:t>
      </w:r>
      <w:proofErr w:type="spellEnd"/>
      <w:r w:rsidRPr="00C740C0">
        <w:rPr>
          <w:rFonts w:ascii="Courier New" w:hAnsi="Courier New" w:cs="Courier New"/>
          <w:sz w:val="20"/>
          <w:szCs w:val="20"/>
          <w:rPrChange w:id="917" w:author="Istvan G Lauko" w:date="2020-07-26T10:30:00Z">
            <w:rPr>
              <w:rFonts w:ascii="Courier New" w:hAnsi="Courier New" w:cs="Courier New"/>
            </w:rPr>
          </w:rPrChange>
        </w:rPr>
        <w:t>"))</w:t>
      </w:r>
    </w:p>
    <w:p w14:paraId="23437321" w14:textId="77777777" w:rsidR="002660CA" w:rsidRPr="00C740C0" w:rsidRDefault="002660CA" w:rsidP="002660CA">
      <w:pPr>
        <w:rPr>
          <w:rFonts w:ascii="Courier New" w:hAnsi="Courier New" w:cs="Courier New"/>
          <w:sz w:val="20"/>
          <w:szCs w:val="20"/>
          <w:rPrChange w:id="918" w:author="Istvan G Lauko" w:date="2020-07-26T10:30:00Z">
            <w:rPr>
              <w:rFonts w:ascii="Courier New" w:hAnsi="Courier New" w:cs="Courier New"/>
            </w:rPr>
          </w:rPrChange>
        </w:rPr>
      </w:pPr>
      <w:proofErr w:type="spellStart"/>
      <w:r w:rsidRPr="00C740C0">
        <w:rPr>
          <w:rFonts w:ascii="Courier New" w:hAnsi="Courier New" w:cs="Courier New"/>
          <w:sz w:val="20"/>
          <w:szCs w:val="20"/>
          <w:rPrChange w:id="919" w:author="Istvan G Lauko" w:date="2020-07-26T10:30:00Z">
            <w:rPr>
              <w:rFonts w:ascii="Courier New" w:hAnsi="Courier New" w:cs="Courier New"/>
            </w:rPr>
          </w:rPrChange>
        </w:rPr>
        <w:t>train.to_csv</w:t>
      </w:r>
      <w:proofErr w:type="spellEnd"/>
      <w:r w:rsidRPr="00C740C0">
        <w:rPr>
          <w:rFonts w:ascii="Courier New" w:hAnsi="Courier New" w:cs="Courier New"/>
          <w:sz w:val="20"/>
          <w:szCs w:val="20"/>
          <w:rPrChange w:id="920"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921" w:author="Istvan G Lauko" w:date="2020-07-26T10:30:00Z">
            <w:rPr>
              <w:rFonts w:ascii="Courier New" w:hAnsi="Courier New" w:cs="Courier New"/>
            </w:rPr>
          </w:rPrChange>
        </w:rPr>
        <w:t>os.path.join</w:t>
      </w:r>
      <w:proofErr w:type="spellEnd"/>
      <w:r w:rsidRPr="00C740C0">
        <w:rPr>
          <w:rFonts w:ascii="Courier New" w:hAnsi="Courier New" w:cs="Courier New"/>
          <w:sz w:val="20"/>
          <w:szCs w:val="20"/>
          <w:rPrChange w:id="922"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923" w:author="Istvan G Lauko" w:date="2020-07-26T10:30:00Z">
            <w:rPr>
              <w:rFonts w:ascii="Courier New" w:hAnsi="Courier New" w:cs="Courier New"/>
            </w:rPr>
          </w:rPrChange>
        </w:rPr>
        <w:t>projectFolder</w:t>
      </w:r>
      <w:proofErr w:type="spellEnd"/>
      <w:r w:rsidRPr="00C740C0">
        <w:rPr>
          <w:rFonts w:ascii="Courier New" w:hAnsi="Courier New" w:cs="Courier New"/>
          <w:sz w:val="20"/>
          <w:szCs w:val="20"/>
          <w:rPrChange w:id="924" w:author="Istvan G Lauko" w:date="2020-07-26T10:30:00Z">
            <w:rPr>
              <w:rFonts w:ascii="Courier New" w:hAnsi="Courier New" w:cs="Courier New"/>
            </w:rPr>
          </w:rPrChange>
        </w:rPr>
        <w:t>, "PARAPHRASE-DATASET/</w:t>
      </w:r>
      <w:proofErr w:type="spellStart"/>
      <w:r w:rsidRPr="00C740C0">
        <w:rPr>
          <w:rFonts w:ascii="Courier New" w:hAnsi="Courier New" w:cs="Courier New"/>
          <w:sz w:val="20"/>
          <w:szCs w:val="20"/>
          <w:rPrChange w:id="925" w:author="Istvan G Lauko" w:date="2020-07-26T10:30:00Z">
            <w:rPr>
              <w:rFonts w:ascii="Courier New" w:hAnsi="Courier New" w:cs="Courier New"/>
            </w:rPr>
          </w:rPrChange>
        </w:rPr>
        <w:t>Train.csv</w:t>
      </w:r>
      <w:proofErr w:type="spellEnd"/>
      <w:r w:rsidRPr="00C740C0">
        <w:rPr>
          <w:rFonts w:ascii="Courier New" w:hAnsi="Courier New" w:cs="Courier New"/>
          <w:sz w:val="20"/>
          <w:szCs w:val="20"/>
          <w:rPrChange w:id="926" w:author="Istvan G Lauko" w:date="2020-07-26T10:30:00Z">
            <w:rPr>
              <w:rFonts w:ascii="Courier New" w:hAnsi="Courier New" w:cs="Courier New"/>
            </w:rPr>
          </w:rPrChange>
        </w:rPr>
        <w:t>"))</w:t>
      </w:r>
    </w:p>
    <w:p w14:paraId="6DA48E08" w14:textId="77777777" w:rsidR="002660CA" w:rsidRPr="00C740C0" w:rsidRDefault="002660CA" w:rsidP="002660CA">
      <w:pPr>
        <w:rPr>
          <w:rFonts w:ascii="Courier New" w:hAnsi="Courier New" w:cs="Courier New"/>
          <w:sz w:val="20"/>
          <w:szCs w:val="20"/>
          <w:rPrChange w:id="927" w:author="Istvan G Lauko" w:date="2020-07-26T10:30:00Z">
            <w:rPr>
              <w:rFonts w:ascii="Courier New" w:hAnsi="Courier New" w:cs="Courier New"/>
            </w:rPr>
          </w:rPrChange>
        </w:rPr>
      </w:pPr>
    </w:p>
    <w:p w14:paraId="5CE9A8F7" w14:textId="77777777" w:rsidR="002660CA" w:rsidRPr="00C740C0" w:rsidRDefault="002660CA" w:rsidP="002660CA">
      <w:pPr>
        <w:rPr>
          <w:rFonts w:ascii="Courier New" w:hAnsi="Courier New" w:cs="Courier New"/>
          <w:sz w:val="20"/>
          <w:szCs w:val="20"/>
          <w:rPrChange w:id="928" w:author="Istvan G Lauko" w:date="2020-07-26T10:30:00Z">
            <w:rPr>
              <w:rFonts w:ascii="Courier New" w:hAnsi="Courier New" w:cs="Courier New"/>
            </w:rPr>
          </w:rPrChange>
        </w:rPr>
      </w:pPr>
      <w:r w:rsidRPr="00C740C0">
        <w:rPr>
          <w:rFonts w:ascii="Courier New" w:hAnsi="Courier New" w:cs="Courier New"/>
          <w:sz w:val="20"/>
          <w:szCs w:val="20"/>
          <w:rPrChange w:id="929" w:author="Istvan G Lauko" w:date="2020-07-26T10:30:00Z">
            <w:rPr>
              <w:rFonts w:ascii="Courier New" w:hAnsi="Courier New" w:cs="Courier New"/>
            </w:rPr>
          </w:rPrChange>
        </w:rPr>
        <w:t># You can set the length to the true max length from the dataset, I have reduced it for the sake of memory and quicker training.</w:t>
      </w:r>
    </w:p>
    <w:p w14:paraId="0B03E07A" w14:textId="77777777" w:rsidR="002660CA" w:rsidRPr="00C740C0" w:rsidRDefault="002660CA" w:rsidP="002660CA">
      <w:pPr>
        <w:rPr>
          <w:rFonts w:ascii="Courier New" w:hAnsi="Courier New" w:cs="Courier New"/>
          <w:sz w:val="20"/>
          <w:szCs w:val="20"/>
          <w:rPrChange w:id="930" w:author="Istvan G Lauko" w:date="2020-07-26T10:30:00Z">
            <w:rPr>
              <w:rFonts w:ascii="Courier New" w:hAnsi="Courier New" w:cs="Courier New"/>
            </w:rPr>
          </w:rPrChange>
        </w:rPr>
      </w:pPr>
      <w:r w:rsidRPr="00C740C0">
        <w:rPr>
          <w:rFonts w:ascii="Courier New" w:hAnsi="Courier New" w:cs="Courier New"/>
          <w:sz w:val="20"/>
          <w:szCs w:val="20"/>
          <w:rPrChange w:id="931" w:author="Istvan G Lauko" w:date="2020-07-26T10:30:00Z">
            <w:rPr>
              <w:rFonts w:ascii="Courier New" w:hAnsi="Courier New" w:cs="Courier New"/>
            </w:rPr>
          </w:rPrChange>
        </w:rPr>
        <w:t xml:space="preserve">#T = </w:t>
      </w:r>
      <w:proofErr w:type="spellStart"/>
      <w:r w:rsidRPr="00C740C0">
        <w:rPr>
          <w:rFonts w:ascii="Courier New" w:hAnsi="Courier New" w:cs="Courier New"/>
          <w:sz w:val="20"/>
          <w:szCs w:val="20"/>
          <w:rPrChange w:id="932" w:author="Istvan G Lauko" w:date="2020-07-26T10:30:00Z">
            <w:rPr>
              <w:rFonts w:ascii="Courier New" w:hAnsi="Courier New" w:cs="Courier New"/>
            </w:rPr>
          </w:rPrChange>
        </w:rPr>
        <w:t>get_max_length</w:t>
      </w:r>
      <w:proofErr w:type="spellEnd"/>
      <w:r w:rsidRPr="00C740C0">
        <w:rPr>
          <w:rFonts w:ascii="Courier New" w:hAnsi="Courier New" w:cs="Courier New"/>
          <w:sz w:val="20"/>
          <w:szCs w:val="20"/>
          <w:rPrChange w:id="933" w:author="Istvan G Lauko" w:date="2020-07-26T10:30:00Z">
            <w:rPr>
              <w:rFonts w:ascii="Courier New" w:hAnsi="Courier New" w:cs="Courier New"/>
            </w:rPr>
          </w:rPrChange>
        </w:rPr>
        <w:t>(reviews)</w:t>
      </w:r>
    </w:p>
    <w:p w14:paraId="2EC76C82" w14:textId="77777777" w:rsidR="002660CA" w:rsidRPr="00C740C0" w:rsidRDefault="002660CA" w:rsidP="002660CA">
      <w:pPr>
        <w:rPr>
          <w:rFonts w:ascii="Courier New" w:hAnsi="Courier New" w:cs="Courier New"/>
          <w:sz w:val="20"/>
          <w:szCs w:val="20"/>
          <w:rPrChange w:id="934" w:author="Istvan G Lauko" w:date="2020-07-26T10:30:00Z">
            <w:rPr>
              <w:rFonts w:ascii="Courier New" w:hAnsi="Courier New" w:cs="Courier New"/>
            </w:rPr>
          </w:rPrChange>
        </w:rPr>
      </w:pPr>
      <w:r w:rsidRPr="00C740C0">
        <w:rPr>
          <w:rFonts w:ascii="Courier New" w:hAnsi="Courier New" w:cs="Courier New"/>
          <w:sz w:val="20"/>
          <w:szCs w:val="20"/>
          <w:rPrChange w:id="935" w:author="Istvan G Lauko" w:date="2020-07-26T10:30:00Z">
            <w:rPr>
              <w:rFonts w:ascii="Courier New" w:hAnsi="Courier New" w:cs="Courier New"/>
            </w:rPr>
          </w:rPrChange>
        </w:rPr>
        <w:t>T = config["</w:t>
      </w:r>
      <w:proofErr w:type="spellStart"/>
      <w:r w:rsidRPr="00C740C0">
        <w:rPr>
          <w:rFonts w:ascii="Courier New" w:hAnsi="Courier New" w:cs="Courier New"/>
          <w:sz w:val="20"/>
          <w:szCs w:val="20"/>
          <w:rPrChange w:id="936" w:author="Istvan G Lauko" w:date="2020-07-26T10:30:00Z">
            <w:rPr>
              <w:rFonts w:ascii="Courier New" w:hAnsi="Courier New" w:cs="Courier New"/>
            </w:rPr>
          </w:rPrChange>
        </w:rPr>
        <w:t>maxLength</w:t>
      </w:r>
      <w:proofErr w:type="spellEnd"/>
      <w:r w:rsidRPr="00C740C0">
        <w:rPr>
          <w:rFonts w:ascii="Courier New" w:hAnsi="Courier New" w:cs="Courier New"/>
          <w:sz w:val="20"/>
          <w:szCs w:val="20"/>
          <w:rPrChange w:id="937" w:author="Istvan G Lauko" w:date="2020-07-26T10:30:00Z">
            <w:rPr>
              <w:rFonts w:ascii="Courier New" w:hAnsi="Courier New" w:cs="Courier New"/>
            </w:rPr>
          </w:rPrChange>
        </w:rPr>
        <w:t>"]</w:t>
      </w:r>
    </w:p>
    <w:p w14:paraId="339A75F1" w14:textId="77777777" w:rsidR="002660CA" w:rsidRPr="00C740C0" w:rsidRDefault="002660CA" w:rsidP="002660CA">
      <w:pPr>
        <w:rPr>
          <w:rFonts w:ascii="Courier New" w:hAnsi="Courier New" w:cs="Courier New"/>
          <w:sz w:val="20"/>
          <w:szCs w:val="20"/>
          <w:rPrChange w:id="938" w:author="Istvan G Lauko" w:date="2020-07-26T10:30:00Z">
            <w:rPr>
              <w:rFonts w:ascii="Courier New" w:hAnsi="Courier New" w:cs="Courier New"/>
            </w:rPr>
          </w:rPrChange>
        </w:rPr>
      </w:pPr>
    </w:p>
    <w:p w14:paraId="47AB79AA" w14:textId="77777777" w:rsidR="002660CA" w:rsidRPr="00C740C0" w:rsidRDefault="002660CA" w:rsidP="002660CA">
      <w:pPr>
        <w:rPr>
          <w:rFonts w:ascii="Courier New" w:hAnsi="Courier New" w:cs="Courier New"/>
          <w:sz w:val="20"/>
          <w:szCs w:val="20"/>
          <w:rPrChange w:id="939" w:author="Istvan G Lauko" w:date="2020-07-26T10:30:00Z">
            <w:rPr>
              <w:rFonts w:ascii="Courier New" w:hAnsi="Courier New" w:cs="Courier New"/>
            </w:rPr>
          </w:rPrChange>
        </w:rPr>
      </w:pPr>
      <w:proofErr w:type="spellStart"/>
      <w:r w:rsidRPr="00C740C0">
        <w:rPr>
          <w:rFonts w:ascii="Courier New" w:hAnsi="Courier New" w:cs="Courier New"/>
          <w:sz w:val="20"/>
          <w:szCs w:val="20"/>
          <w:rPrChange w:id="940" w:author="Istvan G Lauko" w:date="2020-07-26T10:30:00Z">
            <w:rPr>
              <w:rFonts w:ascii="Courier New" w:hAnsi="Courier New" w:cs="Courier New"/>
            </w:rPr>
          </w:rPrChange>
        </w:rPr>
        <w:t>train_set</w:t>
      </w:r>
      <w:proofErr w:type="spellEnd"/>
      <w:r w:rsidRPr="00C740C0">
        <w:rPr>
          <w:rFonts w:ascii="Courier New" w:hAnsi="Courier New" w:cs="Courier New"/>
          <w:sz w:val="20"/>
          <w:szCs w:val="20"/>
          <w:rPrChange w:id="941"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942" w:author="Istvan G Lauko" w:date="2020-07-26T10:30:00Z">
            <w:rPr>
              <w:rFonts w:ascii="Courier New" w:hAnsi="Courier New" w:cs="Courier New"/>
            </w:rPr>
          </w:rPrChange>
        </w:rPr>
        <w:t>AmazonReviewsDataset</w:t>
      </w:r>
      <w:proofErr w:type="spellEnd"/>
      <w:r w:rsidRPr="00C740C0">
        <w:rPr>
          <w:rFonts w:ascii="Courier New" w:hAnsi="Courier New" w:cs="Courier New"/>
          <w:sz w:val="20"/>
          <w:szCs w:val="20"/>
          <w:rPrChange w:id="943" w:author="Istvan G Lauko" w:date="2020-07-26T10:30:00Z">
            <w:rPr>
              <w:rFonts w:ascii="Courier New" w:hAnsi="Courier New" w:cs="Courier New"/>
            </w:rPr>
          </w:rPrChange>
        </w:rPr>
        <w:t>(train, T)</w:t>
      </w:r>
    </w:p>
    <w:p w14:paraId="186743CE" w14:textId="77777777" w:rsidR="002660CA" w:rsidRPr="00C740C0" w:rsidRDefault="002660CA" w:rsidP="002660CA">
      <w:pPr>
        <w:rPr>
          <w:rFonts w:ascii="Courier New" w:hAnsi="Courier New" w:cs="Courier New"/>
          <w:sz w:val="20"/>
          <w:szCs w:val="20"/>
          <w:rPrChange w:id="944" w:author="Istvan G Lauko" w:date="2020-07-26T10:30:00Z">
            <w:rPr>
              <w:rFonts w:ascii="Courier New" w:hAnsi="Courier New" w:cs="Courier New"/>
            </w:rPr>
          </w:rPrChange>
        </w:rPr>
      </w:pPr>
      <w:proofErr w:type="spellStart"/>
      <w:r w:rsidRPr="00C740C0">
        <w:rPr>
          <w:rFonts w:ascii="Courier New" w:hAnsi="Courier New" w:cs="Courier New"/>
          <w:sz w:val="20"/>
          <w:szCs w:val="20"/>
          <w:rPrChange w:id="945" w:author="Istvan G Lauko" w:date="2020-07-26T10:30:00Z">
            <w:rPr>
              <w:rFonts w:ascii="Courier New" w:hAnsi="Courier New" w:cs="Courier New"/>
            </w:rPr>
          </w:rPrChange>
        </w:rPr>
        <w:t>val_set</w:t>
      </w:r>
      <w:proofErr w:type="spellEnd"/>
      <w:r w:rsidRPr="00C740C0">
        <w:rPr>
          <w:rFonts w:ascii="Courier New" w:hAnsi="Courier New" w:cs="Courier New"/>
          <w:sz w:val="20"/>
          <w:szCs w:val="20"/>
          <w:rPrChange w:id="946"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947" w:author="Istvan G Lauko" w:date="2020-07-26T10:30:00Z">
            <w:rPr>
              <w:rFonts w:ascii="Courier New" w:hAnsi="Courier New" w:cs="Courier New"/>
            </w:rPr>
          </w:rPrChange>
        </w:rPr>
        <w:t>AmazonReviewsDataset</w:t>
      </w:r>
      <w:proofErr w:type="spellEnd"/>
      <w:r w:rsidRPr="00C740C0">
        <w:rPr>
          <w:rFonts w:ascii="Courier New" w:hAnsi="Courier New" w:cs="Courier New"/>
          <w:sz w:val="20"/>
          <w:szCs w:val="20"/>
          <w:rPrChange w:id="948"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949" w:author="Istvan G Lauko" w:date="2020-07-26T10:30:00Z">
            <w:rPr>
              <w:rFonts w:ascii="Courier New" w:hAnsi="Courier New" w:cs="Courier New"/>
            </w:rPr>
          </w:rPrChange>
        </w:rPr>
        <w:t>val</w:t>
      </w:r>
      <w:proofErr w:type="spellEnd"/>
      <w:r w:rsidRPr="00C740C0">
        <w:rPr>
          <w:rFonts w:ascii="Courier New" w:hAnsi="Courier New" w:cs="Courier New"/>
          <w:sz w:val="20"/>
          <w:szCs w:val="20"/>
          <w:rPrChange w:id="950" w:author="Istvan G Lauko" w:date="2020-07-26T10:30:00Z">
            <w:rPr>
              <w:rFonts w:ascii="Courier New" w:hAnsi="Courier New" w:cs="Courier New"/>
            </w:rPr>
          </w:rPrChange>
        </w:rPr>
        <w:t>, T)</w:t>
      </w:r>
    </w:p>
    <w:p w14:paraId="4CA0EF88" w14:textId="77777777" w:rsidR="002660CA" w:rsidRPr="00C740C0" w:rsidRDefault="002660CA" w:rsidP="002660CA">
      <w:pPr>
        <w:rPr>
          <w:rFonts w:ascii="Courier New" w:hAnsi="Courier New" w:cs="Courier New"/>
          <w:sz w:val="20"/>
          <w:szCs w:val="20"/>
          <w:rPrChange w:id="951" w:author="Istvan G Lauko" w:date="2020-07-26T10:30:00Z">
            <w:rPr>
              <w:rFonts w:ascii="Courier New" w:hAnsi="Courier New" w:cs="Courier New"/>
            </w:rPr>
          </w:rPrChange>
        </w:rPr>
      </w:pPr>
    </w:p>
    <w:p w14:paraId="55120900" w14:textId="77777777" w:rsidR="002660CA" w:rsidRPr="00C740C0" w:rsidRDefault="002660CA" w:rsidP="002660CA">
      <w:pPr>
        <w:rPr>
          <w:rFonts w:ascii="Courier New" w:hAnsi="Courier New" w:cs="Courier New"/>
          <w:sz w:val="20"/>
          <w:szCs w:val="20"/>
          <w:rPrChange w:id="952" w:author="Istvan G Lauko" w:date="2020-07-26T10:30:00Z">
            <w:rPr>
              <w:rFonts w:ascii="Courier New" w:hAnsi="Courier New" w:cs="Courier New"/>
            </w:rPr>
          </w:rPrChange>
        </w:rPr>
      </w:pPr>
      <w:proofErr w:type="spellStart"/>
      <w:r w:rsidRPr="00C740C0">
        <w:rPr>
          <w:rFonts w:ascii="Courier New" w:hAnsi="Courier New" w:cs="Courier New"/>
          <w:sz w:val="20"/>
          <w:szCs w:val="20"/>
          <w:rPrChange w:id="953" w:author="Istvan G Lauko" w:date="2020-07-26T10:30:00Z">
            <w:rPr>
              <w:rFonts w:ascii="Courier New" w:hAnsi="Courier New" w:cs="Courier New"/>
            </w:rPr>
          </w:rPrChange>
        </w:rPr>
        <w:t>train_loader</w:t>
      </w:r>
      <w:proofErr w:type="spellEnd"/>
      <w:r w:rsidRPr="00C740C0">
        <w:rPr>
          <w:rFonts w:ascii="Courier New" w:hAnsi="Courier New" w:cs="Courier New"/>
          <w:sz w:val="20"/>
          <w:szCs w:val="20"/>
          <w:rPrChange w:id="954"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955" w:author="Istvan G Lauko" w:date="2020-07-26T10:30:00Z">
            <w:rPr>
              <w:rFonts w:ascii="Courier New" w:hAnsi="Courier New" w:cs="Courier New"/>
            </w:rPr>
          </w:rPrChange>
        </w:rPr>
        <w:t>DataLoader</w:t>
      </w:r>
      <w:proofErr w:type="spellEnd"/>
      <w:r w:rsidRPr="00C740C0">
        <w:rPr>
          <w:rFonts w:ascii="Courier New" w:hAnsi="Courier New" w:cs="Courier New"/>
          <w:sz w:val="20"/>
          <w:szCs w:val="20"/>
          <w:rPrChange w:id="956"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957" w:author="Istvan G Lauko" w:date="2020-07-26T10:30:00Z">
            <w:rPr>
              <w:rFonts w:ascii="Courier New" w:hAnsi="Courier New" w:cs="Courier New"/>
            </w:rPr>
          </w:rPrChange>
        </w:rPr>
        <w:t>train_set</w:t>
      </w:r>
      <w:proofErr w:type="spellEnd"/>
      <w:r w:rsidRPr="00C740C0">
        <w:rPr>
          <w:rFonts w:ascii="Courier New" w:hAnsi="Courier New" w:cs="Courier New"/>
          <w:sz w:val="20"/>
          <w:szCs w:val="20"/>
          <w:rPrChange w:id="958"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959" w:author="Istvan G Lauko" w:date="2020-07-26T10:30:00Z">
            <w:rPr>
              <w:rFonts w:ascii="Courier New" w:hAnsi="Courier New" w:cs="Courier New"/>
            </w:rPr>
          </w:rPrChange>
        </w:rPr>
        <w:t>batch_size</w:t>
      </w:r>
      <w:proofErr w:type="spellEnd"/>
      <w:r w:rsidRPr="00C740C0">
        <w:rPr>
          <w:rFonts w:ascii="Courier New" w:hAnsi="Courier New" w:cs="Courier New"/>
          <w:sz w:val="20"/>
          <w:szCs w:val="20"/>
          <w:rPrChange w:id="960" w:author="Istvan G Lauko" w:date="2020-07-26T10:30:00Z">
            <w:rPr>
              <w:rFonts w:ascii="Courier New" w:hAnsi="Courier New" w:cs="Courier New"/>
            </w:rPr>
          </w:rPrChange>
        </w:rPr>
        <w:t xml:space="preserve"> = config["</w:t>
      </w:r>
      <w:proofErr w:type="spellStart"/>
      <w:r w:rsidRPr="00C740C0">
        <w:rPr>
          <w:rFonts w:ascii="Courier New" w:hAnsi="Courier New" w:cs="Courier New"/>
          <w:sz w:val="20"/>
          <w:szCs w:val="20"/>
          <w:rPrChange w:id="961" w:author="Istvan G Lauko" w:date="2020-07-26T10:30:00Z">
            <w:rPr>
              <w:rFonts w:ascii="Courier New" w:hAnsi="Courier New" w:cs="Courier New"/>
            </w:rPr>
          </w:rPrChange>
        </w:rPr>
        <w:t>batchSize</w:t>
      </w:r>
      <w:proofErr w:type="spellEnd"/>
      <w:r w:rsidRPr="00C740C0">
        <w:rPr>
          <w:rFonts w:ascii="Courier New" w:hAnsi="Courier New" w:cs="Courier New"/>
          <w:sz w:val="20"/>
          <w:szCs w:val="20"/>
          <w:rPrChange w:id="962"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963" w:author="Istvan G Lauko" w:date="2020-07-26T10:30:00Z">
            <w:rPr>
              <w:rFonts w:ascii="Courier New" w:hAnsi="Courier New" w:cs="Courier New"/>
            </w:rPr>
          </w:rPrChange>
        </w:rPr>
        <w:t>num_workers</w:t>
      </w:r>
      <w:proofErr w:type="spellEnd"/>
      <w:r w:rsidRPr="00C740C0">
        <w:rPr>
          <w:rFonts w:ascii="Courier New" w:hAnsi="Courier New" w:cs="Courier New"/>
          <w:sz w:val="20"/>
          <w:szCs w:val="20"/>
          <w:rPrChange w:id="964" w:author="Istvan G Lauko" w:date="2020-07-26T10:30:00Z">
            <w:rPr>
              <w:rFonts w:ascii="Courier New" w:hAnsi="Courier New" w:cs="Courier New"/>
            </w:rPr>
          </w:rPrChange>
        </w:rPr>
        <w:t xml:space="preserve"> = config["threads"])</w:t>
      </w:r>
    </w:p>
    <w:p w14:paraId="2FF0219D" w14:textId="77777777" w:rsidR="002660CA" w:rsidRPr="00C740C0" w:rsidRDefault="002660CA" w:rsidP="002660CA">
      <w:pPr>
        <w:rPr>
          <w:rFonts w:ascii="Courier New" w:hAnsi="Courier New" w:cs="Courier New"/>
          <w:sz w:val="20"/>
          <w:szCs w:val="20"/>
          <w:rPrChange w:id="965" w:author="Istvan G Lauko" w:date="2020-07-26T10:30:00Z">
            <w:rPr>
              <w:rFonts w:ascii="Courier New" w:hAnsi="Courier New" w:cs="Courier New"/>
            </w:rPr>
          </w:rPrChange>
        </w:rPr>
      </w:pPr>
      <w:proofErr w:type="spellStart"/>
      <w:r w:rsidRPr="00C740C0">
        <w:rPr>
          <w:rFonts w:ascii="Courier New" w:hAnsi="Courier New" w:cs="Courier New"/>
          <w:sz w:val="20"/>
          <w:szCs w:val="20"/>
          <w:rPrChange w:id="966" w:author="Istvan G Lauko" w:date="2020-07-26T10:30:00Z">
            <w:rPr>
              <w:rFonts w:ascii="Courier New" w:hAnsi="Courier New" w:cs="Courier New"/>
            </w:rPr>
          </w:rPrChange>
        </w:rPr>
        <w:t>val_loader</w:t>
      </w:r>
      <w:proofErr w:type="spellEnd"/>
      <w:r w:rsidRPr="00C740C0">
        <w:rPr>
          <w:rFonts w:ascii="Courier New" w:hAnsi="Courier New" w:cs="Courier New"/>
          <w:sz w:val="20"/>
          <w:szCs w:val="20"/>
          <w:rPrChange w:id="967"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968" w:author="Istvan G Lauko" w:date="2020-07-26T10:30:00Z">
            <w:rPr>
              <w:rFonts w:ascii="Courier New" w:hAnsi="Courier New" w:cs="Courier New"/>
            </w:rPr>
          </w:rPrChange>
        </w:rPr>
        <w:t>DataLoader</w:t>
      </w:r>
      <w:proofErr w:type="spellEnd"/>
      <w:r w:rsidRPr="00C740C0">
        <w:rPr>
          <w:rFonts w:ascii="Courier New" w:hAnsi="Courier New" w:cs="Courier New"/>
          <w:sz w:val="20"/>
          <w:szCs w:val="20"/>
          <w:rPrChange w:id="969"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970" w:author="Istvan G Lauko" w:date="2020-07-26T10:30:00Z">
            <w:rPr>
              <w:rFonts w:ascii="Courier New" w:hAnsi="Courier New" w:cs="Courier New"/>
            </w:rPr>
          </w:rPrChange>
        </w:rPr>
        <w:t>val_set</w:t>
      </w:r>
      <w:proofErr w:type="spellEnd"/>
      <w:r w:rsidRPr="00C740C0">
        <w:rPr>
          <w:rFonts w:ascii="Courier New" w:hAnsi="Courier New" w:cs="Courier New"/>
          <w:sz w:val="20"/>
          <w:szCs w:val="20"/>
          <w:rPrChange w:id="971"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972" w:author="Istvan G Lauko" w:date="2020-07-26T10:30:00Z">
            <w:rPr>
              <w:rFonts w:ascii="Courier New" w:hAnsi="Courier New" w:cs="Courier New"/>
            </w:rPr>
          </w:rPrChange>
        </w:rPr>
        <w:t>batch_size</w:t>
      </w:r>
      <w:proofErr w:type="spellEnd"/>
      <w:r w:rsidRPr="00C740C0">
        <w:rPr>
          <w:rFonts w:ascii="Courier New" w:hAnsi="Courier New" w:cs="Courier New"/>
          <w:sz w:val="20"/>
          <w:szCs w:val="20"/>
          <w:rPrChange w:id="973" w:author="Istvan G Lauko" w:date="2020-07-26T10:30:00Z">
            <w:rPr>
              <w:rFonts w:ascii="Courier New" w:hAnsi="Courier New" w:cs="Courier New"/>
            </w:rPr>
          </w:rPrChange>
        </w:rPr>
        <w:t xml:space="preserve"> = config["</w:t>
      </w:r>
      <w:proofErr w:type="spellStart"/>
      <w:r w:rsidRPr="00C740C0">
        <w:rPr>
          <w:rFonts w:ascii="Courier New" w:hAnsi="Courier New" w:cs="Courier New"/>
          <w:sz w:val="20"/>
          <w:szCs w:val="20"/>
          <w:rPrChange w:id="974" w:author="Istvan G Lauko" w:date="2020-07-26T10:30:00Z">
            <w:rPr>
              <w:rFonts w:ascii="Courier New" w:hAnsi="Courier New" w:cs="Courier New"/>
            </w:rPr>
          </w:rPrChange>
        </w:rPr>
        <w:t>batchSize</w:t>
      </w:r>
      <w:proofErr w:type="spellEnd"/>
      <w:r w:rsidRPr="00C740C0">
        <w:rPr>
          <w:rFonts w:ascii="Courier New" w:hAnsi="Courier New" w:cs="Courier New"/>
          <w:sz w:val="20"/>
          <w:szCs w:val="20"/>
          <w:rPrChange w:id="975"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976" w:author="Istvan G Lauko" w:date="2020-07-26T10:30:00Z">
            <w:rPr>
              <w:rFonts w:ascii="Courier New" w:hAnsi="Courier New" w:cs="Courier New"/>
            </w:rPr>
          </w:rPrChange>
        </w:rPr>
        <w:t>num_workers</w:t>
      </w:r>
      <w:proofErr w:type="spellEnd"/>
      <w:r w:rsidRPr="00C740C0">
        <w:rPr>
          <w:rFonts w:ascii="Courier New" w:hAnsi="Courier New" w:cs="Courier New"/>
          <w:sz w:val="20"/>
          <w:szCs w:val="20"/>
          <w:rPrChange w:id="977" w:author="Istvan G Lauko" w:date="2020-07-26T10:30:00Z">
            <w:rPr>
              <w:rFonts w:ascii="Courier New" w:hAnsi="Courier New" w:cs="Courier New"/>
            </w:rPr>
          </w:rPrChange>
        </w:rPr>
        <w:t xml:space="preserve"> = config["threads"])</w:t>
      </w:r>
    </w:p>
    <w:p w14:paraId="2A464AFE" w14:textId="77777777" w:rsidR="002660CA" w:rsidRPr="00C740C0" w:rsidRDefault="002660CA" w:rsidP="002660CA">
      <w:pPr>
        <w:rPr>
          <w:rFonts w:ascii="Courier New" w:hAnsi="Courier New" w:cs="Courier New"/>
          <w:sz w:val="20"/>
          <w:szCs w:val="20"/>
          <w:rPrChange w:id="978" w:author="Istvan G Lauko" w:date="2020-07-26T10:30:00Z">
            <w:rPr>
              <w:rFonts w:ascii="Courier New" w:hAnsi="Courier New" w:cs="Courier New"/>
            </w:rPr>
          </w:rPrChange>
        </w:rPr>
      </w:pPr>
    </w:p>
    <w:p w14:paraId="65B7CCA3" w14:textId="77777777" w:rsidR="002660CA" w:rsidRPr="00C740C0" w:rsidRDefault="002660CA" w:rsidP="002660CA">
      <w:pPr>
        <w:rPr>
          <w:rFonts w:ascii="Courier New" w:hAnsi="Courier New" w:cs="Courier New"/>
          <w:sz w:val="20"/>
          <w:szCs w:val="20"/>
          <w:rPrChange w:id="979" w:author="Istvan G Lauko" w:date="2020-07-26T10:30:00Z">
            <w:rPr>
              <w:rFonts w:ascii="Courier New" w:hAnsi="Courier New" w:cs="Courier New"/>
            </w:rPr>
          </w:rPrChange>
        </w:rPr>
      </w:pPr>
      <w:r w:rsidRPr="00C740C0">
        <w:rPr>
          <w:rFonts w:ascii="Courier New" w:hAnsi="Courier New" w:cs="Courier New"/>
          <w:sz w:val="20"/>
          <w:szCs w:val="20"/>
          <w:rPrChange w:id="980" w:author="Istvan G Lauko" w:date="2020-07-26T10:30:00Z">
            <w:rPr>
              <w:rFonts w:ascii="Courier New" w:hAnsi="Courier New" w:cs="Courier New"/>
            </w:rPr>
          </w:rPrChange>
        </w:rPr>
        <w:t># We are unfreezing the BERT layers so as to be able to fine tune and save a new BERT model that is specific to the Sizeable food reviews dataset.</w:t>
      </w:r>
    </w:p>
    <w:p w14:paraId="5732654D" w14:textId="77777777" w:rsidR="002660CA" w:rsidRPr="00C740C0" w:rsidRDefault="002660CA" w:rsidP="002660CA">
      <w:pPr>
        <w:rPr>
          <w:rFonts w:ascii="Courier New" w:hAnsi="Courier New" w:cs="Courier New"/>
          <w:sz w:val="20"/>
          <w:szCs w:val="20"/>
          <w:rPrChange w:id="981" w:author="Istvan G Lauko" w:date="2020-07-26T10:30:00Z">
            <w:rPr>
              <w:rFonts w:ascii="Courier New" w:hAnsi="Courier New" w:cs="Courier New"/>
            </w:rPr>
          </w:rPrChange>
        </w:rPr>
      </w:pPr>
    </w:p>
    <w:p w14:paraId="43651DE1" w14:textId="77777777" w:rsidR="002660CA" w:rsidRPr="00C740C0" w:rsidRDefault="002660CA" w:rsidP="002660CA">
      <w:pPr>
        <w:rPr>
          <w:rFonts w:ascii="Courier New" w:hAnsi="Courier New" w:cs="Courier New"/>
          <w:sz w:val="20"/>
          <w:szCs w:val="20"/>
          <w:rPrChange w:id="982" w:author="Istvan G Lauko" w:date="2020-07-26T10:30:00Z">
            <w:rPr>
              <w:rFonts w:ascii="Courier New" w:hAnsi="Courier New" w:cs="Courier New"/>
            </w:rPr>
          </w:rPrChange>
        </w:rPr>
      </w:pPr>
      <w:r w:rsidRPr="00C740C0">
        <w:rPr>
          <w:rFonts w:ascii="Courier New" w:hAnsi="Courier New" w:cs="Courier New"/>
          <w:sz w:val="20"/>
          <w:szCs w:val="20"/>
          <w:rPrChange w:id="983" w:author="Istvan G Lauko" w:date="2020-07-26T10:30:00Z">
            <w:rPr>
              <w:rFonts w:ascii="Courier New" w:hAnsi="Courier New" w:cs="Courier New"/>
            </w:rPr>
          </w:rPrChange>
        </w:rPr>
        <w:t xml:space="preserve">net = </w:t>
      </w:r>
      <w:proofErr w:type="spellStart"/>
      <w:r w:rsidRPr="00C740C0">
        <w:rPr>
          <w:rFonts w:ascii="Courier New" w:hAnsi="Courier New" w:cs="Courier New"/>
          <w:sz w:val="20"/>
          <w:szCs w:val="20"/>
          <w:rPrChange w:id="984" w:author="Istvan G Lauko" w:date="2020-07-26T10:30:00Z">
            <w:rPr>
              <w:rFonts w:ascii="Courier New" w:hAnsi="Courier New" w:cs="Courier New"/>
            </w:rPr>
          </w:rPrChange>
        </w:rPr>
        <w:t>SentimentClassifier</w:t>
      </w:r>
      <w:proofErr w:type="spellEnd"/>
      <w:r w:rsidRPr="00C740C0">
        <w:rPr>
          <w:rFonts w:ascii="Courier New" w:hAnsi="Courier New" w:cs="Courier New"/>
          <w:sz w:val="20"/>
          <w:szCs w:val="20"/>
          <w:rPrChange w:id="985"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986" w:author="Istvan G Lauko" w:date="2020-07-26T10:30:00Z">
            <w:rPr>
              <w:rFonts w:ascii="Courier New" w:hAnsi="Courier New" w:cs="Courier New"/>
            </w:rPr>
          </w:rPrChange>
        </w:rPr>
        <w:t>num_classes</w:t>
      </w:r>
      <w:proofErr w:type="spellEnd"/>
      <w:r w:rsidRPr="00C740C0">
        <w:rPr>
          <w:rFonts w:ascii="Courier New" w:hAnsi="Courier New" w:cs="Courier New"/>
          <w:sz w:val="20"/>
          <w:szCs w:val="20"/>
          <w:rPrChange w:id="987" w:author="Istvan G Lauko" w:date="2020-07-26T10:30:00Z">
            <w:rPr>
              <w:rFonts w:ascii="Courier New" w:hAnsi="Courier New" w:cs="Courier New"/>
            </w:rPr>
          </w:rPrChange>
        </w:rPr>
        <w:t xml:space="preserve">, config["device"], </w:t>
      </w:r>
      <w:proofErr w:type="spellStart"/>
      <w:r w:rsidRPr="00C740C0">
        <w:rPr>
          <w:rFonts w:ascii="Courier New" w:hAnsi="Courier New" w:cs="Courier New"/>
          <w:sz w:val="20"/>
          <w:szCs w:val="20"/>
          <w:rPrChange w:id="988" w:author="Istvan G Lauko" w:date="2020-07-26T10:30:00Z">
            <w:rPr>
              <w:rFonts w:ascii="Courier New" w:hAnsi="Courier New" w:cs="Courier New"/>
            </w:rPr>
          </w:rPrChange>
        </w:rPr>
        <w:t>freeze_bert</w:t>
      </w:r>
      <w:proofErr w:type="spellEnd"/>
      <w:r w:rsidRPr="00C740C0">
        <w:rPr>
          <w:rFonts w:ascii="Courier New" w:hAnsi="Courier New" w:cs="Courier New"/>
          <w:sz w:val="20"/>
          <w:szCs w:val="20"/>
          <w:rPrChange w:id="989" w:author="Istvan G Lauko" w:date="2020-07-26T10:30:00Z">
            <w:rPr>
              <w:rFonts w:ascii="Courier New" w:hAnsi="Courier New" w:cs="Courier New"/>
            </w:rPr>
          </w:rPrChange>
        </w:rPr>
        <w:t>=False)</w:t>
      </w:r>
    </w:p>
    <w:p w14:paraId="19381197" w14:textId="77777777" w:rsidR="002660CA" w:rsidRPr="00C740C0" w:rsidRDefault="002660CA" w:rsidP="002660CA">
      <w:pPr>
        <w:rPr>
          <w:rFonts w:ascii="Courier New" w:hAnsi="Courier New" w:cs="Courier New"/>
          <w:sz w:val="20"/>
          <w:szCs w:val="20"/>
          <w:rPrChange w:id="990" w:author="Istvan G Lauko" w:date="2020-07-26T10:30:00Z">
            <w:rPr>
              <w:rFonts w:ascii="Courier New" w:hAnsi="Courier New" w:cs="Courier New"/>
            </w:rPr>
          </w:rPrChange>
        </w:rPr>
      </w:pPr>
      <w:r w:rsidRPr="00C740C0">
        <w:rPr>
          <w:rFonts w:ascii="Courier New" w:hAnsi="Courier New" w:cs="Courier New"/>
          <w:sz w:val="20"/>
          <w:szCs w:val="20"/>
          <w:rPrChange w:id="991" w:author="Istvan G Lauko" w:date="2020-07-26T10:30:00Z">
            <w:rPr>
              <w:rFonts w:ascii="Courier New" w:hAnsi="Courier New" w:cs="Courier New"/>
            </w:rPr>
          </w:rPrChange>
        </w:rPr>
        <w:lastRenderedPageBreak/>
        <w:t>net.to(config["device"])</w:t>
      </w:r>
    </w:p>
    <w:p w14:paraId="170780F6" w14:textId="77777777" w:rsidR="002660CA" w:rsidRPr="00C740C0" w:rsidRDefault="002660CA" w:rsidP="002660CA">
      <w:pPr>
        <w:rPr>
          <w:rFonts w:ascii="Courier New" w:hAnsi="Courier New" w:cs="Courier New"/>
          <w:sz w:val="20"/>
          <w:szCs w:val="20"/>
          <w:rPrChange w:id="992" w:author="Istvan G Lauko" w:date="2020-07-26T10:30:00Z">
            <w:rPr>
              <w:rFonts w:ascii="Courier New" w:hAnsi="Courier New" w:cs="Courier New"/>
            </w:rPr>
          </w:rPrChange>
        </w:rPr>
      </w:pPr>
      <w:r w:rsidRPr="00C740C0">
        <w:rPr>
          <w:rFonts w:ascii="Courier New" w:hAnsi="Courier New" w:cs="Courier New"/>
          <w:sz w:val="20"/>
          <w:szCs w:val="20"/>
          <w:rPrChange w:id="993" w:author="Istvan G Lauko" w:date="2020-07-26T10:30:00Z">
            <w:rPr>
              <w:rFonts w:ascii="Courier New" w:hAnsi="Courier New" w:cs="Courier New"/>
            </w:rPr>
          </w:rPrChange>
        </w:rPr>
        <w:t xml:space="preserve">weights = </w:t>
      </w:r>
      <w:proofErr w:type="spellStart"/>
      <w:r w:rsidRPr="00C740C0">
        <w:rPr>
          <w:rFonts w:ascii="Courier New" w:hAnsi="Courier New" w:cs="Courier New"/>
          <w:sz w:val="20"/>
          <w:szCs w:val="20"/>
          <w:rPrChange w:id="994" w:author="Istvan G Lauko" w:date="2020-07-26T10:30:00Z">
            <w:rPr>
              <w:rFonts w:ascii="Courier New" w:hAnsi="Courier New" w:cs="Courier New"/>
            </w:rPr>
          </w:rPrChange>
        </w:rPr>
        <w:t>torch.tensor</w:t>
      </w:r>
      <w:proofErr w:type="spellEnd"/>
      <w:r w:rsidRPr="00C740C0">
        <w:rPr>
          <w:rFonts w:ascii="Courier New" w:hAnsi="Courier New" w:cs="Courier New"/>
          <w:sz w:val="20"/>
          <w:szCs w:val="20"/>
          <w:rPrChange w:id="995"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996" w:author="Istvan G Lauko" w:date="2020-07-26T10:30:00Z">
            <w:rPr>
              <w:rFonts w:ascii="Courier New" w:hAnsi="Courier New" w:cs="Courier New"/>
            </w:rPr>
          </w:rPrChange>
        </w:rPr>
        <w:t>scores_dist</w:t>
      </w:r>
      <w:proofErr w:type="spellEnd"/>
      <w:r w:rsidRPr="00C740C0">
        <w:rPr>
          <w:rFonts w:ascii="Courier New" w:hAnsi="Courier New" w:cs="Courier New"/>
          <w:sz w:val="20"/>
          <w:szCs w:val="20"/>
          <w:rPrChange w:id="997" w:author="Istvan G Lauko" w:date="2020-07-26T10:30:00Z">
            <w:rPr>
              <w:rFonts w:ascii="Courier New" w:hAnsi="Courier New" w:cs="Courier New"/>
            </w:rPr>
          </w:rPrChange>
        </w:rPr>
        <w:t>).to(config["device"])</w:t>
      </w:r>
    </w:p>
    <w:p w14:paraId="15EB0C33" w14:textId="77777777" w:rsidR="002660CA" w:rsidRPr="00C740C0" w:rsidRDefault="002660CA" w:rsidP="002660CA">
      <w:pPr>
        <w:rPr>
          <w:rFonts w:ascii="Courier New" w:hAnsi="Courier New" w:cs="Courier New"/>
          <w:sz w:val="20"/>
          <w:szCs w:val="20"/>
          <w:rPrChange w:id="998" w:author="Istvan G Lauko" w:date="2020-07-26T10:30:00Z">
            <w:rPr>
              <w:rFonts w:ascii="Courier New" w:hAnsi="Courier New" w:cs="Courier New"/>
            </w:rPr>
          </w:rPrChange>
        </w:rPr>
      </w:pPr>
    </w:p>
    <w:p w14:paraId="753FC828" w14:textId="77777777" w:rsidR="002660CA" w:rsidRPr="00C740C0" w:rsidRDefault="002660CA" w:rsidP="002660CA">
      <w:pPr>
        <w:rPr>
          <w:rFonts w:ascii="Courier New" w:hAnsi="Courier New" w:cs="Courier New"/>
          <w:sz w:val="20"/>
          <w:szCs w:val="20"/>
          <w:rPrChange w:id="999" w:author="Istvan G Lauko" w:date="2020-07-26T10:30:00Z">
            <w:rPr>
              <w:rFonts w:ascii="Courier New" w:hAnsi="Courier New" w:cs="Courier New"/>
            </w:rPr>
          </w:rPrChange>
        </w:rPr>
      </w:pPr>
      <w:r w:rsidRPr="00C740C0">
        <w:rPr>
          <w:rFonts w:ascii="Courier New" w:hAnsi="Courier New" w:cs="Courier New"/>
          <w:sz w:val="20"/>
          <w:szCs w:val="20"/>
          <w:rPrChange w:id="1000" w:author="Istvan G Lauko" w:date="2020-07-26T10:30:00Z">
            <w:rPr>
              <w:rFonts w:ascii="Courier New" w:hAnsi="Courier New" w:cs="Courier New"/>
            </w:rPr>
          </w:rPrChange>
        </w:rPr>
        <w:t># Setting the Loss function and Optimizer.</w:t>
      </w:r>
    </w:p>
    <w:p w14:paraId="2AEE9940" w14:textId="77777777" w:rsidR="002660CA" w:rsidRPr="00C740C0" w:rsidRDefault="002660CA" w:rsidP="002660CA">
      <w:pPr>
        <w:rPr>
          <w:rFonts w:ascii="Courier New" w:hAnsi="Courier New" w:cs="Courier New"/>
          <w:sz w:val="20"/>
          <w:szCs w:val="20"/>
          <w:rPrChange w:id="1001" w:author="Istvan G Lauko" w:date="2020-07-26T10:30:00Z">
            <w:rPr>
              <w:rFonts w:ascii="Courier New" w:hAnsi="Courier New" w:cs="Courier New"/>
            </w:rPr>
          </w:rPrChange>
        </w:rPr>
      </w:pPr>
      <w:proofErr w:type="spellStart"/>
      <w:r w:rsidRPr="00C740C0">
        <w:rPr>
          <w:rFonts w:ascii="Courier New" w:hAnsi="Courier New" w:cs="Courier New"/>
          <w:sz w:val="20"/>
          <w:szCs w:val="20"/>
          <w:rPrChange w:id="1002" w:author="Istvan G Lauko" w:date="2020-07-26T10:30:00Z">
            <w:rPr>
              <w:rFonts w:ascii="Courier New" w:hAnsi="Courier New" w:cs="Courier New"/>
            </w:rPr>
          </w:rPrChange>
        </w:rPr>
        <w:t>loss_func</w:t>
      </w:r>
      <w:proofErr w:type="spellEnd"/>
      <w:r w:rsidRPr="00C740C0">
        <w:rPr>
          <w:rFonts w:ascii="Courier New" w:hAnsi="Courier New" w:cs="Courier New"/>
          <w:sz w:val="20"/>
          <w:szCs w:val="20"/>
          <w:rPrChange w:id="1003"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1004" w:author="Istvan G Lauko" w:date="2020-07-26T10:30:00Z">
            <w:rPr>
              <w:rFonts w:ascii="Courier New" w:hAnsi="Courier New" w:cs="Courier New"/>
            </w:rPr>
          </w:rPrChange>
        </w:rPr>
        <w:t>nn.NLLLoss</w:t>
      </w:r>
      <w:proofErr w:type="spellEnd"/>
      <w:r w:rsidRPr="00C740C0">
        <w:rPr>
          <w:rFonts w:ascii="Courier New" w:hAnsi="Courier New" w:cs="Courier New"/>
          <w:sz w:val="20"/>
          <w:szCs w:val="20"/>
          <w:rPrChange w:id="1005" w:author="Istvan G Lauko" w:date="2020-07-26T10:30:00Z">
            <w:rPr>
              <w:rFonts w:ascii="Courier New" w:hAnsi="Courier New" w:cs="Courier New"/>
            </w:rPr>
          </w:rPrChange>
        </w:rPr>
        <w:t>(weight=weights)</w:t>
      </w:r>
    </w:p>
    <w:p w14:paraId="1E79E353" w14:textId="77777777" w:rsidR="002660CA" w:rsidRPr="00C740C0" w:rsidRDefault="002660CA" w:rsidP="002660CA">
      <w:pPr>
        <w:rPr>
          <w:rFonts w:ascii="Courier New" w:hAnsi="Courier New" w:cs="Courier New"/>
          <w:sz w:val="20"/>
          <w:szCs w:val="20"/>
          <w:rPrChange w:id="1006" w:author="Istvan G Lauko" w:date="2020-07-26T10:30:00Z">
            <w:rPr>
              <w:rFonts w:ascii="Courier New" w:hAnsi="Courier New" w:cs="Courier New"/>
            </w:rPr>
          </w:rPrChange>
        </w:rPr>
      </w:pPr>
      <w:proofErr w:type="spellStart"/>
      <w:r w:rsidRPr="00C740C0">
        <w:rPr>
          <w:rFonts w:ascii="Courier New" w:hAnsi="Courier New" w:cs="Courier New"/>
          <w:sz w:val="20"/>
          <w:szCs w:val="20"/>
          <w:rPrChange w:id="1007" w:author="Istvan G Lauko" w:date="2020-07-26T10:30:00Z">
            <w:rPr>
              <w:rFonts w:ascii="Courier New" w:hAnsi="Courier New" w:cs="Courier New"/>
            </w:rPr>
          </w:rPrChange>
        </w:rPr>
        <w:t>opti</w:t>
      </w:r>
      <w:proofErr w:type="spellEnd"/>
      <w:r w:rsidRPr="00C740C0">
        <w:rPr>
          <w:rFonts w:ascii="Courier New" w:hAnsi="Courier New" w:cs="Courier New"/>
          <w:sz w:val="20"/>
          <w:szCs w:val="20"/>
          <w:rPrChange w:id="1008" w:author="Istvan G Lauko" w:date="2020-07-26T10:30:00Z">
            <w:rPr>
              <w:rFonts w:ascii="Courier New" w:hAnsi="Courier New" w:cs="Courier New"/>
            </w:rPr>
          </w:rPrChange>
        </w:rPr>
        <w:t xml:space="preserve"> = </w:t>
      </w:r>
      <w:proofErr w:type="spellStart"/>
      <w:r w:rsidRPr="00C740C0">
        <w:rPr>
          <w:rFonts w:ascii="Courier New" w:hAnsi="Courier New" w:cs="Courier New"/>
          <w:sz w:val="20"/>
          <w:szCs w:val="20"/>
          <w:rPrChange w:id="1009" w:author="Istvan G Lauko" w:date="2020-07-26T10:30:00Z">
            <w:rPr>
              <w:rFonts w:ascii="Courier New" w:hAnsi="Courier New" w:cs="Courier New"/>
            </w:rPr>
          </w:rPrChange>
        </w:rPr>
        <w:t>optim.Adam</w:t>
      </w:r>
      <w:proofErr w:type="spellEnd"/>
      <w:r w:rsidRPr="00C740C0">
        <w:rPr>
          <w:rFonts w:ascii="Courier New" w:hAnsi="Courier New" w:cs="Courier New"/>
          <w:sz w:val="20"/>
          <w:szCs w:val="20"/>
          <w:rPrChange w:id="1010" w:author="Istvan G Lauko" w:date="2020-07-26T10:30:00Z">
            <w:rPr>
              <w:rFonts w:ascii="Courier New" w:hAnsi="Courier New" w:cs="Courier New"/>
            </w:rPr>
          </w:rPrChange>
        </w:rPr>
        <w:t>(</w:t>
      </w:r>
      <w:proofErr w:type="spellStart"/>
      <w:r w:rsidRPr="00C740C0">
        <w:rPr>
          <w:rFonts w:ascii="Courier New" w:hAnsi="Courier New" w:cs="Courier New"/>
          <w:sz w:val="20"/>
          <w:szCs w:val="20"/>
          <w:rPrChange w:id="1011" w:author="Istvan G Lauko" w:date="2020-07-26T10:30:00Z">
            <w:rPr>
              <w:rFonts w:ascii="Courier New" w:hAnsi="Courier New" w:cs="Courier New"/>
            </w:rPr>
          </w:rPrChange>
        </w:rPr>
        <w:t>net.parameters</w:t>
      </w:r>
      <w:proofErr w:type="spellEnd"/>
      <w:r w:rsidRPr="00C740C0">
        <w:rPr>
          <w:rFonts w:ascii="Courier New" w:hAnsi="Courier New" w:cs="Courier New"/>
          <w:sz w:val="20"/>
          <w:szCs w:val="20"/>
          <w:rPrChange w:id="1012"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1013" w:author="Istvan G Lauko" w:date="2020-07-26T10:30:00Z">
            <w:rPr>
              <w:rFonts w:ascii="Courier New" w:hAnsi="Courier New" w:cs="Courier New"/>
            </w:rPr>
          </w:rPrChange>
        </w:rPr>
        <w:t>lr</w:t>
      </w:r>
      <w:proofErr w:type="spellEnd"/>
      <w:r w:rsidRPr="00C740C0">
        <w:rPr>
          <w:rFonts w:ascii="Courier New" w:hAnsi="Courier New" w:cs="Courier New"/>
          <w:sz w:val="20"/>
          <w:szCs w:val="20"/>
          <w:rPrChange w:id="1014" w:author="Istvan G Lauko" w:date="2020-07-26T10:30:00Z">
            <w:rPr>
              <w:rFonts w:ascii="Courier New" w:hAnsi="Courier New" w:cs="Courier New"/>
            </w:rPr>
          </w:rPrChange>
        </w:rPr>
        <w:t xml:space="preserve"> = 2e-5)</w:t>
      </w:r>
    </w:p>
    <w:p w14:paraId="4512AE09" w14:textId="77777777" w:rsidR="002660CA" w:rsidRPr="00C740C0" w:rsidRDefault="002660CA" w:rsidP="002660CA">
      <w:pPr>
        <w:rPr>
          <w:rFonts w:ascii="Courier New" w:hAnsi="Courier New" w:cs="Courier New"/>
          <w:sz w:val="20"/>
          <w:szCs w:val="20"/>
          <w:rPrChange w:id="1015" w:author="Istvan G Lauko" w:date="2020-07-26T10:30:00Z">
            <w:rPr>
              <w:rFonts w:ascii="Courier New" w:hAnsi="Courier New" w:cs="Courier New"/>
            </w:rPr>
          </w:rPrChange>
        </w:rPr>
      </w:pPr>
      <w:r w:rsidRPr="00C740C0">
        <w:rPr>
          <w:rFonts w:ascii="Courier New" w:hAnsi="Courier New" w:cs="Courier New"/>
          <w:sz w:val="20"/>
          <w:szCs w:val="20"/>
          <w:rPrChange w:id="1016" w:author="Istvan G Lauko" w:date="2020-07-26T10:30:00Z">
            <w:rPr>
              <w:rFonts w:ascii="Courier New" w:hAnsi="Courier New" w:cs="Courier New"/>
            </w:rPr>
          </w:rPrChange>
        </w:rPr>
        <w:t xml:space="preserve">m = </w:t>
      </w:r>
      <w:proofErr w:type="spellStart"/>
      <w:r w:rsidRPr="00C740C0">
        <w:rPr>
          <w:rFonts w:ascii="Courier New" w:hAnsi="Courier New" w:cs="Courier New"/>
          <w:sz w:val="20"/>
          <w:szCs w:val="20"/>
          <w:rPrChange w:id="1017" w:author="Istvan G Lauko" w:date="2020-07-26T10:30:00Z">
            <w:rPr>
              <w:rFonts w:ascii="Courier New" w:hAnsi="Courier New" w:cs="Courier New"/>
            </w:rPr>
          </w:rPrChange>
        </w:rPr>
        <w:t>nn.LogSoftmax</w:t>
      </w:r>
      <w:proofErr w:type="spellEnd"/>
      <w:r w:rsidRPr="00C740C0">
        <w:rPr>
          <w:rFonts w:ascii="Courier New" w:hAnsi="Courier New" w:cs="Courier New"/>
          <w:sz w:val="20"/>
          <w:szCs w:val="20"/>
          <w:rPrChange w:id="1018" w:author="Istvan G Lauko" w:date="2020-07-26T10:30:00Z">
            <w:rPr>
              <w:rFonts w:ascii="Courier New" w:hAnsi="Courier New" w:cs="Courier New"/>
            </w:rPr>
          </w:rPrChange>
        </w:rPr>
        <w:t>(dim=1)</w:t>
      </w:r>
    </w:p>
    <w:p w14:paraId="78AB62A9" w14:textId="77777777" w:rsidR="002660CA" w:rsidRPr="00C740C0" w:rsidRDefault="002660CA" w:rsidP="002660CA">
      <w:pPr>
        <w:rPr>
          <w:rFonts w:ascii="Courier New" w:hAnsi="Courier New" w:cs="Courier New"/>
          <w:sz w:val="20"/>
          <w:szCs w:val="20"/>
          <w:rPrChange w:id="1019" w:author="Istvan G Lauko" w:date="2020-07-26T10:30:00Z">
            <w:rPr>
              <w:rFonts w:ascii="Courier New" w:hAnsi="Courier New" w:cs="Courier New"/>
            </w:rPr>
          </w:rPrChange>
        </w:rPr>
      </w:pPr>
    </w:p>
    <w:p w14:paraId="61F4F3F7" w14:textId="77777777" w:rsidR="002660CA" w:rsidRPr="00C740C0" w:rsidRDefault="002660CA" w:rsidP="002660CA">
      <w:pPr>
        <w:rPr>
          <w:rFonts w:ascii="Courier New" w:hAnsi="Courier New" w:cs="Courier New"/>
          <w:sz w:val="20"/>
          <w:szCs w:val="20"/>
          <w:rPrChange w:id="1020" w:author="Istvan G Lauko" w:date="2020-07-26T10:30:00Z">
            <w:rPr>
              <w:rFonts w:ascii="Courier New" w:hAnsi="Courier New" w:cs="Courier New"/>
            </w:rPr>
          </w:rPrChange>
        </w:rPr>
      </w:pPr>
      <w:proofErr w:type="spellStart"/>
      <w:r w:rsidRPr="00C740C0">
        <w:rPr>
          <w:rFonts w:ascii="Courier New" w:hAnsi="Courier New" w:cs="Courier New"/>
          <w:sz w:val="20"/>
          <w:szCs w:val="20"/>
          <w:rPrChange w:id="1021" w:author="Istvan G Lauko" w:date="2020-07-26T10:30:00Z">
            <w:rPr>
              <w:rFonts w:ascii="Courier New" w:hAnsi="Courier New" w:cs="Courier New"/>
            </w:rPr>
          </w:rPrChange>
        </w:rPr>
        <w:t>torch.cuda.set_device</w:t>
      </w:r>
      <w:proofErr w:type="spellEnd"/>
      <w:r w:rsidRPr="00C740C0">
        <w:rPr>
          <w:rFonts w:ascii="Courier New" w:hAnsi="Courier New" w:cs="Courier New"/>
          <w:sz w:val="20"/>
          <w:szCs w:val="20"/>
          <w:rPrChange w:id="1022" w:author="Istvan G Lauko" w:date="2020-07-26T10:30:00Z">
            <w:rPr>
              <w:rFonts w:ascii="Courier New" w:hAnsi="Courier New" w:cs="Courier New"/>
            </w:rPr>
          </w:rPrChange>
        </w:rPr>
        <w:t>(0)</w:t>
      </w:r>
    </w:p>
    <w:p w14:paraId="6A7FBD33" w14:textId="0D402D44" w:rsidR="0030700F" w:rsidRPr="00C740C0" w:rsidRDefault="002660CA">
      <w:pPr>
        <w:rPr>
          <w:rFonts w:ascii="Courier New" w:hAnsi="Courier New" w:cs="Courier New"/>
          <w:sz w:val="20"/>
          <w:szCs w:val="20"/>
          <w:rPrChange w:id="1023" w:author="Istvan G Lauko" w:date="2020-07-26T10:30:00Z">
            <w:rPr>
              <w:rFonts w:ascii="Courier New" w:hAnsi="Courier New" w:cs="Courier New"/>
            </w:rPr>
          </w:rPrChange>
        </w:rPr>
      </w:pPr>
      <w:proofErr w:type="spellStart"/>
      <w:r w:rsidRPr="00C740C0">
        <w:rPr>
          <w:rFonts w:ascii="Courier New" w:hAnsi="Courier New" w:cs="Courier New"/>
          <w:sz w:val="20"/>
          <w:szCs w:val="20"/>
          <w:rPrChange w:id="1024" w:author="Istvan G Lauko" w:date="2020-07-26T10:30:00Z">
            <w:rPr>
              <w:rFonts w:ascii="Courier New" w:hAnsi="Courier New" w:cs="Courier New"/>
            </w:rPr>
          </w:rPrChange>
        </w:rPr>
        <w:t>trainFunc</w:t>
      </w:r>
      <w:proofErr w:type="spellEnd"/>
      <w:r w:rsidRPr="00C740C0">
        <w:rPr>
          <w:rFonts w:ascii="Courier New" w:hAnsi="Courier New" w:cs="Courier New"/>
          <w:sz w:val="20"/>
          <w:szCs w:val="20"/>
          <w:rPrChange w:id="1025" w:author="Istvan G Lauko" w:date="2020-07-26T10:30:00Z">
            <w:rPr>
              <w:rFonts w:ascii="Courier New" w:hAnsi="Courier New" w:cs="Courier New"/>
            </w:rPr>
          </w:rPrChange>
        </w:rPr>
        <w:t xml:space="preserve">(net, </w:t>
      </w:r>
      <w:proofErr w:type="spellStart"/>
      <w:r w:rsidRPr="00C740C0">
        <w:rPr>
          <w:rFonts w:ascii="Courier New" w:hAnsi="Courier New" w:cs="Courier New"/>
          <w:sz w:val="20"/>
          <w:szCs w:val="20"/>
          <w:rPrChange w:id="1026" w:author="Istvan G Lauko" w:date="2020-07-26T10:30:00Z">
            <w:rPr>
              <w:rFonts w:ascii="Courier New" w:hAnsi="Courier New" w:cs="Courier New"/>
            </w:rPr>
          </w:rPrChange>
        </w:rPr>
        <w:t>loss_func</w:t>
      </w:r>
      <w:proofErr w:type="spellEnd"/>
      <w:r w:rsidRPr="00C740C0">
        <w:rPr>
          <w:rFonts w:ascii="Courier New" w:hAnsi="Courier New" w:cs="Courier New"/>
          <w:sz w:val="20"/>
          <w:szCs w:val="20"/>
          <w:rPrChange w:id="1027"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1028" w:author="Istvan G Lauko" w:date="2020-07-26T10:30:00Z">
            <w:rPr>
              <w:rFonts w:ascii="Courier New" w:hAnsi="Courier New" w:cs="Courier New"/>
            </w:rPr>
          </w:rPrChange>
        </w:rPr>
        <w:t>opti</w:t>
      </w:r>
      <w:proofErr w:type="spellEnd"/>
      <w:r w:rsidRPr="00C740C0">
        <w:rPr>
          <w:rFonts w:ascii="Courier New" w:hAnsi="Courier New" w:cs="Courier New"/>
          <w:sz w:val="20"/>
          <w:szCs w:val="20"/>
          <w:rPrChange w:id="1029"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1030" w:author="Istvan G Lauko" w:date="2020-07-26T10:30:00Z">
            <w:rPr>
              <w:rFonts w:ascii="Courier New" w:hAnsi="Courier New" w:cs="Courier New"/>
            </w:rPr>
          </w:rPrChange>
        </w:rPr>
        <w:t>train_loader</w:t>
      </w:r>
      <w:proofErr w:type="spellEnd"/>
      <w:r w:rsidRPr="00C740C0">
        <w:rPr>
          <w:rFonts w:ascii="Courier New" w:hAnsi="Courier New" w:cs="Courier New"/>
          <w:sz w:val="20"/>
          <w:szCs w:val="20"/>
          <w:rPrChange w:id="1031" w:author="Istvan G Lauko" w:date="2020-07-26T10:30:00Z">
            <w:rPr>
              <w:rFonts w:ascii="Courier New" w:hAnsi="Courier New" w:cs="Courier New"/>
            </w:rPr>
          </w:rPrChange>
        </w:rPr>
        <w:t xml:space="preserve">, </w:t>
      </w:r>
      <w:proofErr w:type="spellStart"/>
      <w:r w:rsidRPr="00C740C0">
        <w:rPr>
          <w:rFonts w:ascii="Courier New" w:hAnsi="Courier New" w:cs="Courier New"/>
          <w:sz w:val="20"/>
          <w:szCs w:val="20"/>
          <w:rPrChange w:id="1032" w:author="Istvan G Lauko" w:date="2020-07-26T10:30:00Z">
            <w:rPr>
              <w:rFonts w:ascii="Courier New" w:hAnsi="Courier New" w:cs="Courier New"/>
            </w:rPr>
          </w:rPrChange>
        </w:rPr>
        <w:t>val_loader</w:t>
      </w:r>
      <w:proofErr w:type="spellEnd"/>
      <w:r w:rsidRPr="00C740C0">
        <w:rPr>
          <w:rFonts w:ascii="Courier New" w:hAnsi="Courier New" w:cs="Courier New"/>
          <w:sz w:val="20"/>
          <w:szCs w:val="20"/>
          <w:rPrChange w:id="1033" w:author="Istvan G Lauko" w:date="2020-07-26T10:30:00Z">
            <w:rPr>
              <w:rFonts w:ascii="Courier New" w:hAnsi="Courier New" w:cs="Courier New"/>
            </w:rPr>
          </w:rPrChange>
        </w:rPr>
        <w:t>, config)</w:t>
      </w:r>
    </w:p>
    <w:sectPr w:rsidR="0030700F" w:rsidRPr="00C740C0" w:rsidSect="002660C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AD817" w14:textId="77777777" w:rsidR="00AC3D7F" w:rsidRDefault="00AC3D7F" w:rsidP="00D73A2D">
      <w:pPr>
        <w:spacing w:after="0" w:line="240" w:lineRule="auto"/>
      </w:pPr>
      <w:r>
        <w:separator/>
      </w:r>
    </w:p>
  </w:endnote>
  <w:endnote w:type="continuationSeparator" w:id="0">
    <w:p w14:paraId="13868704" w14:textId="77777777" w:rsidR="00AC3D7F" w:rsidRDefault="00AC3D7F" w:rsidP="00D73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8839460"/>
      <w:docPartObj>
        <w:docPartGallery w:val="Page Numbers (Bottom of Page)"/>
        <w:docPartUnique/>
      </w:docPartObj>
    </w:sdtPr>
    <w:sdtEndPr>
      <w:rPr>
        <w:noProof/>
      </w:rPr>
    </w:sdtEndPr>
    <w:sdtContent>
      <w:p w14:paraId="761224EA" w14:textId="11DDC610" w:rsidR="00DA0D70" w:rsidRDefault="00DA0D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9D6AE" w14:textId="77777777" w:rsidR="00DA0D70" w:rsidRDefault="00DA0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0A1C2" w14:textId="723D08CA" w:rsidR="00DA0D70" w:rsidRDefault="00DA0D70">
    <w:pPr>
      <w:pStyle w:val="Footer"/>
      <w:jc w:val="center"/>
    </w:pPr>
  </w:p>
  <w:p w14:paraId="7CDF2E7A" w14:textId="77777777" w:rsidR="00DA0D70" w:rsidRDefault="00DA0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85213" w14:textId="77777777" w:rsidR="00AC3D7F" w:rsidRDefault="00AC3D7F" w:rsidP="00D73A2D">
      <w:pPr>
        <w:spacing w:after="0" w:line="240" w:lineRule="auto"/>
      </w:pPr>
      <w:r>
        <w:separator/>
      </w:r>
    </w:p>
  </w:footnote>
  <w:footnote w:type="continuationSeparator" w:id="0">
    <w:p w14:paraId="63B06E8C" w14:textId="77777777" w:rsidR="00AC3D7F" w:rsidRDefault="00AC3D7F" w:rsidP="00D73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544028"/>
    <w:multiLevelType w:val="hybridMultilevel"/>
    <w:tmpl w:val="187EF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Anthony Carthon III">
    <w15:presenceInfo w15:providerId="AD" w15:userId="S::mcarthon@uwm.edu::d3fefb3d-9b57-4998-8456-a19b899fd14a"/>
  </w15:person>
  <w15:person w15:author="Istvan G Lauko">
    <w15:presenceInfo w15:providerId="AD" w15:userId="S::iglauko@uwm.edu::dc7d6f5a-fcca-4a05-8a64-d0dc51c24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trackRevisions/>
  <w:documentProtection w:edit="trackedChange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33"/>
    <w:rsid w:val="00001C9E"/>
    <w:rsid w:val="00003893"/>
    <w:rsid w:val="00003D52"/>
    <w:rsid w:val="00014982"/>
    <w:rsid w:val="00021380"/>
    <w:rsid w:val="000428D8"/>
    <w:rsid w:val="00045105"/>
    <w:rsid w:val="00046C00"/>
    <w:rsid w:val="000647FA"/>
    <w:rsid w:val="00065633"/>
    <w:rsid w:val="00082C46"/>
    <w:rsid w:val="00084F40"/>
    <w:rsid w:val="000A41B8"/>
    <w:rsid w:val="000B16E8"/>
    <w:rsid w:val="000D7A0F"/>
    <w:rsid w:val="00103F79"/>
    <w:rsid w:val="00107FFE"/>
    <w:rsid w:val="001312B5"/>
    <w:rsid w:val="00133A69"/>
    <w:rsid w:val="00144B0C"/>
    <w:rsid w:val="00145C5F"/>
    <w:rsid w:val="001A4C53"/>
    <w:rsid w:val="001D4F05"/>
    <w:rsid w:val="001E3C27"/>
    <w:rsid w:val="00256F91"/>
    <w:rsid w:val="00262C2F"/>
    <w:rsid w:val="002660CA"/>
    <w:rsid w:val="00266296"/>
    <w:rsid w:val="0028161D"/>
    <w:rsid w:val="0030023B"/>
    <w:rsid w:val="0030131F"/>
    <w:rsid w:val="0030700F"/>
    <w:rsid w:val="00332090"/>
    <w:rsid w:val="00343742"/>
    <w:rsid w:val="0036524B"/>
    <w:rsid w:val="0039421F"/>
    <w:rsid w:val="00400B1D"/>
    <w:rsid w:val="004030CE"/>
    <w:rsid w:val="00414C97"/>
    <w:rsid w:val="00426CE8"/>
    <w:rsid w:val="00427193"/>
    <w:rsid w:val="004319B5"/>
    <w:rsid w:val="00433C15"/>
    <w:rsid w:val="00435A71"/>
    <w:rsid w:val="00444F5D"/>
    <w:rsid w:val="0044716C"/>
    <w:rsid w:val="00451D9F"/>
    <w:rsid w:val="00463BF7"/>
    <w:rsid w:val="004743E2"/>
    <w:rsid w:val="004A3161"/>
    <w:rsid w:val="004A3E24"/>
    <w:rsid w:val="004A6A39"/>
    <w:rsid w:val="004E76D9"/>
    <w:rsid w:val="00511C56"/>
    <w:rsid w:val="00515A1D"/>
    <w:rsid w:val="0056392A"/>
    <w:rsid w:val="00565A80"/>
    <w:rsid w:val="005729F3"/>
    <w:rsid w:val="00597A01"/>
    <w:rsid w:val="005C32D9"/>
    <w:rsid w:val="005C5035"/>
    <w:rsid w:val="005D6F0F"/>
    <w:rsid w:val="005E3C0C"/>
    <w:rsid w:val="005F375B"/>
    <w:rsid w:val="005F4E2A"/>
    <w:rsid w:val="00635299"/>
    <w:rsid w:val="00637891"/>
    <w:rsid w:val="006436E4"/>
    <w:rsid w:val="00645106"/>
    <w:rsid w:val="0064520D"/>
    <w:rsid w:val="006539D9"/>
    <w:rsid w:val="006615CB"/>
    <w:rsid w:val="0066786C"/>
    <w:rsid w:val="00677052"/>
    <w:rsid w:val="00681BDF"/>
    <w:rsid w:val="006A3C26"/>
    <w:rsid w:val="00700C6D"/>
    <w:rsid w:val="00705852"/>
    <w:rsid w:val="0071306A"/>
    <w:rsid w:val="007241BF"/>
    <w:rsid w:val="00730325"/>
    <w:rsid w:val="007700AC"/>
    <w:rsid w:val="007A24A2"/>
    <w:rsid w:val="007E0455"/>
    <w:rsid w:val="007E1552"/>
    <w:rsid w:val="007F632C"/>
    <w:rsid w:val="007F6EE4"/>
    <w:rsid w:val="00830290"/>
    <w:rsid w:val="00835A98"/>
    <w:rsid w:val="0084087B"/>
    <w:rsid w:val="008512D1"/>
    <w:rsid w:val="0086735C"/>
    <w:rsid w:val="008722B9"/>
    <w:rsid w:val="00873FE6"/>
    <w:rsid w:val="008771ED"/>
    <w:rsid w:val="00885F5E"/>
    <w:rsid w:val="00891CF6"/>
    <w:rsid w:val="008A367C"/>
    <w:rsid w:val="008A54A0"/>
    <w:rsid w:val="008C0803"/>
    <w:rsid w:val="008C687D"/>
    <w:rsid w:val="008E417A"/>
    <w:rsid w:val="008F12D7"/>
    <w:rsid w:val="009002D9"/>
    <w:rsid w:val="00936524"/>
    <w:rsid w:val="0094023E"/>
    <w:rsid w:val="00941A4A"/>
    <w:rsid w:val="00956C21"/>
    <w:rsid w:val="00956D89"/>
    <w:rsid w:val="00961430"/>
    <w:rsid w:val="009645FB"/>
    <w:rsid w:val="009A45B9"/>
    <w:rsid w:val="009B1CFE"/>
    <w:rsid w:val="009E7364"/>
    <w:rsid w:val="009F4DDF"/>
    <w:rsid w:val="00A02582"/>
    <w:rsid w:val="00A05507"/>
    <w:rsid w:val="00A06D4B"/>
    <w:rsid w:val="00A31BAD"/>
    <w:rsid w:val="00A31EBB"/>
    <w:rsid w:val="00A5095D"/>
    <w:rsid w:val="00A70B06"/>
    <w:rsid w:val="00A9010C"/>
    <w:rsid w:val="00AA0191"/>
    <w:rsid w:val="00AC3D7F"/>
    <w:rsid w:val="00AD761C"/>
    <w:rsid w:val="00AE6398"/>
    <w:rsid w:val="00AF155B"/>
    <w:rsid w:val="00B05288"/>
    <w:rsid w:val="00B06F58"/>
    <w:rsid w:val="00B342DF"/>
    <w:rsid w:val="00B4165F"/>
    <w:rsid w:val="00B670B6"/>
    <w:rsid w:val="00BA134D"/>
    <w:rsid w:val="00BC1553"/>
    <w:rsid w:val="00BC200A"/>
    <w:rsid w:val="00BC4AA4"/>
    <w:rsid w:val="00BC7777"/>
    <w:rsid w:val="00BE58FF"/>
    <w:rsid w:val="00C215DB"/>
    <w:rsid w:val="00C2408E"/>
    <w:rsid w:val="00C24326"/>
    <w:rsid w:val="00C379F4"/>
    <w:rsid w:val="00C42E0E"/>
    <w:rsid w:val="00C5330B"/>
    <w:rsid w:val="00C61148"/>
    <w:rsid w:val="00C62717"/>
    <w:rsid w:val="00C659CB"/>
    <w:rsid w:val="00C740C0"/>
    <w:rsid w:val="00C745ED"/>
    <w:rsid w:val="00C76DFE"/>
    <w:rsid w:val="00C84F33"/>
    <w:rsid w:val="00C93753"/>
    <w:rsid w:val="00C97917"/>
    <w:rsid w:val="00CA54A2"/>
    <w:rsid w:val="00CB59B5"/>
    <w:rsid w:val="00CC550A"/>
    <w:rsid w:val="00CD2AD7"/>
    <w:rsid w:val="00D015C4"/>
    <w:rsid w:val="00D140D9"/>
    <w:rsid w:val="00D20BE8"/>
    <w:rsid w:val="00D33E24"/>
    <w:rsid w:val="00D5519A"/>
    <w:rsid w:val="00D7111F"/>
    <w:rsid w:val="00D73A2D"/>
    <w:rsid w:val="00DA0D70"/>
    <w:rsid w:val="00DA29FE"/>
    <w:rsid w:val="00DB5582"/>
    <w:rsid w:val="00DC0564"/>
    <w:rsid w:val="00DC1E33"/>
    <w:rsid w:val="00DD139D"/>
    <w:rsid w:val="00DF158E"/>
    <w:rsid w:val="00E0672C"/>
    <w:rsid w:val="00E33F84"/>
    <w:rsid w:val="00E351A5"/>
    <w:rsid w:val="00E51DF5"/>
    <w:rsid w:val="00E71B08"/>
    <w:rsid w:val="00E85761"/>
    <w:rsid w:val="00E91079"/>
    <w:rsid w:val="00E97142"/>
    <w:rsid w:val="00EA170B"/>
    <w:rsid w:val="00EC1873"/>
    <w:rsid w:val="00ED59A6"/>
    <w:rsid w:val="00ED7BAB"/>
    <w:rsid w:val="00EE64BB"/>
    <w:rsid w:val="00EF7953"/>
    <w:rsid w:val="00F11487"/>
    <w:rsid w:val="00F1343D"/>
    <w:rsid w:val="00F218EC"/>
    <w:rsid w:val="00F2206B"/>
    <w:rsid w:val="00F22ED1"/>
    <w:rsid w:val="00F27295"/>
    <w:rsid w:val="00F4133A"/>
    <w:rsid w:val="00F41EF3"/>
    <w:rsid w:val="00F568B1"/>
    <w:rsid w:val="00F61A94"/>
    <w:rsid w:val="00F6527B"/>
    <w:rsid w:val="00F71485"/>
    <w:rsid w:val="00F72BC0"/>
    <w:rsid w:val="00F7308B"/>
    <w:rsid w:val="00F94112"/>
    <w:rsid w:val="00FB6C13"/>
    <w:rsid w:val="00FD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2FC6"/>
  <w15:chartTrackingRefBased/>
  <w15:docId w15:val="{EE8C20B7-96D4-4697-944B-B3C14E02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035"/>
  </w:style>
  <w:style w:type="paragraph" w:styleId="Heading1">
    <w:name w:val="heading 1"/>
    <w:basedOn w:val="Normal"/>
    <w:next w:val="Normal"/>
    <w:link w:val="Heading1Char"/>
    <w:uiPriority w:val="9"/>
    <w:qFormat/>
    <w:rsid w:val="00D55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2B9"/>
    <w:pPr>
      <w:keepNext/>
      <w:outlineLvl w:val="1"/>
    </w:pPr>
    <w:rPr>
      <w:b/>
      <w:bCs w:val="0"/>
    </w:rPr>
  </w:style>
  <w:style w:type="paragraph" w:styleId="Heading3">
    <w:name w:val="heading 3"/>
    <w:basedOn w:val="Normal"/>
    <w:next w:val="Normal"/>
    <w:link w:val="Heading3Char"/>
    <w:uiPriority w:val="9"/>
    <w:unhideWhenUsed/>
    <w:qFormat/>
    <w:rsid w:val="0030700F"/>
    <w:pPr>
      <w:keepNext/>
      <w:spacing w:line="480" w:lineRule="auto"/>
      <w:jc w:val="center"/>
      <w:outlineLvl w:val="2"/>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65633"/>
    <w:pPr>
      <w:spacing w:before="100" w:beforeAutospacing="1" w:after="100" w:afterAutospacing="1" w:line="240" w:lineRule="auto"/>
    </w:pPr>
    <w:rPr>
      <w:rFonts w:eastAsia="Times New Roman"/>
    </w:rPr>
  </w:style>
  <w:style w:type="paragraph" w:customStyle="1" w:styleId="paragraph">
    <w:name w:val="paragraph"/>
    <w:basedOn w:val="Normal"/>
    <w:rsid w:val="00065633"/>
    <w:pPr>
      <w:spacing w:before="100" w:beforeAutospacing="1" w:after="100" w:afterAutospacing="1" w:line="240" w:lineRule="auto"/>
    </w:pPr>
    <w:rPr>
      <w:rFonts w:eastAsia="Times New Roman"/>
    </w:rPr>
  </w:style>
  <w:style w:type="character" w:customStyle="1" w:styleId="textrun">
    <w:name w:val="textrun"/>
    <w:basedOn w:val="DefaultParagraphFont"/>
    <w:rsid w:val="00065633"/>
  </w:style>
  <w:style w:type="character" w:customStyle="1" w:styleId="normaltextrun">
    <w:name w:val="normaltextrun"/>
    <w:basedOn w:val="DefaultParagraphFont"/>
    <w:rsid w:val="00065633"/>
  </w:style>
  <w:style w:type="character" w:customStyle="1" w:styleId="eop">
    <w:name w:val="eop"/>
    <w:basedOn w:val="DefaultParagraphFont"/>
    <w:rsid w:val="00065633"/>
  </w:style>
  <w:style w:type="character" w:customStyle="1" w:styleId="mathequationcontainer">
    <w:name w:val="mathequationcontainer"/>
    <w:basedOn w:val="DefaultParagraphFont"/>
    <w:rsid w:val="00065633"/>
  </w:style>
  <w:style w:type="character" w:customStyle="1" w:styleId="mathspan">
    <w:name w:val="mathspan"/>
    <w:basedOn w:val="DefaultParagraphFont"/>
    <w:rsid w:val="00065633"/>
  </w:style>
  <w:style w:type="character" w:customStyle="1" w:styleId="mathjaxpreview">
    <w:name w:val="mathjax_preview"/>
    <w:basedOn w:val="DefaultParagraphFont"/>
    <w:rsid w:val="00065633"/>
  </w:style>
  <w:style w:type="character" w:customStyle="1" w:styleId="mathjax">
    <w:name w:val="mathjax"/>
    <w:basedOn w:val="DefaultParagraphFont"/>
    <w:rsid w:val="00065633"/>
  </w:style>
  <w:style w:type="character" w:customStyle="1" w:styleId="math">
    <w:name w:val="math"/>
    <w:basedOn w:val="DefaultParagraphFont"/>
    <w:rsid w:val="00065633"/>
  </w:style>
  <w:style w:type="character" w:customStyle="1" w:styleId="bcx7">
    <w:name w:val="bcx7"/>
    <w:basedOn w:val="DefaultParagraphFont"/>
    <w:rsid w:val="00065633"/>
  </w:style>
  <w:style w:type="character" w:customStyle="1" w:styleId="mrow">
    <w:name w:val="mrow"/>
    <w:basedOn w:val="DefaultParagraphFont"/>
    <w:rsid w:val="00065633"/>
  </w:style>
  <w:style w:type="character" w:customStyle="1" w:styleId="msub">
    <w:name w:val="msub"/>
    <w:basedOn w:val="DefaultParagraphFont"/>
    <w:rsid w:val="00065633"/>
  </w:style>
  <w:style w:type="character" w:customStyle="1" w:styleId="mi">
    <w:name w:val="mi"/>
    <w:basedOn w:val="DefaultParagraphFont"/>
    <w:rsid w:val="00065633"/>
  </w:style>
  <w:style w:type="character" w:customStyle="1" w:styleId="munderover">
    <w:name w:val="munderover"/>
    <w:basedOn w:val="DefaultParagraphFont"/>
    <w:rsid w:val="00065633"/>
  </w:style>
  <w:style w:type="character" w:customStyle="1" w:styleId="mo">
    <w:name w:val="mo"/>
    <w:basedOn w:val="DefaultParagraphFont"/>
    <w:rsid w:val="00065633"/>
  </w:style>
  <w:style w:type="character" w:customStyle="1" w:styleId="mfrac">
    <w:name w:val="mfrac"/>
    <w:basedOn w:val="DefaultParagraphFont"/>
    <w:rsid w:val="00065633"/>
  </w:style>
  <w:style w:type="character" w:customStyle="1" w:styleId="mn">
    <w:name w:val="mn"/>
    <w:basedOn w:val="DefaultParagraphFont"/>
    <w:rsid w:val="00065633"/>
  </w:style>
  <w:style w:type="character" w:customStyle="1" w:styleId="mroot">
    <w:name w:val="mroot"/>
    <w:basedOn w:val="DefaultParagraphFont"/>
    <w:rsid w:val="00065633"/>
  </w:style>
  <w:style w:type="character" w:customStyle="1" w:styleId="mfenced">
    <w:name w:val="mfenced"/>
    <w:basedOn w:val="DefaultParagraphFont"/>
    <w:rsid w:val="00065633"/>
  </w:style>
  <w:style w:type="character" w:customStyle="1" w:styleId="msup">
    <w:name w:val="msup"/>
    <w:basedOn w:val="DefaultParagraphFont"/>
    <w:rsid w:val="00065633"/>
  </w:style>
  <w:style w:type="character" w:customStyle="1" w:styleId="linebreakblob">
    <w:name w:val="linebreakblob"/>
    <w:basedOn w:val="DefaultParagraphFont"/>
    <w:rsid w:val="00065633"/>
  </w:style>
  <w:style w:type="character" w:styleId="CommentReference">
    <w:name w:val="annotation reference"/>
    <w:basedOn w:val="DefaultParagraphFont"/>
    <w:uiPriority w:val="99"/>
    <w:semiHidden/>
    <w:unhideWhenUsed/>
    <w:rsid w:val="00C62717"/>
    <w:rPr>
      <w:sz w:val="16"/>
      <w:szCs w:val="16"/>
    </w:rPr>
  </w:style>
  <w:style w:type="paragraph" w:styleId="CommentText">
    <w:name w:val="annotation text"/>
    <w:basedOn w:val="Normal"/>
    <w:link w:val="CommentTextChar"/>
    <w:uiPriority w:val="99"/>
    <w:semiHidden/>
    <w:unhideWhenUsed/>
    <w:rsid w:val="00C62717"/>
    <w:pPr>
      <w:spacing w:line="240" w:lineRule="auto"/>
    </w:pPr>
    <w:rPr>
      <w:sz w:val="20"/>
      <w:szCs w:val="20"/>
    </w:rPr>
  </w:style>
  <w:style w:type="character" w:customStyle="1" w:styleId="CommentTextChar">
    <w:name w:val="Comment Text Char"/>
    <w:basedOn w:val="DefaultParagraphFont"/>
    <w:link w:val="CommentText"/>
    <w:uiPriority w:val="99"/>
    <w:semiHidden/>
    <w:rsid w:val="00C62717"/>
    <w:rPr>
      <w:sz w:val="20"/>
      <w:szCs w:val="20"/>
    </w:rPr>
  </w:style>
  <w:style w:type="paragraph" w:styleId="CommentSubject">
    <w:name w:val="annotation subject"/>
    <w:basedOn w:val="CommentText"/>
    <w:next w:val="CommentText"/>
    <w:link w:val="CommentSubjectChar"/>
    <w:uiPriority w:val="99"/>
    <w:semiHidden/>
    <w:unhideWhenUsed/>
    <w:rsid w:val="00C62717"/>
    <w:rPr>
      <w:b/>
      <w:bCs w:val="0"/>
    </w:rPr>
  </w:style>
  <w:style w:type="character" w:customStyle="1" w:styleId="CommentSubjectChar">
    <w:name w:val="Comment Subject Char"/>
    <w:basedOn w:val="CommentTextChar"/>
    <w:link w:val="CommentSubject"/>
    <w:uiPriority w:val="99"/>
    <w:semiHidden/>
    <w:rsid w:val="00C62717"/>
    <w:rPr>
      <w:b/>
      <w:bCs w:val="0"/>
      <w:sz w:val="20"/>
      <w:szCs w:val="20"/>
    </w:rPr>
  </w:style>
  <w:style w:type="paragraph" w:styleId="BalloonText">
    <w:name w:val="Balloon Text"/>
    <w:basedOn w:val="Normal"/>
    <w:link w:val="BalloonTextChar"/>
    <w:uiPriority w:val="99"/>
    <w:semiHidden/>
    <w:unhideWhenUsed/>
    <w:rsid w:val="00C627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717"/>
    <w:rPr>
      <w:rFonts w:ascii="Segoe UI" w:hAnsi="Segoe UI" w:cs="Segoe UI"/>
      <w:sz w:val="18"/>
      <w:szCs w:val="18"/>
    </w:rPr>
  </w:style>
  <w:style w:type="paragraph" w:styleId="EndnoteText">
    <w:name w:val="endnote text"/>
    <w:basedOn w:val="Normal"/>
    <w:link w:val="EndnoteTextChar"/>
    <w:uiPriority w:val="99"/>
    <w:semiHidden/>
    <w:unhideWhenUsed/>
    <w:rsid w:val="00D73A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3A2D"/>
    <w:rPr>
      <w:sz w:val="20"/>
      <w:szCs w:val="20"/>
    </w:rPr>
  </w:style>
  <w:style w:type="character" w:styleId="EndnoteReference">
    <w:name w:val="endnote reference"/>
    <w:basedOn w:val="DefaultParagraphFont"/>
    <w:uiPriority w:val="99"/>
    <w:semiHidden/>
    <w:unhideWhenUsed/>
    <w:rsid w:val="00D73A2D"/>
    <w:rPr>
      <w:vertAlign w:val="superscript"/>
    </w:rPr>
  </w:style>
  <w:style w:type="paragraph" w:styleId="ListParagraph">
    <w:name w:val="List Paragraph"/>
    <w:basedOn w:val="Normal"/>
    <w:uiPriority w:val="34"/>
    <w:qFormat/>
    <w:rsid w:val="00BA134D"/>
    <w:pPr>
      <w:ind w:left="720"/>
      <w:contextualSpacing/>
    </w:pPr>
  </w:style>
  <w:style w:type="character" w:customStyle="1" w:styleId="Heading1Char">
    <w:name w:val="Heading 1 Char"/>
    <w:basedOn w:val="DefaultParagraphFont"/>
    <w:link w:val="Heading1"/>
    <w:uiPriority w:val="9"/>
    <w:rsid w:val="00D551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519A"/>
    <w:pPr>
      <w:outlineLvl w:val="9"/>
    </w:pPr>
  </w:style>
  <w:style w:type="paragraph" w:styleId="TOC2">
    <w:name w:val="toc 2"/>
    <w:basedOn w:val="Normal"/>
    <w:next w:val="Normal"/>
    <w:autoRedefine/>
    <w:uiPriority w:val="39"/>
    <w:unhideWhenUsed/>
    <w:rsid w:val="00D5519A"/>
    <w:pPr>
      <w:spacing w:after="100"/>
      <w:ind w:left="220"/>
    </w:pPr>
    <w:rPr>
      <w:rFonts w:eastAsiaTheme="minorEastAsia"/>
    </w:rPr>
  </w:style>
  <w:style w:type="paragraph" w:styleId="TOC1">
    <w:name w:val="toc 1"/>
    <w:basedOn w:val="Normal"/>
    <w:next w:val="Normal"/>
    <w:autoRedefine/>
    <w:uiPriority w:val="39"/>
    <w:unhideWhenUsed/>
    <w:rsid w:val="00D5519A"/>
    <w:pPr>
      <w:spacing w:after="100"/>
    </w:pPr>
    <w:rPr>
      <w:rFonts w:eastAsiaTheme="minorEastAsia"/>
    </w:rPr>
  </w:style>
  <w:style w:type="paragraph" w:styleId="TOC3">
    <w:name w:val="toc 3"/>
    <w:basedOn w:val="Normal"/>
    <w:next w:val="Normal"/>
    <w:autoRedefine/>
    <w:uiPriority w:val="39"/>
    <w:unhideWhenUsed/>
    <w:rsid w:val="008722B9"/>
    <w:pPr>
      <w:spacing w:after="100"/>
      <w:ind w:left="440"/>
    </w:pPr>
    <w:rPr>
      <w:rFonts w:eastAsiaTheme="minorEastAsia"/>
    </w:rPr>
  </w:style>
  <w:style w:type="character" w:customStyle="1" w:styleId="Heading2Char">
    <w:name w:val="Heading 2 Char"/>
    <w:basedOn w:val="DefaultParagraphFont"/>
    <w:link w:val="Heading2"/>
    <w:uiPriority w:val="9"/>
    <w:rsid w:val="008722B9"/>
    <w:rPr>
      <w:b/>
      <w:bCs w:val="0"/>
    </w:rPr>
  </w:style>
  <w:style w:type="character" w:styleId="PlaceholderText">
    <w:name w:val="Placeholder Text"/>
    <w:basedOn w:val="DefaultParagraphFont"/>
    <w:uiPriority w:val="99"/>
    <w:semiHidden/>
    <w:rsid w:val="005C32D9"/>
    <w:rPr>
      <w:color w:val="808080"/>
    </w:rPr>
  </w:style>
  <w:style w:type="paragraph" w:styleId="Revision">
    <w:name w:val="Revision"/>
    <w:hidden/>
    <w:uiPriority w:val="99"/>
    <w:semiHidden/>
    <w:rsid w:val="008C687D"/>
    <w:pPr>
      <w:spacing w:after="0" w:line="240" w:lineRule="auto"/>
    </w:pPr>
  </w:style>
  <w:style w:type="paragraph" w:styleId="Header">
    <w:name w:val="header"/>
    <w:basedOn w:val="Normal"/>
    <w:link w:val="HeaderChar"/>
    <w:uiPriority w:val="99"/>
    <w:unhideWhenUsed/>
    <w:rsid w:val="008C6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87D"/>
  </w:style>
  <w:style w:type="paragraph" w:styleId="Footer">
    <w:name w:val="footer"/>
    <w:basedOn w:val="Normal"/>
    <w:link w:val="FooterChar"/>
    <w:uiPriority w:val="99"/>
    <w:unhideWhenUsed/>
    <w:rsid w:val="008C6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87D"/>
  </w:style>
  <w:style w:type="paragraph" w:styleId="NormalWeb">
    <w:name w:val="Normal (Web)"/>
    <w:basedOn w:val="Normal"/>
    <w:uiPriority w:val="99"/>
    <w:semiHidden/>
    <w:unhideWhenUsed/>
    <w:rsid w:val="00F6527B"/>
    <w:pPr>
      <w:spacing w:before="100" w:beforeAutospacing="1" w:after="100" w:afterAutospacing="1" w:line="240" w:lineRule="auto"/>
    </w:pPr>
    <w:rPr>
      <w:rFonts w:eastAsia="Times New Roman"/>
      <w:bCs w:val="0"/>
      <w:color w:val="auto"/>
    </w:rPr>
  </w:style>
  <w:style w:type="paragraph" w:styleId="IntenseQuote">
    <w:name w:val="Intense Quote"/>
    <w:basedOn w:val="Normal"/>
    <w:next w:val="Normal"/>
    <w:link w:val="IntenseQuoteChar"/>
    <w:uiPriority w:val="30"/>
    <w:qFormat/>
    <w:rsid w:val="000A41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41B8"/>
    <w:rPr>
      <w:i/>
      <w:iCs/>
      <w:color w:val="4472C4" w:themeColor="accent1"/>
    </w:rPr>
  </w:style>
  <w:style w:type="character" w:customStyle="1" w:styleId="Heading3Char">
    <w:name w:val="Heading 3 Char"/>
    <w:basedOn w:val="DefaultParagraphFont"/>
    <w:link w:val="Heading3"/>
    <w:uiPriority w:val="9"/>
    <w:rsid w:val="0030700F"/>
    <w:rPr>
      <w:b/>
      <w:bCs w:val="0"/>
    </w:rPr>
  </w:style>
  <w:style w:type="character" w:styleId="Hyperlink">
    <w:name w:val="Hyperlink"/>
    <w:basedOn w:val="DefaultParagraphFont"/>
    <w:uiPriority w:val="99"/>
    <w:semiHidden/>
    <w:unhideWhenUsed/>
    <w:rsid w:val="00E91079"/>
    <w:rPr>
      <w:color w:val="0000FF"/>
      <w:u w:val="single"/>
    </w:rPr>
  </w:style>
  <w:style w:type="character" w:styleId="FollowedHyperlink">
    <w:name w:val="FollowedHyperlink"/>
    <w:basedOn w:val="DefaultParagraphFont"/>
    <w:uiPriority w:val="99"/>
    <w:semiHidden/>
    <w:unhideWhenUsed/>
    <w:rsid w:val="0028161D"/>
    <w:rPr>
      <w:color w:val="954F72" w:themeColor="followedHyperlink"/>
      <w:u w:val="single"/>
    </w:rPr>
  </w:style>
  <w:style w:type="paragraph" w:styleId="BodyText">
    <w:name w:val="Body Text"/>
    <w:basedOn w:val="Normal"/>
    <w:link w:val="BodyTextChar"/>
    <w:uiPriority w:val="99"/>
    <w:unhideWhenUsed/>
    <w:rsid w:val="00FD1E0D"/>
    <w:pPr>
      <w:spacing w:after="0" w:line="240" w:lineRule="auto"/>
      <w:jc w:val="center"/>
      <w:textAlignment w:val="baseline"/>
    </w:pPr>
    <w:rPr>
      <w:rFonts w:eastAsia="Times New Roman"/>
    </w:rPr>
  </w:style>
  <w:style w:type="character" w:customStyle="1" w:styleId="BodyTextChar">
    <w:name w:val="Body Text Char"/>
    <w:basedOn w:val="DefaultParagraphFont"/>
    <w:link w:val="BodyText"/>
    <w:uiPriority w:val="99"/>
    <w:rsid w:val="00FD1E0D"/>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43095">
      <w:bodyDiv w:val="1"/>
      <w:marLeft w:val="0"/>
      <w:marRight w:val="0"/>
      <w:marTop w:val="0"/>
      <w:marBottom w:val="0"/>
      <w:divBdr>
        <w:top w:val="none" w:sz="0" w:space="0" w:color="auto"/>
        <w:left w:val="none" w:sz="0" w:space="0" w:color="auto"/>
        <w:bottom w:val="none" w:sz="0" w:space="0" w:color="auto"/>
        <w:right w:val="none" w:sz="0" w:space="0" w:color="auto"/>
      </w:divBdr>
      <w:divsChild>
        <w:div w:id="13313463">
          <w:marLeft w:val="0"/>
          <w:marRight w:val="0"/>
          <w:marTop w:val="0"/>
          <w:marBottom w:val="0"/>
          <w:divBdr>
            <w:top w:val="none" w:sz="0" w:space="0" w:color="auto"/>
            <w:left w:val="none" w:sz="0" w:space="0" w:color="auto"/>
            <w:bottom w:val="none" w:sz="0" w:space="0" w:color="auto"/>
            <w:right w:val="none" w:sz="0" w:space="0" w:color="auto"/>
          </w:divBdr>
        </w:div>
        <w:div w:id="17246278">
          <w:marLeft w:val="0"/>
          <w:marRight w:val="0"/>
          <w:marTop w:val="0"/>
          <w:marBottom w:val="0"/>
          <w:divBdr>
            <w:top w:val="none" w:sz="0" w:space="0" w:color="auto"/>
            <w:left w:val="none" w:sz="0" w:space="0" w:color="auto"/>
            <w:bottom w:val="none" w:sz="0" w:space="0" w:color="auto"/>
            <w:right w:val="none" w:sz="0" w:space="0" w:color="auto"/>
          </w:divBdr>
        </w:div>
        <w:div w:id="23867892">
          <w:marLeft w:val="0"/>
          <w:marRight w:val="0"/>
          <w:marTop w:val="0"/>
          <w:marBottom w:val="0"/>
          <w:divBdr>
            <w:top w:val="none" w:sz="0" w:space="0" w:color="auto"/>
            <w:left w:val="none" w:sz="0" w:space="0" w:color="auto"/>
            <w:bottom w:val="none" w:sz="0" w:space="0" w:color="auto"/>
            <w:right w:val="none" w:sz="0" w:space="0" w:color="auto"/>
          </w:divBdr>
        </w:div>
        <w:div w:id="25984759">
          <w:marLeft w:val="0"/>
          <w:marRight w:val="0"/>
          <w:marTop w:val="0"/>
          <w:marBottom w:val="0"/>
          <w:divBdr>
            <w:top w:val="none" w:sz="0" w:space="0" w:color="auto"/>
            <w:left w:val="none" w:sz="0" w:space="0" w:color="auto"/>
            <w:bottom w:val="none" w:sz="0" w:space="0" w:color="auto"/>
            <w:right w:val="none" w:sz="0" w:space="0" w:color="auto"/>
          </w:divBdr>
        </w:div>
        <w:div w:id="34892970">
          <w:marLeft w:val="0"/>
          <w:marRight w:val="0"/>
          <w:marTop w:val="0"/>
          <w:marBottom w:val="0"/>
          <w:divBdr>
            <w:top w:val="none" w:sz="0" w:space="0" w:color="auto"/>
            <w:left w:val="none" w:sz="0" w:space="0" w:color="auto"/>
            <w:bottom w:val="none" w:sz="0" w:space="0" w:color="auto"/>
            <w:right w:val="none" w:sz="0" w:space="0" w:color="auto"/>
          </w:divBdr>
        </w:div>
        <w:div w:id="42756141">
          <w:marLeft w:val="0"/>
          <w:marRight w:val="0"/>
          <w:marTop w:val="0"/>
          <w:marBottom w:val="0"/>
          <w:divBdr>
            <w:top w:val="none" w:sz="0" w:space="0" w:color="auto"/>
            <w:left w:val="none" w:sz="0" w:space="0" w:color="auto"/>
            <w:bottom w:val="none" w:sz="0" w:space="0" w:color="auto"/>
            <w:right w:val="none" w:sz="0" w:space="0" w:color="auto"/>
          </w:divBdr>
        </w:div>
        <w:div w:id="59789387">
          <w:marLeft w:val="0"/>
          <w:marRight w:val="0"/>
          <w:marTop w:val="0"/>
          <w:marBottom w:val="0"/>
          <w:divBdr>
            <w:top w:val="none" w:sz="0" w:space="0" w:color="auto"/>
            <w:left w:val="none" w:sz="0" w:space="0" w:color="auto"/>
            <w:bottom w:val="none" w:sz="0" w:space="0" w:color="auto"/>
            <w:right w:val="none" w:sz="0" w:space="0" w:color="auto"/>
          </w:divBdr>
        </w:div>
        <w:div w:id="61754017">
          <w:marLeft w:val="0"/>
          <w:marRight w:val="0"/>
          <w:marTop w:val="0"/>
          <w:marBottom w:val="0"/>
          <w:divBdr>
            <w:top w:val="none" w:sz="0" w:space="0" w:color="auto"/>
            <w:left w:val="none" w:sz="0" w:space="0" w:color="auto"/>
            <w:bottom w:val="none" w:sz="0" w:space="0" w:color="auto"/>
            <w:right w:val="none" w:sz="0" w:space="0" w:color="auto"/>
          </w:divBdr>
        </w:div>
        <w:div w:id="67965432">
          <w:marLeft w:val="0"/>
          <w:marRight w:val="0"/>
          <w:marTop w:val="0"/>
          <w:marBottom w:val="0"/>
          <w:divBdr>
            <w:top w:val="none" w:sz="0" w:space="0" w:color="auto"/>
            <w:left w:val="none" w:sz="0" w:space="0" w:color="auto"/>
            <w:bottom w:val="none" w:sz="0" w:space="0" w:color="auto"/>
            <w:right w:val="none" w:sz="0" w:space="0" w:color="auto"/>
          </w:divBdr>
        </w:div>
        <w:div w:id="76439071">
          <w:marLeft w:val="0"/>
          <w:marRight w:val="0"/>
          <w:marTop w:val="0"/>
          <w:marBottom w:val="0"/>
          <w:divBdr>
            <w:top w:val="none" w:sz="0" w:space="0" w:color="auto"/>
            <w:left w:val="none" w:sz="0" w:space="0" w:color="auto"/>
            <w:bottom w:val="none" w:sz="0" w:space="0" w:color="auto"/>
            <w:right w:val="none" w:sz="0" w:space="0" w:color="auto"/>
          </w:divBdr>
        </w:div>
        <w:div w:id="86924899">
          <w:marLeft w:val="0"/>
          <w:marRight w:val="0"/>
          <w:marTop w:val="0"/>
          <w:marBottom w:val="0"/>
          <w:divBdr>
            <w:top w:val="none" w:sz="0" w:space="0" w:color="auto"/>
            <w:left w:val="none" w:sz="0" w:space="0" w:color="auto"/>
            <w:bottom w:val="none" w:sz="0" w:space="0" w:color="auto"/>
            <w:right w:val="none" w:sz="0" w:space="0" w:color="auto"/>
          </w:divBdr>
        </w:div>
        <w:div w:id="107547328">
          <w:marLeft w:val="0"/>
          <w:marRight w:val="0"/>
          <w:marTop w:val="0"/>
          <w:marBottom w:val="0"/>
          <w:divBdr>
            <w:top w:val="none" w:sz="0" w:space="0" w:color="auto"/>
            <w:left w:val="none" w:sz="0" w:space="0" w:color="auto"/>
            <w:bottom w:val="none" w:sz="0" w:space="0" w:color="auto"/>
            <w:right w:val="none" w:sz="0" w:space="0" w:color="auto"/>
          </w:divBdr>
        </w:div>
        <w:div w:id="110364118">
          <w:marLeft w:val="0"/>
          <w:marRight w:val="0"/>
          <w:marTop w:val="0"/>
          <w:marBottom w:val="0"/>
          <w:divBdr>
            <w:top w:val="none" w:sz="0" w:space="0" w:color="auto"/>
            <w:left w:val="none" w:sz="0" w:space="0" w:color="auto"/>
            <w:bottom w:val="none" w:sz="0" w:space="0" w:color="auto"/>
            <w:right w:val="none" w:sz="0" w:space="0" w:color="auto"/>
          </w:divBdr>
        </w:div>
        <w:div w:id="111435701">
          <w:marLeft w:val="0"/>
          <w:marRight w:val="0"/>
          <w:marTop w:val="0"/>
          <w:marBottom w:val="0"/>
          <w:divBdr>
            <w:top w:val="none" w:sz="0" w:space="0" w:color="auto"/>
            <w:left w:val="none" w:sz="0" w:space="0" w:color="auto"/>
            <w:bottom w:val="none" w:sz="0" w:space="0" w:color="auto"/>
            <w:right w:val="none" w:sz="0" w:space="0" w:color="auto"/>
          </w:divBdr>
        </w:div>
        <w:div w:id="115762959">
          <w:marLeft w:val="0"/>
          <w:marRight w:val="0"/>
          <w:marTop w:val="0"/>
          <w:marBottom w:val="0"/>
          <w:divBdr>
            <w:top w:val="none" w:sz="0" w:space="0" w:color="auto"/>
            <w:left w:val="none" w:sz="0" w:space="0" w:color="auto"/>
            <w:bottom w:val="none" w:sz="0" w:space="0" w:color="auto"/>
            <w:right w:val="none" w:sz="0" w:space="0" w:color="auto"/>
          </w:divBdr>
        </w:div>
        <w:div w:id="121922988">
          <w:marLeft w:val="0"/>
          <w:marRight w:val="0"/>
          <w:marTop w:val="0"/>
          <w:marBottom w:val="0"/>
          <w:divBdr>
            <w:top w:val="none" w:sz="0" w:space="0" w:color="auto"/>
            <w:left w:val="none" w:sz="0" w:space="0" w:color="auto"/>
            <w:bottom w:val="none" w:sz="0" w:space="0" w:color="auto"/>
            <w:right w:val="none" w:sz="0" w:space="0" w:color="auto"/>
          </w:divBdr>
        </w:div>
        <w:div w:id="131680118">
          <w:marLeft w:val="0"/>
          <w:marRight w:val="0"/>
          <w:marTop w:val="0"/>
          <w:marBottom w:val="0"/>
          <w:divBdr>
            <w:top w:val="none" w:sz="0" w:space="0" w:color="auto"/>
            <w:left w:val="none" w:sz="0" w:space="0" w:color="auto"/>
            <w:bottom w:val="none" w:sz="0" w:space="0" w:color="auto"/>
            <w:right w:val="none" w:sz="0" w:space="0" w:color="auto"/>
          </w:divBdr>
        </w:div>
        <w:div w:id="136190128">
          <w:marLeft w:val="0"/>
          <w:marRight w:val="0"/>
          <w:marTop w:val="0"/>
          <w:marBottom w:val="0"/>
          <w:divBdr>
            <w:top w:val="none" w:sz="0" w:space="0" w:color="auto"/>
            <w:left w:val="none" w:sz="0" w:space="0" w:color="auto"/>
            <w:bottom w:val="none" w:sz="0" w:space="0" w:color="auto"/>
            <w:right w:val="none" w:sz="0" w:space="0" w:color="auto"/>
          </w:divBdr>
        </w:div>
        <w:div w:id="163860574">
          <w:marLeft w:val="0"/>
          <w:marRight w:val="0"/>
          <w:marTop w:val="0"/>
          <w:marBottom w:val="0"/>
          <w:divBdr>
            <w:top w:val="none" w:sz="0" w:space="0" w:color="auto"/>
            <w:left w:val="none" w:sz="0" w:space="0" w:color="auto"/>
            <w:bottom w:val="none" w:sz="0" w:space="0" w:color="auto"/>
            <w:right w:val="none" w:sz="0" w:space="0" w:color="auto"/>
          </w:divBdr>
        </w:div>
        <w:div w:id="175122458">
          <w:marLeft w:val="0"/>
          <w:marRight w:val="0"/>
          <w:marTop w:val="0"/>
          <w:marBottom w:val="0"/>
          <w:divBdr>
            <w:top w:val="none" w:sz="0" w:space="0" w:color="auto"/>
            <w:left w:val="none" w:sz="0" w:space="0" w:color="auto"/>
            <w:bottom w:val="none" w:sz="0" w:space="0" w:color="auto"/>
            <w:right w:val="none" w:sz="0" w:space="0" w:color="auto"/>
          </w:divBdr>
        </w:div>
        <w:div w:id="184486929">
          <w:marLeft w:val="0"/>
          <w:marRight w:val="0"/>
          <w:marTop w:val="0"/>
          <w:marBottom w:val="0"/>
          <w:divBdr>
            <w:top w:val="none" w:sz="0" w:space="0" w:color="auto"/>
            <w:left w:val="none" w:sz="0" w:space="0" w:color="auto"/>
            <w:bottom w:val="none" w:sz="0" w:space="0" w:color="auto"/>
            <w:right w:val="none" w:sz="0" w:space="0" w:color="auto"/>
          </w:divBdr>
        </w:div>
        <w:div w:id="194125935">
          <w:marLeft w:val="0"/>
          <w:marRight w:val="0"/>
          <w:marTop w:val="0"/>
          <w:marBottom w:val="0"/>
          <w:divBdr>
            <w:top w:val="none" w:sz="0" w:space="0" w:color="auto"/>
            <w:left w:val="none" w:sz="0" w:space="0" w:color="auto"/>
            <w:bottom w:val="none" w:sz="0" w:space="0" w:color="auto"/>
            <w:right w:val="none" w:sz="0" w:space="0" w:color="auto"/>
          </w:divBdr>
        </w:div>
        <w:div w:id="215818163">
          <w:marLeft w:val="0"/>
          <w:marRight w:val="0"/>
          <w:marTop w:val="0"/>
          <w:marBottom w:val="0"/>
          <w:divBdr>
            <w:top w:val="none" w:sz="0" w:space="0" w:color="auto"/>
            <w:left w:val="none" w:sz="0" w:space="0" w:color="auto"/>
            <w:bottom w:val="none" w:sz="0" w:space="0" w:color="auto"/>
            <w:right w:val="none" w:sz="0" w:space="0" w:color="auto"/>
          </w:divBdr>
        </w:div>
        <w:div w:id="245697602">
          <w:marLeft w:val="0"/>
          <w:marRight w:val="0"/>
          <w:marTop w:val="0"/>
          <w:marBottom w:val="0"/>
          <w:divBdr>
            <w:top w:val="none" w:sz="0" w:space="0" w:color="auto"/>
            <w:left w:val="none" w:sz="0" w:space="0" w:color="auto"/>
            <w:bottom w:val="none" w:sz="0" w:space="0" w:color="auto"/>
            <w:right w:val="none" w:sz="0" w:space="0" w:color="auto"/>
          </w:divBdr>
        </w:div>
        <w:div w:id="249121102">
          <w:marLeft w:val="0"/>
          <w:marRight w:val="0"/>
          <w:marTop w:val="0"/>
          <w:marBottom w:val="0"/>
          <w:divBdr>
            <w:top w:val="none" w:sz="0" w:space="0" w:color="auto"/>
            <w:left w:val="none" w:sz="0" w:space="0" w:color="auto"/>
            <w:bottom w:val="none" w:sz="0" w:space="0" w:color="auto"/>
            <w:right w:val="none" w:sz="0" w:space="0" w:color="auto"/>
          </w:divBdr>
        </w:div>
        <w:div w:id="252397834">
          <w:marLeft w:val="0"/>
          <w:marRight w:val="0"/>
          <w:marTop w:val="0"/>
          <w:marBottom w:val="0"/>
          <w:divBdr>
            <w:top w:val="none" w:sz="0" w:space="0" w:color="auto"/>
            <w:left w:val="none" w:sz="0" w:space="0" w:color="auto"/>
            <w:bottom w:val="none" w:sz="0" w:space="0" w:color="auto"/>
            <w:right w:val="none" w:sz="0" w:space="0" w:color="auto"/>
          </w:divBdr>
        </w:div>
        <w:div w:id="271281575">
          <w:marLeft w:val="0"/>
          <w:marRight w:val="0"/>
          <w:marTop w:val="0"/>
          <w:marBottom w:val="0"/>
          <w:divBdr>
            <w:top w:val="none" w:sz="0" w:space="0" w:color="auto"/>
            <w:left w:val="none" w:sz="0" w:space="0" w:color="auto"/>
            <w:bottom w:val="none" w:sz="0" w:space="0" w:color="auto"/>
            <w:right w:val="none" w:sz="0" w:space="0" w:color="auto"/>
          </w:divBdr>
        </w:div>
        <w:div w:id="283075282">
          <w:marLeft w:val="0"/>
          <w:marRight w:val="0"/>
          <w:marTop w:val="0"/>
          <w:marBottom w:val="0"/>
          <w:divBdr>
            <w:top w:val="none" w:sz="0" w:space="0" w:color="auto"/>
            <w:left w:val="none" w:sz="0" w:space="0" w:color="auto"/>
            <w:bottom w:val="none" w:sz="0" w:space="0" w:color="auto"/>
            <w:right w:val="none" w:sz="0" w:space="0" w:color="auto"/>
          </w:divBdr>
        </w:div>
        <w:div w:id="283122057">
          <w:marLeft w:val="0"/>
          <w:marRight w:val="0"/>
          <w:marTop w:val="0"/>
          <w:marBottom w:val="0"/>
          <w:divBdr>
            <w:top w:val="none" w:sz="0" w:space="0" w:color="auto"/>
            <w:left w:val="none" w:sz="0" w:space="0" w:color="auto"/>
            <w:bottom w:val="none" w:sz="0" w:space="0" w:color="auto"/>
            <w:right w:val="none" w:sz="0" w:space="0" w:color="auto"/>
          </w:divBdr>
        </w:div>
        <w:div w:id="302542546">
          <w:marLeft w:val="0"/>
          <w:marRight w:val="0"/>
          <w:marTop w:val="0"/>
          <w:marBottom w:val="0"/>
          <w:divBdr>
            <w:top w:val="none" w:sz="0" w:space="0" w:color="auto"/>
            <w:left w:val="none" w:sz="0" w:space="0" w:color="auto"/>
            <w:bottom w:val="none" w:sz="0" w:space="0" w:color="auto"/>
            <w:right w:val="none" w:sz="0" w:space="0" w:color="auto"/>
          </w:divBdr>
        </w:div>
        <w:div w:id="319312624">
          <w:marLeft w:val="0"/>
          <w:marRight w:val="0"/>
          <w:marTop w:val="0"/>
          <w:marBottom w:val="0"/>
          <w:divBdr>
            <w:top w:val="none" w:sz="0" w:space="0" w:color="auto"/>
            <w:left w:val="none" w:sz="0" w:space="0" w:color="auto"/>
            <w:bottom w:val="none" w:sz="0" w:space="0" w:color="auto"/>
            <w:right w:val="none" w:sz="0" w:space="0" w:color="auto"/>
          </w:divBdr>
        </w:div>
        <w:div w:id="323239070">
          <w:marLeft w:val="0"/>
          <w:marRight w:val="0"/>
          <w:marTop w:val="0"/>
          <w:marBottom w:val="0"/>
          <w:divBdr>
            <w:top w:val="none" w:sz="0" w:space="0" w:color="auto"/>
            <w:left w:val="none" w:sz="0" w:space="0" w:color="auto"/>
            <w:bottom w:val="none" w:sz="0" w:space="0" w:color="auto"/>
            <w:right w:val="none" w:sz="0" w:space="0" w:color="auto"/>
          </w:divBdr>
        </w:div>
        <w:div w:id="349185572">
          <w:marLeft w:val="0"/>
          <w:marRight w:val="0"/>
          <w:marTop w:val="0"/>
          <w:marBottom w:val="0"/>
          <w:divBdr>
            <w:top w:val="none" w:sz="0" w:space="0" w:color="auto"/>
            <w:left w:val="none" w:sz="0" w:space="0" w:color="auto"/>
            <w:bottom w:val="none" w:sz="0" w:space="0" w:color="auto"/>
            <w:right w:val="none" w:sz="0" w:space="0" w:color="auto"/>
          </w:divBdr>
        </w:div>
        <w:div w:id="353649599">
          <w:marLeft w:val="0"/>
          <w:marRight w:val="0"/>
          <w:marTop w:val="0"/>
          <w:marBottom w:val="0"/>
          <w:divBdr>
            <w:top w:val="none" w:sz="0" w:space="0" w:color="auto"/>
            <w:left w:val="none" w:sz="0" w:space="0" w:color="auto"/>
            <w:bottom w:val="none" w:sz="0" w:space="0" w:color="auto"/>
            <w:right w:val="none" w:sz="0" w:space="0" w:color="auto"/>
          </w:divBdr>
        </w:div>
        <w:div w:id="386101601">
          <w:marLeft w:val="0"/>
          <w:marRight w:val="0"/>
          <w:marTop w:val="0"/>
          <w:marBottom w:val="0"/>
          <w:divBdr>
            <w:top w:val="none" w:sz="0" w:space="0" w:color="auto"/>
            <w:left w:val="none" w:sz="0" w:space="0" w:color="auto"/>
            <w:bottom w:val="none" w:sz="0" w:space="0" w:color="auto"/>
            <w:right w:val="none" w:sz="0" w:space="0" w:color="auto"/>
          </w:divBdr>
        </w:div>
        <w:div w:id="394164345">
          <w:marLeft w:val="0"/>
          <w:marRight w:val="0"/>
          <w:marTop w:val="0"/>
          <w:marBottom w:val="0"/>
          <w:divBdr>
            <w:top w:val="none" w:sz="0" w:space="0" w:color="auto"/>
            <w:left w:val="none" w:sz="0" w:space="0" w:color="auto"/>
            <w:bottom w:val="none" w:sz="0" w:space="0" w:color="auto"/>
            <w:right w:val="none" w:sz="0" w:space="0" w:color="auto"/>
          </w:divBdr>
        </w:div>
        <w:div w:id="423649839">
          <w:marLeft w:val="0"/>
          <w:marRight w:val="0"/>
          <w:marTop w:val="0"/>
          <w:marBottom w:val="0"/>
          <w:divBdr>
            <w:top w:val="none" w:sz="0" w:space="0" w:color="auto"/>
            <w:left w:val="none" w:sz="0" w:space="0" w:color="auto"/>
            <w:bottom w:val="none" w:sz="0" w:space="0" w:color="auto"/>
            <w:right w:val="none" w:sz="0" w:space="0" w:color="auto"/>
          </w:divBdr>
        </w:div>
        <w:div w:id="430778941">
          <w:marLeft w:val="0"/>
          <w:marRight w:val="0"/>
          <w:marTop w:val="0"/>
          <w:marBottom w:val="0"/>
          <w:divBdr>
            <w:top w:val="none" w:sz="0" w:space="0" w:color="auto"/>
            <w:left w:val="none" w:sz="0" w:space="0" w:color="auto"/>
            <w:bottom w:val="none" w:sz="0" w:space="0" w:color="auto"/>
            <w:right w:val="none" w:sz="0" w:space="0" w:color="auto"/>
          </w:divBdr>
        </w:div>
        <w:div w:id="465661682">
          <w:marLeft w:val="0"/>
          <w:marRight w:val="0"/>
          <w:marTop w:val="0"/>
          <w:marBottom w:val="0"/>
          <w:divBdr>
            <w:top w:val="none" w:sz="0" w:space="0" w:color="auto"/>
            <w:left w:val="none" w:sz="0" w:space="0" w:color="auto"/>
            <w:bottom w:val="none" w:sz="0" w:space="0" w:color="auto"/>
            <w:right w:val="none" w:sz="0" w:space="0" w:color="auto"/>
          </w:divBdr>
        </w:div>
        <w:div w:id="467360540">
          <w:marLeft w:val="0"/>
          <w:marRight w:val="0"/>
          <w:marTop w:val="0"/>
          <w:marBottom w:val="0"/>
          <w:divBdr>
            <w:top w:val="none" w:sz="0" w:space="0" w:color="auto"/>
            <w:left w:val="none" w:sz="0" w:space="0" w:color="auto"/>
            <w:bottom w:val="none" w:sz="0" w:space="0" w:color="auto"/>
            <w:right w:val="none" w:sz="0" w:space="0" w:color="auto"/>
          </w:divBdr>
        </w:div>
        <w:div w:id="467548901">
          <w:marLeft w:val="0"/>
          <w:marRight w:val="0"/>
          <w:marTop w:val="0"/>
          <w:marBottom w:val="0"/>
          <w:divBdr>
            <w:top w:val="none" w:sz="0" w:space="0" w:color="auto"/>
            <w:left w:val="none" w:sz="0" w:space="0" w:color="auto"/>
            <w:bottom w:val="none" w:sz="0" w:space="0" w:color="auto"/>
            <w:right w:val="none" w:sz="0" w:space="0" w:color="auto"/>
          </w:divBdr>
        </w:div>
        <w:div w:id="480657756">
          <w:marLeft w:val="0"/>
          <w:marRight w:val="0"/>
          <w:marTop w:val="0"/>
          <w:marBottom w:val="0"/>
          <w:divBdr>
            <w:top w:val="none" w:sz="0" w:space="0" w:color="auto"/>
            <w:left w:val="none" w:sz="0" w:space="0" w:color="auto"/>
            <w:bottom w:val="none" w:sz="0" w:space="0" w:color="auto"/>
            <w:right w:val="none" w:sz="0" w:space="0" w:color="auto"/>
          </w:divBdr>
        </w:div>
        <w:div w:id="507670790">
          <w:marLeft w:val="0"/>
          <w:marRight w:val="0"/>
          <w:marTop w:val="0"/>
          <w:marBottom w:val="0"/>
          <w:divBdr>
            <w:top w:val="none" w:sz="0" w:space="0" w:color="auto"/>
            <w:left w:val="none" w:sz="0" w:space="0" w:color="auto"/>
            <w:bottom w:val="none" w:sz="0" w:space="0" w:color="auto"/>
            <w:right w:val="none" w:sz="0" w:space="0" w:color="auto"/>
          </w:divBdr>
        </w:div>
        <w:div w:id="512302257">
          <w:marLeft w:val="0"/>
          <w:marRight w:val="0"/>
          <w:marTop w:val="0"/>
          <w:marBottom w:val="0"/>
          <w:divBdr>
            <w:top w:val="none" w:sz="0" w:space="0" w:color="auto"/>
            <w:left w:val="none" w:sz="0" w:space="0" w:color="auto"/>
            <w:bottom w:val="none" w:sz="0" w:space="0" w:color="auto"/>
            <w:right w:val="none" w:sz="0" w:space="0" w:color="auto"/>
          </w:divBdr>
        </w:div>
        <w:div w:id="512381517">
          <w:marLeft w:val="0"/>
          <w:marRight w:val="0"/>
          <w:marTop w:val="0"/>
          <w:marBottom w:val="0"/>
          <w:divBdr>
            <w:top w:val="none" w:sz="0" w:space="0" w:color="auto"/>
            <w:left w:val="none" w:sz="0" w:space="0" w:color="auto"/>
            <w:bottom w:val="none" w:sz="0" w:space="0" w:color="auto"/>
            <w:right w:val="none" w:sz="0" w:space="0" w:color="auto"/>
          </w:divBdr>
        </w:div>
        <w:div w:id="525946220">
          <w:marLeft w:val="0"/>
          <w:marRight w:val="0"/>
          <w:marTop w:val="0"/>
          <w:marBottom w:val="0"/>
          <w:divBdr>
            <w:top w:val="none" w:sz="0" w:space="0" w:color="auto"/>
            <w:left w:val="none" w:sz="0" w:space="0" w:color="auto"/>
            <w:bottom w:val="none" w:sz="0" w:space="0" w:color="auto"/>
            <w:right w:val="none" w:sz="0" w:space="0" w:color="auto"/>
          </w:divBdr>
        </w:div>
        <w:div w:id="543567685">
          <w:marLeft w:val="0"/>
          <w:marRight w:val="0"/>
          <w:marTop w:val="0"/>
          <w:marBottom w:val="0"/>
          <w:divBdr>
            <w:top w:val="none" w:sz="0" w:space="0" w:color="auto"/>
            <w:left w:val="none" w:sz="0" w:space="0" w:color="auto"/>
            <w:bottom w:val="none" w:sz="0" w:space="0" w:color="auto"/>
            <w:right w:val="none" w:sz="0" w:space="0" w:color="auto"/>
          </w:divBdr>
        </w:div>
        <w:div w:id="546835647">
          <w:marLeft w:val="0"/>
          <w:marRight w:val="0"/>
          <w:marTop w:val="0"/>
          <w:marBottom w:val="0"/>
          <w:divBdr>
            <w:top w:val="none" w:sz="0" w:space="0" w:color="auto"/>
            <w:left w:val="none" w:sz="0" w:space="0" w:color="auto"/>
            <w:bottom w:val="none" w:sz="0" w:space="0" w:color="auto"/>
            <w:right w:val="none" w:sz="0" w:space="0" w:color="auto"/>
          </w:divBdr>
        </w:div>
        <w:div w:id="554126035">
          <w:marLeft w:val="0"/>
          <w:marRight w:val="0"/>
          <w:marTop w:val="0"/>
          <w:marBottom w:val="0"/>
          <w:divBdr>
            <w:top w:val="none" w:sz="0" w:space="0" w:color="auto"/>
            <w:left w:val="none" w:sz="0" w:space="0" w:color="auto"/>
            <w:bottom w:val="none" w:sz="0" w:space="0" w:color="auto"/>
            <w:right w:val="none" w:sz="0" w:space="0" w:color="auto"/>
          </w:divBdr>
        </w:div>
        <w:div w:id="558445559">
          <w:marLeft w:val="0"/>
          <w:marRight w:val="0"/>
          <w:marTop w:val="0"/>
          <w:marBottom w:val="0"/>
          <w:divBdr>
            <w:top w:val="none" w:sz="0" w:space="0" w:color="auto"/>
            <w:left w:val="none" w:sz="0" w:space="0" w:color="auto"/>
            <w:bottom w:val="none" w:sz="0" w:space="0" w:color="auto"/>
            <w:right w:val="none" w:sz="0" w:space="0" w:color="auto"/>
          </w:divBdr>
        </w:div>
        <w:div w:id="560871857">
          <w:marLeft w:val="0"/>
          <w:marRight w:val="0"/>
          <w:marTop w:val="0"/>
          <w:marBottom w:val="0"/>
          <w:divBdr>
            <w:top w:val="none" w:sz="0" w:space="0" w:color="auto"/>
            <w:left w:val="none" w:sz="0" w:space="0" w:color="auto"/>
            <w:bottom w:val="none" w:sz="0" w:space="0" w:color="auto"/>
            <w:right w:val="none" w:sz="0" w:space="0" w:color="auto"/>
          </w:divBdr>
        </w:div>
        <w:div w:id="562906661">
          <w:marLeft w:val="0"/>
          <w:marRight w:val="0"/>
          <w:marTop w:val="0"/>
          <w:marBottom w:val="0"/>
          <w:divBdr>
            <w:top w:val="none" w:sz="0" w:space="0" w:color="auto"/>
            <w:left w:val="none" w:sz="0" w:space="0" w:color="auto"/>
            <w:bottom w:val="none" w:sz="0" w:space="0" w:color="auto"/>
            <w:right w:val="none" w:sz="0" w:space="0" w:color="auto"/>
          </w:divBdr>
        </w:div>
        <w:div w:id="583339115">
          <w:marLeft w:val="0"/>
          <w:marRight w:val="0"/>
          <w:marTop w:val="0"/>
          <w:marBottom w:val="0"/>
          <w:divBdr>
            <w:top w:val="none" w:sz="0" w:space="0" w:color="auto"/>
            <w:left w:val="none" w:sz="0" w:space="0" w:color="auto"/>
            <w:bottom w:val="none" w:sz="0" w:space="0" w:color="auto"/>
            <w:right w:val="none" w:sz="0" w:space="0" w:color="auto"/>
          </w:divBdr>
        </w:div>
        <w:div w:id="583954814">
          <w:marLeft w:val="0"/>
          <w:marRight w:val="0"/>
          <w:marTop w:val="0"/>
          <w:marBottom w:val="0"/>
          <w:divBdr>
            <w:top w:val="none" w:sz="0" w:space="0" w:color="auto"/>
            <w:left w:val="none" w:sz="0" w:space="0" w:color="auto"/>
            <w:bottom w:val="none" w:sz="0" w:space="0" w:color="auto"/>
            <w:right w:val="none" w:sz="0" w:space="0" w:color="auto"/>
          </w:divBdr>
        </w:div>
        <w:div w:id="596866093">
          <w:marLeft w:val="0"/>
          <w:marRight w:val="0"/>
          <w:marTop w:val="0"/>
          <w:marBottom w:val="0"/>
          <w:divBdr>
            <w:top w:val="none" w:sz="0" w:space="0" w:color="auto"/>
            <w:left w:val="none" w:sz="0" w:space="0" w:color="auto"/>
            <w:bottom w:val="none" w:sz="0" w:space="0" w:color="auto"/>
            <w:right w:val="none" w:sz="0" w:space="0" w:color="auto"/>
          </w:divBdr>
        </w:div>
        <w:div w:id="615480090">
          <w:marLeft w:val="0"/>
          <w:marRight w:val="0"/>
          <w:marTop w:val="0"/>
          <w:marBottom w:val="0"/>
          <w:divBdr>
            <w:top w:val="none" w:sz="0" w:space="0" w:color="auto"/>
            <w:left w:val="none" w:sz="0" w:space="0" w:color="auto"/>
            <w:bottom w:val="none" w:sz="0" w:space="0" w:color="auto"/>
            <w:right w:val="none" w:sz="0" w:space="0" w:color="auto"/>
          </w:divBdr>
        </w:div>
        <w:div w:id="643310863">
          <w:marLeft w:val="0"/>
          <w:marRight w:val="0"/>
          <w:marTop w:val="0"/>
          <w:marBottom w:val="0"/>
          <w:divBdr>
            <w:top w:val="none" w:sz="0" w:space="0" w:color="auto"/>
            <w:left w:val="none" w:sz="0" w:space="0" w:color="auto"/>
            <w:bottom w:val="none" w:sz="0" w:space="0" w:color="auto"/>
            <w:right w:val="none" w:sz="0" w:space="0" w:color="auto"/>
          </w:divBdr>
        </w:div>
        <w:div w:id="663633582">
          <w:marLeft w:val="0"/>
          <w:marRight w:val="0"/>
          <w:marTop w:val="0"/>
          <w:marBottom w:val="0"/>
          <w:divBdr>
            <w:top w:val="none" w:sz="0" w:space="0" w:color="auto"/>
            <w:left w:val="none" w:sz="0" w:space="0" w:color="auto"/>
            <w:bottom w:val="none" w:sz="0" w:space="0" w:color="auto"/>
            <w:right w:val="none" w:sz="0" w:space="0" w:color="auto"/>
          </w:divBdr>
        </w:div>
        <w:div w:id="677276496">
          <w:marLeft w:val="0"/>
          <w:marRight w:val="0"/>
          <w:marTop w:val="0"/>
          <w:marBottom w:val="0"/>
          <w:divBdr>
            <w:top w:val="none" w:sz="0" w:space="0" w:color="auto"/>
            <w:left w:val="none" w:sz="0" w:space="0" w:color="auto"/>
            <w:bottom w:val="none" w:sz="0" w:space="0" w:color="auto"/>
            <w:right w:val="none" w:sz="0" w:space="0" w:color="auto"/>
          </w:divBdr>
        </w:div>
        <w:div w:id="694041604">
          <w:marLeft w:val="0"/>
          <w:marRight w:val="0"/>
          <w:marTop w:val="0"/>
          <w:marBottom w:val="0"/>
          <w:divBdr>
            <w:top w:val="none" w:sz="0" w:space="0" w:color="auto"/>
            <w:left w:val="none" w:sz="0" w:space="0" w:color="auto"/>
            <w:bottom w:val="none" w:sz="0" w:space="0" w:color="auto"/>
            <w:right w:val="none" w:sz="0" w:space="0" w:color="auto"/>
          </w:divBdr>
        </w:div>
        <w:div w:id="699668957">
          <w:marLeft w:val="0"/>
          <w:marRight w:val="0"/>
          <w:marTop w:val="0"/>
          <w:marBottom w:val="0"/>
          <w:divBdr>
            <w:top w:val="none" w:sz="0" w:space="0" w:color="auto"/>
            <w:left w:val="none" w:sz="0" w:space="0" w:color="auto"/>
            <w:bottom w:val="none" w:sz="0" w:space="0" w:color="auto"/>
            <w:right w:val="none" w:sz="0" w:space="0" w:color="auto"/>
          </w:divBdr>
        </w:div>
        <w:div w:id="706180875">
          <w:marLeft w:val="0"/>
          <w:marRight w:val="0"/>
          <w:marTop w:val="0"/>
          <w:marBottom w:val="0"/>
          <w:divBdr>
            <w:top w:val="none" w:sz="0" w:space="0" w:color="auto"/>
            <w:left w:val="none" w:sz="0" w:space="0" w:color="auto"/>
            <w:bottom w:val="none" w:sz="0" w:space="0" w:color="auto"/>
            <w:right w:val="none" w:sz="0" w:space="0" w:color="auto"/>
          </w:divBdr>
        </w:div>
        <w:div w:id="709719140">
          <w:marLeft w:val="0"/>
          <w:marRight w:val="0"/>
          <w:marTop w:val="0"/>
          <w:marBottom w:val="0"/>
          <w:divBdr>
            <w:top w:val="none" w:sz="0" w:space="0" w:color="auto"/>
            <w:left w:val="none" w:sz="0" w:space="0" w:color="auto"/>
            <w:bottom w:val="none" w:sz="0" w:space="0" w:color="auto"/>
            <w:right w:val="none" w:sz="0" w:space="0" w:color="auto"/>
          </w:divBdr>
        </w:div>
        <w:div w:id="721759493">
          <w:marLeft w:val="0"/>
          <w:marRight w:val="0"/>
          <w:marTop w:val="0"/>
          <w:marBottom w:val="0"/>
          <w:divBdr>
            <w:top w:val="none" w:sz="0" w:space="0" w:color="auto"/>
            <w:left w:val="none" w:sz="0" w:space="0" w:color="auto"/>
            <w:bottom w:val="none" w:sz="0" w:space="0" w:color="auto"/>
            <w:right w:val="none" w:sz="0" w:space="0" w:color="auto"/>
          </w:divBdr>
        </w:div>
        <w:div w:id="736971740">
          <w:marLeft w:val="0"/>
          <w:marRight w:val="0"/>
          <w:marTop w:val="0"/>
          <w:marBottom w:val="0"/>
          <w:divBdr>
            <w:top w:val="none" w:sz="0" w:space="0" w:color="auto"/>
            <w:left w:val="none" w:sz="0" w:space="0" w:color="auto"/>
            <w:bottom w:val="none" w:sz="0" w:space="0" w:color="auto"/>
            <w:right w:val="none" w:sz="0" w:space="0" w:color="auto"/>
          </w:divBdr>
        </w:div>
        <w:div w:id="756055326">
          <w:marLeft w:val="0"/>
          <w:marRight w:val="0"/>
          <w:marTop w:val="0"/>
          <w:marBottom w:val="0"/>
          <w:divBdr>
            <w:top w:val="none" w:sz="0" w:space="0" w:color="auto"/>
            <w:left w:val="none" w:sz="0" w:space="0" w:color="auto"/>
            <w:bottom w:val="none" w:sz="0" w:space="0" w:color="auto"/>
            <w:right w:val="none" w:sz="0" w:space="0" w:color="auto"/>
          </w:divBdr>
        </w:div>
        <w:div w:id="756440409">
          <w:marLeft w:val="0"/>
          <w:marRight w:val="0"/>
          <w:marTop w:val="0"/>
          <w:marBottom w:val="0"/>
          <w:divBdr>
            <w:top w:val="none" w:sz="0" w:space="0" w:color="auto"/>
            <w:left w:val="none" w:sz="0" w:space="0" w:color="auto"/>
            <w:bottom w:val="none" w:sz="0" w:space="0" w:color="auto"/>
            <w:right w:val="none" w:sz="0" w:space="0" w:color="auto"/>
          </w:divBdr>
        </w:div>
        <w:div w:id="757870573">
          <w:marLeft w:val="0"/>
          <w:marRight w:val="0"/>
          <w:marTop w:val="0"/>
          <w:marBottom w:val="0"/>
          <w:divBdr>
            <w:top w:val="none" w:sz="0" w:space="0" w:color="auto"/>
            <w:left w:val="none" w:sz="0" w:space="0" w:color="auto"/>
            <w:bottom w:val="none" w:sz="0" w:space="0" w:color="auto"/>
            <w:right w:val="none" w:sz="0" w:space="0" w:color="auto"/>
          </w:divBdr>
        </w:div>
        <w:div w:id="762800692">
          <w:marLeft w:val="0"/>
          <w:marRight w:val="0"/>
          <w:marTop w:val="0"/>
          <w:marBottom w:val="0"/>
          <w:divBdr>
            <w:top w:val="none" w:sz="0" w:space="0" w:color="auto"/>
            <w:left w:val="none" w:sz="0" w:space="0" w:color="auto"/>
            <w:bottom w:val="none" w:sz="0" w:space="0" w:color="auto"/>
            <w:right w:val="none" w:sz="0" w:space="0" w:color="auto"/>
          </w:divBdr>
        </w:div>
        <w:div w:id="780346428">
          <w:marLeft w:val="0"/>
          <w:marRight w:val="0"/>
          <w:marTop w:val="0"/>
          <w:marBottom w:val="0"/>
          <w:divBdr>
            <w:top w:val="none" w:sz="0" w:space="0" w:color="auto"/>
            <w:left w:val="none" w:sz="0" w:space="0" w:color="auto"/>
            <w:bottom w:val="none" w:sz="0" w:space="0" w:color="auto"/>
            <w:right w:val="none" w:sz="0" w:space="0" w:color="auto"/>
          </w:divBdr>
        </w:div>
        <w:div w:id="784159505">
          <w:marLeft w:val="0"/>
          <w:marRight w:val="0"/>
          <w:marTop w:val="0"/>
          <w:marBottom w:val="0"/>
          <w:divBdr>
            <w:top w:val="none" w:sz="0" w:space="0" w:color="auto"/>
            <w:left w:val="none" w:sz="0" w:space="0" w:color="auto"/>
            <w:bottom w:val="none" w:sz="0" w:space="0" w:color="auto"/>
            <w:right w:val="none" w:sz="0" w:space="0" w:color="auto"/>
          </w:divBdr>
        </w:div>
        <w:div w:id="794518551">
          <w:marLeft w:val="0"/>
          <w:marRight w:val="0"/>
          <w:marTop w:val="0"/>
          <w:marBottom w:val="0"/>
          <w:divBdr>
            <w:top w:val="none" w:sz="0" w:space="0" w:color="auto"/>
            <w:left w:val="none" w:sz="0" w:space="0" w:color="auto"/>
            <w:bottom w:val="none" w:sz="0" w:space="0" w:color="auto"/>
            <w:right w:val="none" w:sz="0" w:space="0" w:color="auto"/>
          </w:divBdr>
        </w:div>
        <w:div w:id="804855185">
          <w:marLeft w:val="0"/>
          <w:marRight w:val="0"/>
          <w:marTop w:val="0"/>
          <w:marBottom w:val="0"/>
          <w:divBdr>
            <w:top w:val="none" w:sz="0" w:space="0" w:color="auto"/>
            <w:left w:val="none" w:sz="0" w:space="0" w:color="auto"/>
            <w:bottom w:val="none" w:sz="0" w:space="0" w:color="auto"/>
            <w:right w:val="none" w:sz="0" w:space="0" w:color="auto"/>
          </w:divBdr>
        </w:div>
        <w:div w:id="808474576">
          <w:marLeft w:val="0"/>
          <w:marRight w:val="0"/>
          <w:marTop w:val="0"/>
          <w:marBottom w:val="0"/>
          <w:divBdr>
            <w:top w:val="none" w:sz="0" w:space="0" w:color="auto"/>
            <w:left w:val="none" w:sz="0" w:space="0" w:color="auto"/>
            <w:bottom w:val="none" w:sz="0" w:space="0" w:color="auto"/>
            <w:right w:val="none" w:sz="0" w:space="0" w:color="auto"/>
          </w:divBdr>
        </w:div>
        <w:div w:id="811487878">
          <w:marLeft w:val="0"/>
          <w:marRight w:val="0"/>
          <w:marTop w:val="0"/>
          <w:marBottom w:val="0"/>
          <w:divBdr>
            <w:top w:val="none" w:sz="0" w:space="0" w:color="auto"/>
            <w:left w:val="none" w:sz="0" w:space="0" w:color="auto"/>
            <w:bottom w:val="none" w:sz="0" w:space="0" w:color="auto"/>
            <w:right w:val="none" w:sz="0" w:space="0" w:color="auto"/>
          </w:divBdr>
        </w:div>
        <w:div w:id="813983476">
          <w:marLeft w:val="0"/>
          <w:marRight w:val="0"/>
          <w:marTop w:val="0"/>
          <w:marBottom w:val="0"/>
          <w:divBdr>
            <w:top w:val="none" w:sz="0" w:space="0" w:color="auto"/>
            <w:left w:val="none" w:sz="0" w:space="0" w:color="auto"/>
            <w:bottom w:val="none" w:sz="0" w:space="0" w:color="auto"/>
            <w:right w:val="none" w:sz="0" w:space="0" w:color="auto"/>
          </w:divBdr>
        </w:div>
        <w:div w:id="816267984">
          <w:marLeft w:val="0"/>
          <w:marRight w:val="0"/>
          <w:marTop w:val="0"/>
          <w:marBottom w:val="0"/>
          <w:divBdr>
            <w:top w:val="none" w:sz="0" w:space="0" w:color="auto"/>
            <w:left w:val="none" w:sz="0" w:space="0" w:color="auto"/>
            <w:bottom w:val="none" w:sz="0" w:space="0" w:color="auto"/>
            <w:right w:val="none" w:sz="0" w:space="0" w:color="auto"/>
          </w:divBdr>
        </w:div>
        <w:div w:id="826244253">
          <w:marLeft w:val="0"/>
          <w:marRight w:val="0"/>
          <w:marTop w:val="0"/>
          <w:marBottom w:val="0"/>
          <w:divBdr>
            <w:top w:val="none" w:sz="0" w:space="0" w:color="auto"/>
            <w:left w:val="none" w:sz="0" w:space="0" w:color="auto"/>
            <w:bottom w:val="none" w:sz="0" w:space="0" w:color="auto"/>
            <w:right w:val="none" w:sz="0" w:space="0" w:color="auto"/>
          </w:divBdr>
        </w:div>
        <w:div w:id="829758763">
          <w:marLeft w:val="0"/>
          <w:marRight w:val="0"/>
          <w:marTop w:val="0"/>
          <w:marBottom w:val="0"/>
          <w:divBdr>
            <w:top w:val="none" w:sz="0" w:space="0" w:color="auto"/>
            <w:left w:val="none" w:sz="0" w:space="0" w:color="auto"/>
            <w:bottom w:val="none" w:sz="0" w:space="0" w:color="auto"/>
            <w:right w:val="none" w:sz="0" w:space="0" w:color="auto"/>
          </w:divBdr>
        </w:div>
        <w:div w:id="836308807">
          <w:marLeft w:val="0"/>
          <w:marRight w:val="0"/>
          <w:marTop w:val="0"/>
          <w:marBottom w:val="0"/>
          <w:divBdr>
            <w:top w:val="none" w:sz="0" w:space="0" w:color="auto"/>
            <w:left w:val="none" w:sz="0" w:space="0" w:color="auto"/>
            <w:bottom w:val="none" w:sz="0" w:space="0" w:color="auto"/>
            <w:right w:val="none" w:sz="0" w:space="0" w:color="auto"/>
          </w:divBdr>
        </w:div>
        <w:div w:id="868688494">
          <w:marLeft w:val="0"/>
          <w:marRight w:val="0"/>
          <w:marTop w:val="0"/>
          <w:marBottom w:val="0"/>
          <w:divBdr>
            <w:top w:val="none" w:sz="0" w:space="0" w:color="auto"/>
            <w:left w:val="none" w:sz="0" w:space="0" w:color="auto"/>
            <w:bottom w:val="none" w:sz="0" w:space="0" w:color="auto"/>
            <w:right w:val="none" w:sz="0" w:space="0" w:color="auto"/>
          </w:divBdr>
        </w:div>
        <w:div w:id="888420930">
          <w:marLeft w:val="0"/>
          <w:marRight w:val="0"/>
          <w:marTop w:val="0"/>
          <w:marBottom w:val="0"/>
          <w:divBdr>
            <w:top w:val="none" w:sz="0" w:space="0" w:color="auto"/>
            <w:left w:val="none" w:sz="0" w:space="0" w:color="auto"/>
            <w:bottom w:val="none" w:sz="0" w:space="0" w:color="auto"/>
            <w:right w:val="none" w:sz="0" w:space="0" w:color="auto"/>
          </w:divBdr>
        </w:div>
        <w:div w:id="891423499">
          <w:marLeft w:val="0"/>
          <w:marRight w:val="0"/>
          <w:marTop w:val="0"/>
          <w:marBottom w:val="0"/>
          <w:divBdr>
            <w:top w:val="none" w:sz="0" w:space="0" w:color="auto"/>
            <w:left w:val="none" w:sz="0" w:space="0" w:color="auto"/>
            <w:bottom w:val="none" w:sz="0" w:space="0" w:color="auto"/>
            <w:right w:val="none" w:sz="0" w:space="0" w:color="auto"/>
          </w:divBdr>
        </w:div>
        <w:div w:id="897015115">
          <w:marLeft w:val="0"/>
          <w:marRight w:val="0"/>
          <w:marTop w:val="0"/>
          <w:marBottom w:val="0"/>
          <w:divBdr>
            <w:top w:val="none" w:sz="0" w:space="0" w:color="auto"/>
            <w:left w:val="none" w:sz="0" w:space="0" w:color="auto"/>
            <w:bottom w:val="none" w:sz="0" w:space="0" w:color="auto"/>
            <w:right w:val="none" w:sz="0" w:space="0" w:color="auto"/>
          </w:divBdr>
        </w:div>
        <w:div w:id="907154392">
          <w:marLeft w:val="0"/>
          <w:marRight w:val="0"/>
          <w:marTop w:val="0"/>
          <w:marBottom w:val="0"/>
          <w:divBdr>
            <w:top w:val="none" w:sz="0" w:space="0" w:color="auto"/>
            <w:left w:val="none" w:sz="0" w:space="0" w:color="auto"/>
            <w:bottom w:val="none" w:sz="0" w:space="0" w:color="auto"/>
            <w:right w:val="none" w:sz="0" w:space="0" w:color="auto"/>
          </w:divBdr>
        </w:div>
        <w:div w:id="913785620">
          <w:marLeft w:val="0"/>
          <w:marRight w:val="0"/>
          <w:marTop w:val="0"/>
          <w:marBottom w:val="0"/>
          <w:divBdr>
            <w:top w:val="none" w:sz="0" w:space="0" w:color="auto"/>
            <w:left w:val="none" w:sz="0" w:space="0" w:color="auto"/>
            <w:bottom w:val="none" w:sz="0" w:space="0" w:color="auto"/>
            <w:right w:val="none" w:sz="0" w:space="0" w:color="auto"/>
          </w:divBdr>
        </w:div>
        <w:div w:id="919874545">
          <w:marLeft w:val="0"/>
          <w:marRight w:val="0"/>
          <w:marTop w:val="0"/>
          <w:marBottom w:val="0"/>
          <w:divBdr>
            <w:top w:val="none" w:sz="0" w:space="0" w:color="auto"/>
            <w:left w:val="none" w:sz="0" w:space="0" w:color="auto"/>
            <w:bottom w:val="none" w:sz="0" w:space="0" w:color="auto"/>
            <w:right w:val="none" w:sz="0" w:space="0" w:color="auto"/>
          </w:divBdr>
        </w:div>
        <w:div w:id="936984351">
          <w:marLeft w:val="0"/>
          <w:marRight w:val="0"/>
          <w:marTop w:val="0"/>
          <w:marBottom w:val="0"/>
          <w:divBdr>
            <w:top w:val="none" w:sz="0" w:space="0" w:color="auto"/>
            <w:left w:val="none" w:sz="0" w:space="0" w:color="auto"/>
            <w:bottom w:val="none" w:sz="0" w:space="0" w:color="auto"/>
            <w:right w:val="none" w:sz="0" w:space="0" w:color="auto"/>
          </w:divBdr>
        </w:div>
        <w:div w:id="946959441">
          <w:marLeft w:val="0"/>
          <w:marRight w:val="0"/>
          <w:marTop w:val="0"/>
          <w:marBottom w:val="0"/>
          <w:divBdr>
            <w:top w:val="none" w:sz="0" w:space="0" w:color="auto"/>
            <w:left w:val="none" w:sz="0" w:space="0" w:color="auto"/>
            <w:bottom w:val="none" w:sz="0" w:space="0" w:color="auto"/>
            <w:right w:val="none" w:sz="0" w:space="0" w:color="auto"/>
          </w:divBdr>
        </w:div>
        <w:div w:id="950741316">
          <w:marLeft w:val="0"/>
          <w:marRight w:val="0"/>
          <w:marTop w:val="0"/>
          <w:marBottom w:val="0"/>
          <w:divBdr>
            <w:top w:val="none" w:sz="0" w:space="0" w:color="auto"/>
            <w:left w:val="none" w:sz="0" w:space="0" w:color="auto"/>
            <w:bottom w:val="none" w:sz="0" w:space="0" w:color="auto"/>
            <w:right w:val="none" w:sz="0" w:space="0" w:color="auto"/>
          </w:divBdr>
        </w:div>
        <w:div w:id="964778419">
          <w:marLeft w:val="0"/>
          <w:marRight w:val="0"/>
          <w:marTop w:val="0"/>
          <w:marBottom w:val="0"/>
          <w:divBdr>
            <w:top w:val="none" w:sz="0" w:space="0" w:color="auto"/>
            <w:left w:val="none" w:sz="0" w:space="0" w:color="auto"/>
            <w:bottom w:val="none" w:sz="0" w:space="0" w:color="auto"/>
            <w:right w:val="none" w:sz="0" w:space="0" w:color="auto"/>
          </w:divBdr>
        </w:div>
        <w:div w:id="988172691">
          <w:marLeft w:val="0"/>
          <w:marRight w:val="0"/>
          <w:marTop w:val="0"/>
          <w:marBottom w:val="0"/>
          <w:divBdr>
            <w:top w:val="none" w:sz="0" w:space="0" w:color="auto"/>
            <w:left w:val="none" w:sz="0" w:space="0" w:color="auto"/>
            <w:bottom w:val="none" w:sz="0" w:space="0" w:color="auto"/>
            <w:right w:val="none" w:sz="0" w:space="0" w:color="auto"/>
          </w:divBdr>
        </w:div>
        <w:div w:id="1007243995">
          <w:marLeft w:val="0"/>
          <w:marRight w:val="0"/>
          <w:marTop w:val="0"/>
          <w:marBottom w:val="0"/>
          <w:divBdr>
            <w:top w:val="none" w:sz="0" w:space="0" w:color="auto"/>
            <w:left w:val="none" w:sz="0" w:space="0" w:color="auto"/>
            <w:bottom w:val="none" w:sz="0" w:space="0" w:color="auto"/>
            <w:right w:val="none" w:sz="0" w:space="0" w:color="auto"/>
          </w:divBdr>
        </w:div>
        <w:div w:id="1008562885">
          <w:marLeft w:val="0"/>
          <w:marRight w:val="0"/>
          <w:marTop w:val="0"/>
          <w:marBottom w:val="0"/>
          <w:divBdr>
            <w:top w:val="none" w:sz="0" w:space="0" w:color="auto"/>
            <w:left w:val="none" w:sz="0" w:space="0" w:color="auto"/>
            <w:bottom w:val="none" w:sz="0" w:space="0" w:color="auto"/>
            <w:right w:val="none" w:sz="0" w:space="0" w:color="auto"/>
          </w:divBdr>
        </w:div>
        <w:div w:id="1010444999">
          <w:marLeft w:val="0"/>
          <w:marRight w:val="0"/>
          <w:marTop w:val="0"/>
          <w:marBottom w:val="0"/>
          <w:divBdr>
            <w:top w:val="none" w:sz="0" w:space="0" w:color="auto"/>
            <w:left w:val="none" w:sz="0" w:space="0" w:color="auto"/>
            <w:bottom w:val="none" w:sz="0" w:space="0" w:color="auto"/>
            <w:right w:val="none" w:sz="0" w:space="0" w:color="auto"/>
          </w:divBdr>
        </w:div>
        <w:div w:id="1036079720">
          <w:marLeft w:val="0"/>
          <w:marRight w:val="0"/>
          <w:marTop w:val="0"/>
          <w:marBottom w:val="0"/>
          <w:divBdr>
            <w:top w:val="none" w:sz="0" w:space="0" w:color="auto"/>
            <w:left w:val="none" w:sz="0" w:space="0" w:color="auto"/>
            <w:bottom w:val="none" w:sz="0" w:space="0" w:color="auto"/>
            <w:right w:val="none" w:sz="0" w:space="0" w:color="auto"/>
          </w:divBdr>
        </w:div>
        <w:div w:id="1042243402">
          <w:marLeft w:val="0"/>
          <w:marRight w:val="0"/>
          <w:marTop w:val="0"/>
          <w:marBottom w:val="0"/>
          <w:divBdr>
            <w:top w:val="none" w:sz="0" w:space="0" w:color="auto"/>
            <w:left w:val="none" w:sz="0" w:space="0" w:color="auto"/>
            <w:bottom w:val="none" w:sz="0" w:space="0" w:color="auto"/>
            <w:right w:val="none" w:sz="0" w:space="0" w:color="auto"/>
          </w:divBdr>
        </w:div>
        <w:div w:id="1050804560">
          <w:marLeft w:val="0"/>
          <w:marRight w:val="0"/>
          <w:marTop w:val="0"/>
          <w:marBottom w:val="0"/>
          <w:divBdr>
            <w:top w:val="none" w:sz="0" w:space="0" w:color="auto"/>
            <w:left w:val="none" w:sz="0" w:space="0" w:color="auto"/>
            <w:bottom w:val="none" w:sz="0" w:space="0" w:color="auto"/>
            <w:right w:val="none" w:sz="0" w:space="0" w:color="auto"/>
          </w:divBdr>
        </w:div>
        <w:div w:id="1055466414">
          <w:marLeft w:val="0"/>
          <w:marRight w:val="0"/>
          <w:marTop w:val="0"/>
          <w:marBottom w:val="0"/>
          <w:divBdr>
            <w:top w:val="none" w:sz="0" w:space="0" w:color="auto"/>
            <w:left w:val="none" w:sz="0" w:space="0" w:color="auto"/>
            <w:bottom w:val="none" w:sz="0" w:space="0" w:color="auto"/>
            <w:right w:val="none" w:sz="0" w:space="0" w:color="auto"/>
          </w:divBdr>
        </w:div>
        <w:div w:id="1065446612">
          <w:marLeft w:val="0"/>
          <w:marRight w:val="0"/>
          <w:marTop w:val="0"/>
          <w:marBottom w:val="0"/>
          <w:divBdr>
            <w:top w:val="none" w:sz="0" w:space="0" w:color="auto"/>
            <w:left w:val="none" w:sz="0" w:space="0" w:color="auto"/>
            <w:bottom w:val="none" w:sz="0" w:space="0" w:color="auto"/>
            <w:right w:val="none" w:sz="0" w:space="0" w:color="auto"/>
          </w:divBdr>
        </w:div>
        <w:div w:id="1079910054">
          <w:marLeft w:val="0"/>
          <w:marRight w:val="0"/>
          <w:marTop w:val="0"/>
          <w:marBottom w:val="0"/>
          <w:divBdr>
            <w:top w:val="none" w:sz="0" w:space="0" w:color="auto"/>
            <w:left w:val="none" w:sz="0" w:space="0" w:color="auto"/>
            <w:bottom w:val="none" w:sz="0" w:space="0" w:color="auto"/>
            <w:right w:val="none" w:sz="0" w:space="0" w:color="auto"/>
          </w:divBdr>
        </w:div>
        <w:div w:id="1088188005">
          <w:marLeft w:val="0"/>
          <w:marRight w:val="0"/>
          <w:marTop w:val="0"/>
          <w:marBottom w:val="0"/>
          <w:divBdr>
            <w:top w:val="none" w:sz="0" w:space="0" w:color="auto"/>
            <w:left w:val="none" w:sz="0" w:space="0" w:color="auto"/>
            <w:bottom w:val="none" w:sz="0" w:space="0" w:color="auto"/>
            <w:right w:val="none" w:sz="0" w:space="0" w:color="auto"/>
          </w:divBdr>
        </w:div>
        <w:div w:id="1112550791">
          <w:marLeft w:val="0"/>
          <w:marRight w:val="0"/>
          <w:marTop w:val="0"/>
          <w:marBottom w:val="0"/>
          <w:divBdr>
            <w:top w:val="none" w:sz="0" w:space="0" w:color="auto"/>
            <w:left w:val="none" w:sz="0" w:space="0" w:color="auto"/>
            <w:bottom w:val="none" w:sz="0" w:space="0" w:color="auto"/>
            <w:right w:val="none" w:sz="0" w:space="0" w:color="auto"/>
          </w:divBdr>
        </w:div>
        <w:div w:id="1121144445">
          <w:marLeft w:val="0"/>
          <w:marRight w:val="0"/>
          <w:marTop w:val="0"/>
          <w:marBottom w:val="0"/>
          <w:divBdr>
            <w:top w:val="none" w:sz="0" w:space="0" w:color="auto"/>
            <w:left w:val="none" w:sz="0" w:space="0" w:color="auto"/>
            <w:bottom w:val="none" w:sz="0" w:space="0" w:color="auto"/>
            <w:right w:val="none" w:sz="0" w:space="0" w:color="auto"/>
          </w:divBdr>
        </w:div>
        <w:div w:id="1125778825">
          <w:marLeft w:val="0"/>
          <w:marRight w:val="0"/>
          <w:marTop w:val="0"/>
          <w:marBottom w:val="0"/>
          <w:divBdr>
            <w:top w:val="none" w:sz="0" w:space="0" w:color="auto"/>
            <w:left w:val="none" w:sz="0" w:space="0" w:color="auto"/>
            <w:bottom w:val="none" w:sz="0" w:space="0" w:color="auto"/>
            <w:right w:val="none" w:sz="0" w:space="0" w:color="auto"/>
          </w:divBdr>
        </w:div>
        <w:div w:id="1141532669">
          <w:marLeft w:val="0"/>
          <w:marRight w:val="0"/>
          <w:marTop w:val="0"/>
          <w:marBottom w:val="0"/>
          <w:divBdr>
            <w:top w:val="none" w:sz="0" w:space="0" w:color="auto"/>
            <w:left w:val="none" w:sz="0" w:space="0" w:color="auto"/>
            <w:bottom w:val="none" w:sz="0" w:space="0" w:color="auto"/>
            <w:right w:val="none" w:sz="0" w:space="0" w:color="auto"/>
          </w:divBdr>
        </w:div>
        <w:div w:id="1172188091">
          <w:marLeft w:val="0"/>
          <w:marRight w:val="0"/>
          <w:marTop w:val="0"/>
          <w:marBottom w:val="0"/>
          <w:divBdr>
            <w:top w:val="none" w:sz="0" w:space="0" w:color="auto"/>
            <w:left w:val="none" w:sz="0" w:space="0" w:color="auto"/>
            <w:bottom w:val="none" w:sz="0" w:space="0" w:color="auto"/>
            <w:right w:val="none" w:sz="0" w:space="0" w:color="auto"/>
          </w:divBdr>
        </w:div>
        <w:div w:id="1175916676">
          <w:marLeft w:val="0"/>
          <w:marRight w:val="0"/>
          <w:marTop w:val="0"/>
          <w:marBottom w:val="0"/>
          <w:divBdr>
            <w:top w:val="none" w:sz="0" w:space="0" w:color="auto"/>
            <w:left w:val="none" w:sz="0" w:space="0" w:color="auto"/>
            <w:bottom w:val="none" w:sz="0" w:space="0" w:color="auto"/>
            <w:right w:val="none" w:sz="0" w:space="0" w:color="auto"/>
          </w:divBdr>
        </w:div>
        <w:div w:id="1176307271">
          <w:marLeft w:val="0"/>
          <w:marRight w:val="0"/>
          <w:marTop w:val="0"/>
          <w:marBottom w:val="0"/>
          <w:divBdr>
            <w:top w:val="none" w:sz="0" w:space="0" w:color="auto"/>
            <w:left w:val="none" w:sz="0" w:space="0" w:color="auto"/>
            <w:bottom w:val="none" w:sz="0" w:space="0" w:color="auto"/>
            <w:right w:val="none" w:sz="0" w:space="0" w:color="auto"/>
          </w:divBdr>
        </w:div>
        <w:div w:id="1208449438">
          <w:marLeft w:val="0"/>
          <w:marRight w:val="0"/>
          <w:marTop w:val="0"/>
          <w:marBottom w:val="0"/>
          <w:divBdr>
            <w:top w:val="none" w:sz="0" w:space="0" w:color="auto"/>
            <w:left w:val="none" w:sz="0" w:space="0" w:color="auto"/>
            <w:bottom w:val="none" w:sz="0" w:space="0" w:color="auto"/>
            <w:right w:val="none" w:sz="0" w:space="0" w:color="auto"/>
          </w:divBdr>
        </w:div>
        <w:div w:id="1216426849">
          <w:marLeft w:val="0"/>
          <w:marRight w:val="0"/>
          <w:marTop w:val="0"/>
          <w:marBottom w:val="0"/>
          <w:divBdr>
            <w:top w:val="none" w:sz="0" w:space="0" w:color="auto"/>
            <w:left w:val="none" w:sz="0" w:space="0" w:color="auto"/>
            <w:bottom w:val="none" w:sz="0" w:space="0" w:color="auto"/>
            <w:right w:val="none" w:sz="0" w:space="0" w:color="auto"/>
          </w:divBdr>
        </w:div>
        <w:div w:id="1220743937">
          <w:marLeft w:val="0"/>
          <w:marRight w:val="0"/>
          <w:marTop w:val="0"/>
          <w:marBottom w:val="0"/>
          <w:divBdr>
            <w:top w:val="none" w:sz="0" w:space="0" w:color="auto"/>
            <w:left w:val="none" w:sz="0" w:space="0" w:color="auto"/>
            <w:bottom w:val="none" w:sz="0" w:space="0" w:color="auto"/>
            <w:right w:val="none" w:sz="0" w:space="0" w:color="auto"/>
          </w:divBdr>
        </w:div>
        <w:div w:id="1233352440">
          <w:marLeft w:val="0"/>
          <w:marRight w:val="0"/>
          <w:marTop w:val="0"/>
          <w:marBottom w:val="0"/>
          <w:divBdr>
            <w:top w:val="none" w:sz="0" w:space="0" w:color="auto"/>
            <w:left w:val="none" w:sz="0" w:space="0" w:color="auto"/>
            <w:bottom w:val="none" w:sz="0" w:space="0" w:color="auto"/>
            <w:right w:val="none" w:sz="0" w:space="0" w:color="auto"/>
          </w:divBdr>
        </w:div>
        <w:div w:id="1236091076">
          <w:marLeft w:val="0"/>
          <w:marRight w:val="0"/>
          <w:marTop w:val="0"/>
          <w:marBottom w:val="0"/>
          <w:divBdr>
            <w:top w:val="none" w:sz="0" w:space="0" w:color="auto"/>
            <w:left w:val="none" w:sz="0" w:space="0" w:color="auto"/>
            <w:bottom w:val="none" w:sz="0" w:space="0" w:color="auto"/>
            <w:right w:val="none" w:sz="0" w:space="0" w:color="auto"/>
          </w:divBdr>
        </w:div>
        <w:div w:id="1242133273">
          <w:marLeft w:val="0"/>
          <w:marRight w:val="0"/>
          <w:marTop w:val="0"/>
          <w:marBottom w:val="0"/>
          <w:divBdr>
            <w:top w:val="none" w:sz="0" w:space="0" w:color="auto"/>
            <w:left w:val="none" w:sz="0" w:space="0" w:color="auto"/>
            <w:bottom w:val="none" w:sz="0" w:space="0" w:color="auto"/>
            <w:right w:val="none" w:sz="0" w:space="0" w:color="auto"/>
          </w:divBdr>
        </w:div>
        <w:div w:id="1254315745">
          <w:marLeft w:val="0"/>
          <w:marRight w:val="0"/>
          <w:marTop w:val="0"/>
          <w:marBottom w:val="0"/>
          <w:divBdr>
            <w:top w:val="none" w:sz="0" w:space="0" w:color="auto"/>
            <w:left w:val="none" w:sz="0" w:space="0" w:color="auto"/>
            <w:bottom w:val="none" w:sz="0" w:space="0" w:color="auto"/>
            <w:right w:val="none" w:sz="0" w:space="0" w:color="auto"/>
          </w:divBdr>
        </w:div>
        <w:div w:id="1266303350">
          <w:marLeft w:val="0"/>
          <w:marRight w:val="0"/>
          <w:marTop w:val="0"/>
          <w:marBottom w:val="0"/>
          <w:divBdr>
            <w:top w:val="none" w:sz="0" w:space="0" w:color="auto"/>
            <w:left w:val="none" w:sz="0" w:space="0" w:color="auto"/>
            <w:bottom w:val="none" w:sz="0" w:space="0" w:color="auto"/>
            <w:right w:val="none" w:sz="0" w:space="0" w:color="auto"/>
          </w:divBdr>
        </w:div>
        <w:div w:id="1274244015">
          <w:marLeft w:val="0"/>
          <w:marRight w:val="0"/>
          <w:marTop w:val="0"/>
          <w:marBottom w:val="0"/>
          <w:divBdr>
            <w:top w:val="none" w:sz="0" w:space="0" w:color="auto"/>
            <w:left w:val="none" w:sz="0" w:space="0" w:color="auto"/>
            <w:bottom w:val="none" w:sz="0" w:space="0" w:color="auto"/>
            <w:right w:val="none" w:sz="0" w:space="0" w:color="auto"/>
          </w:divBdr>
        </w:div>
        <w:div w:id="1281112707">
          <w:marLeft w:val="0"/>
          <w:marRight w:val="0"/>
          <w:marTop w:val="0"/>
          <w:marBottom w:val="0"/>
          <w:divBdr>
            <w:top w:val="none" w:sz="0" w:space="0" w:color="auto"/>
            <w:left w:val="none" w:sz="0" w:space="0" w:color="auto"/>
            <w:bottom w:val="none" w:sz="0" w:space="0" w:color="auto"/>
            <w:right w:val="none" w:sz="0" w:space="0" w:color="auto"/>
          </w:divBdr>
        </w:div>
        <w:div w:id="1290550244">
          <w:marLeft w:val="0"/>
          <w:marRight w:val="0"/>
          <w:marTop w:val="0"/>
          <w:marBottom w:val="0"/>
          <w:divBdr>
            <w:top w:val="none" w:sz="0" w:space="0" w:color="auto"/>
            <w:left w:val="none" w:sz="0" w:space="0" w:color="auto"/>
            <w:bottom w:val="none" w:sz="0" w:space="0" w:color="auto"/>
            <w:right w:val="none" w:sz="0" w:space="0" w:color="auto"/>
          </w:divBdr>
        </w:div>
        <w:div w:id="1295674544">
          <w:marLeft w:val="0"/>
          <w:marRight w:val="0"/>
          <w:marTop w:val="0"/>
          <w:marBottom w:val="0"/>
          <w:divBdr>
            <w:top w:val="none" w:sz="0" w:space="0" w:color="auto"/>
            <w:left w:val="none" w:sz="0" w:space="0" w:color="auto"/>
            <w:bottom w:val="none" w:sz="0" w:space="0" w:color="auto"/>
            <w:right w:val="none" w:sz="0" w:space="0" w:color="auto"/>
          </w:divBdr>
        </w:div>
        <w:div w:id="1311255614">
          <w:marLeft w:val="0"/>
          <w:marRight w:val="0"/>
          <w:marTop w:val="0"/>
          <w:marBottom w:val="0"/>
          <w:divBdr>
            <w:top w:val="none" w:sz="0" w:space="0" w:color="auto"/>
            <w:left w:val="none" w:sz="0" w:space="0" w:color="auto"/>
            <w:bottom w:val="none" w:sz="0" w:space="0" w:color="auto"/>
            <w:right w:val="none" w:sz="0" w:space="0" w:color="auto"/>
          </w:divBdr>
        </w:div>
        <w:div w:id="1316761476">
          <w:marLeft w:val="0"/>
          <w:marRight w:val="0"/>
          <w:marTop w:val="0"/>
          <w:marBottom w:val="0"/>
          <w:divBdr>
            <w:top w:val="none" w:sz="0" w:space="0" w:color="auto"/>
            <w:left w:val="none" w:sz="0" w:space="0" w:color="auto"/>
            <w:bottom w:val="none" w:sz="0" w:space="0" w:color="auto"/>
            <w:right w:val="none" w:sz="0" w:space="0" w:color="auto"/>
          </w:divBdr>
        </w:div>
        <w:div w:id="1343706702">
          <w:marLeft w:val="0"/>
          <w:marRight w:val="0"/>
          <w:marTop w:val="0"/>
          <w:marBottom w:val="0"/>
          <w:divBdr>
            <w:top w:val="none" w:sz="0" w:space="0" w:color="auto"/>
            <w:left w:val="none" w:sz="0" w:space="0" w:color="auto"/>
            <w:bottom w:val="none" w:sz="0" w:space="0" w:color="auto"/>
            <w:right w:val="none" w:sz="0" w:space="0" w:color="auto"/>
          </w:divBdr>
        </w:div>
        <w:div w:id="1349718192">
          <w:marLeft w:val="0"/>
          <w:marRight w:val="0"/>
          <w:marTop w:val="0"/>
          <w:marBottom w:val="0"/>
          <w:divBdr>
            <w:top w:val="none" w:sz="0" w:space="0" w:color="auto"/>
            <w:left w:val="none" w:sz="0" w:space="0" w:color="auto"/>
            <w:bottom w:val="none" w:sz="0" w:space="0" w:color="auto"/>
            <w:right w:val="none" w:sz="0" w:space="0" w:color="auto"/>
          </w:divBdr>
        </w:div>
        <w:div w:id="1350640095">
          <w:marLeft w:val="0"/>
          <w:marRight w:val="0"/>
          <w:marTop w:val="0"/>
          <w:marBottom w:val="0"/>
          <w:divBdr>
            <w:top w:val="none" w:sz="0" w:space="0" w:color="auto"/>
            <w:left w:val="none" w:sz="0" w:space="0" w:color="auto"/>
            <w:bottom w:val="none" w:sz="0" w:space="0" w:color="auto"/>
            <w:right w:val="none" w:sz="0" w:space="0" w:color="auto"/>
          </w:divBdr>
        </w:div>
        <w:div w:id="1359282919">
          <w:marLeft w:val="0"/>
          <w:marRight w:val="0"/>
          <w:marTop w:val="0"/>
          <w:marBottom w:val="0"/>
          <w:divBdr>
            <w:top w:val="none" w:sz="0" w:space="0" w:color="auto"/>
            <w:left w:val="none" w:sz="0" w:space="0" w:color="auto"/>
            <w:bottom w:val="none" w:sz="0" w:space="0" w:color="auto"/>
            <w:right w:val="none" w:sz="0" w:space="0" w:color="auto"/>
          </w:divBdr>
        </w:div>
        <w:div w:id="1370565456">
          <w:marLeft w:val="0"/>
          <w:marRight w:val="0"/>
          <w:marTop w:val="0"/>
          <w:marBottom w:val="0"/>
          <w:divBdr>
            <w:top w:val="none" w:sz="0" w:space="0" w:color="auto"/>
            <w:left w:val="none" w:sz="0" w:space="0" w:color="auto"/>
            <w:bottom w:val="none" w:sz="0" w:space="0" w:color="auto"/>
            <w:right w:val="none" w:sz="0" w:space="0" w:color="auto"/>
          </w:divBdr>
        </w:div>
        <w:div w:id="1393851476">
          <w:marLeft w:val="0"/>
          <w:marRight w:val="0"/>
          <w:marTop w:val="0"/>
          <w:marBottom w:val="0"/>
          <w:divBdr>
            <w:top w:val="none" w:sz="0" w:space="0" w:color="auto"/>
            <w:left w:val="none" w:sz="0" w:space="0" w:color="auto"/>
            <w:bottom w:val="none" w:sz="0" w:space="0" w:color="auto"/>
            <w:right w:val="none" w:sz="0" w:space="0" w:color="auto"/>
          </w:divBdr>
        </w:div>
        <w:div w:id="1398091111">
          <w:marLeft w:val="0"/>
          <w:marRight w:val="0"/>
          <w:marTop w:val="0"/>
          <w:marBottom w:val="0"/>
          <w:divBdr>
            <w:top w:val="none" w:sz="0" w:space="0" w:color="auto"/>
            <w:left w:val="none" w:sz="0" w:space="0" w:color="auto"/>
            <w:bottom w:val="none" w:sz="0" w:space="0" w:color="auto"/>
            <w:right w:val="none" w:sz="0" w:space="0" w:color="auto"/>
          </w:divBdr>
        </w:div>
        <w:div w:id="1420053851">
          <w:marLeft w:val="0"/>
          <w:marRight w:val="0"/>
          <w:marTop w:val="0"/>
          <w:marBottom w:val="0"/>
          <w:divBdr>
            <w:top w:val="none" w:sz="0" w:space="0" w:color="auto"/>
            <w:left w:val="none" w:sz="0" w:space="0" w:color="auto"/>
            <w:bottom w:val="none" w:sz="0" w:space="0" w:color="auto"/>
            <w:right w:val="none" w:sz="0" w:space="0" w:color="auto"/>
          </w:divBdr>
        </w:div>
        <w:div w:id="1423331250">
          <w:marLeft w:val="0"/>
          <w:marRight w:val="0"/>
          <w:marTop w:val="0"/>
          <w:marBottom w:val="0"/>
          <w:divBdr>
            <w:top w:val="none" w:sz="0" w:space="0" w:color="auto"/>
            <w:left w:val="none" w:sz="0" w:space="0" w:color="auto"/>
            <w:bottom w:val="none" w:sz="0" w:space="0" w:color="auto"/>
            <w:right w:val="none" w:sz="0" w:space="0" w:color="auto"/>
          </w:divBdr>
        </w:div>
        <w:div w:id="1432970107">
          <w:marLeft w:val="0"/>
          <w:marRight w:val="0"/>
          <w:marTop w:val="0"/>
          <w:marBottom w:val="0"/>
          <w:divBdr>
            <w:top w:val="none" w:sz="0" w:space="0" w:color="auto"/>
            <w:left w:val="none" w:sz="0" w:space="0" w:color="auto"/>
            <w:bottom w:val="none" w:sz="0" w:space="0" w:color="auto"/>
            <w:right w:val="none" w:sz="0" w:space="0" w:color="auto"/>
          </w:divBdr>
        </w:div>
        <w:div w:id="1439327619">
          <w:marLeft w:val="0"/>
          <w:marRight w:val="0"/>
          <w:marTop w:val="0"/>
          <w:marBottom w:val="0"/>
          <w:divBdr>
            <w:top w:val="none" w:sz="0" w:space="0" w:color="auto"/>
            <w:left w:val="none" w:sz="0" w:space="0" w:color="auto"/>
            <w:bottom w:val="none" w:sz="0" w:space="0" w:color="auto"/>
            <w:right w:val="none" w:sz="0" w:space="0" w:color="auto"/>
          </w:divBdr>
        </w:div>
        <w:div w:id="1442803015">
          <w:marLeft w:val="0"/>
          <w:marRight w:val="0"/>
          <w:marTop w:val="0"/>
          <w:marBottom w:val="0"/>
          <w:divBdr>
            <w:top w:val="none" w:sz="0" w:space="0" w:color="auto"/>
            <w:left w:val="none" w:sz="0" w:space="0" w:color="auto"/>
            <w:bottom w:val="none" w:sz="0" w:space="0" w:color="auto"/>
            <w:right w:val="none" w:sz="0" w:space="0" w:color="auto"/>
          </w:divBdr>
        </w:div>
        <w:div w:id="1466117854">
          <w:marLeft w:val="0"/>
          <w:marRight w:val="0"/>
          <w:marTop w:val="0"/>
          <w:marBottom w:val="0"/>
          <w:divBdr>
            <w:top w:val="none" w:sz="0" w:space="0" w:color="auto"/>
            <w:left w:val="none" w:sz="0" w:space="0" w:color="auto"/>
            <w:bottom w:val="none" w:sz="0" w:space="0" w:color="auto"/>
            <w:right w:val="none" w:sz="0" w:space="0" w:color="auto"/>
          </w:divBdr>
        </w:div>
        <w:div w:id="1484732029">
          <w:marLeft w:val="0"/>
          <w:marRight w:val="0"/>
          <w:marTop w:val="0"/>
          <w:marBottom w:val="0"/>
          <w:divBdr>
            <w:top w:val="none" w:sz="0" w:space="0" w:color="auto"/>
            <w:left w:val="none" w:sz="0" w:space="0" w:color="auto"/>
            <w:bottom w:val="none" w:sz="0" w:space="0" w:color="auto"/>
            <w:right w:val="none" w:sz="0" w:space="0" w:color="auto"/>
          </w:divBdr>
        </w:div>
        <w:div w:id="1485703550">
          <w:marLeft w:val="0"/>
          <w:marRight w:val="0"/>
          <w:marTop w:val="0"/>
          <w:marBottom w:val="0"/>
          <w:divBdr>
            <w:top w:val="none" w:sz="0" w:space="0" w:color="auto"/>
            <w:left w:val="none" w:sz="0" w:space="0" w:color="auto"/>
            <w:bottom w:val="none" w:sz="0" w:space="0" w:color="auto"/>
            <w:right w:val="none" w:sz="0" w:space="0" w:color="auto"/>
          </w:divBdr>
        </w:div>
        <w:div w:id="1493334064">
          <w:marLeft w:val="0"/>
          <w:marRight w:val="0"/>
          <w:marTop w:val="0"/>
          <w:marBottom w:val="0"/>
          <w:divBdr>
            <w:top w:val="none" w:sz="0" w:space="0" w:color="auto"/>
            <w:left w:val="none" w:sz="0" w:space="0" w:color="auto"/>
            <w:bottom w:val="none" w:sz="0" w:space="0" w:color="auto"/>
            <w:right w:val="none" w:sz="0" w:space="0" w:color="auto"/>
          </w:divBdr>
        </w:div>
        <w:div w:id="1493567070">
          <w:marLeft w:val="0"/>
          <w:marRight w:val="0"/>
          <w:marTop w:val="0"/>
          <w:marBottom w:val="0"/>
          <w:divBdr>
            <w:top w:val="none" w:sz="0" w:space="0" w:color="auto"/>
            <w:left w:val="none" w:sz="0" w:space="0" w:color="auto"/>
            <w:bottom w:val="none" w:sz="0" w:space="0" w:color="auto"/>
            <w:right w:val="none" w:sz="0" w:space="0" w:color="auto"/>
          </w:divBdr>
        </w:div>
        <w:div w:id="1497384771">
          <w:marLeft w:val="0"/>
          <w:marRight w:val="0"/>
          <w:marTop w:val="0"/>
          <w:marBottom w:val="0"/>
          <w:divBdr>
            <w:top w:val="none" w:sz="0" w:space="0" w:color="auto"/>
            <w:left w:val="none" w:sz="0" w:space="0" w:color="auto"/>
            <w:bottom w:val="none" w:sz="0" w:space="0" w:color="auto"/>
            <w:right w:val="none" w:sz="0" w:space="0" w:color="auto"/>
          </w:divBdr>
        </w:div>
        <w:div w:id="1500848298">
          <w:marLeft w:val="0"/>
          <w:marRight w:val="0"/>
          <w:marTop w:val="0"/>
          <w:marBottom w:val="0"/>
          <w:divBdr>
            <w:top w:val="none" w:sz="0" w:space="0" w:color="auto"/>
            <w:left w:val="none" w:sz="0" w:space="0" w:color="auto"/>
            <w:bottom w:val="none" w:sz="0" w:space="0" w:color="auto"/>
            <w:right w:val="none" w:sz="0" w:space="0" w:color="auto"/>
          </w:divBdr>
        </w:div>
        <w:div w:id="1507667678">
          <w:marLeft w:val="0"/>
          <w:marRight w:val="0"/>
          <w:marTop w:val="0"/>
          <w:marBottom w:val="0"/>
          <w:divBdr>
            <w:top w:val="none" w:sz="0" w:space="0" w:color="auto"/>
            <w:left w:val="none" w:sz="0" w:space="0" w:color="auto"/>
            <w:bottom w:val="none" w:sz="0" w:space="0" w:color="auto"/>
            <w:right w:val="none" w:sz="0" w:space="0" w:color="auto"/>
          </w:divBdr>
        </w:div>
        <w:div w:id="1509055758">
          <w:marLeft w:val="0"/>
          <w:marRight w:val="0"/>
          <w:marTop w:val="0"/>
          <w:marBottom w:val="0"/>
          <w:divBdr>
            <w:top w:val="none" w:sz="0" w:space="0" w:color="auto"/>
            <w:left w:val="none" w:sz="0" w:space="0" w:color="auto"/>
            <w:bottom w:val="none" w:sz="0" w:space="0" w:color="auto"/>
            <w:right w:val="none" w:sz="0" w:space="0" w:color="auto"/>
          </w:divBdr>
        </w:div>
        <w:div w:id="1514952301">
          <w:marLeft w:val="0"/>
          <w:marRight w:val="0"/>
          <w:marTop w:val="0"/>
          <w:marBottom w:val="0"/>
          <w:divBdr>
            <w:top w:val="none" w:sz="0" w:space="0" w:color="auto"/>
            <w:left w:val="none" w:sz="0" w:space="0" w:color="auto"/>
            <w:bottom w:val="none" w:sz="0" w:space="0" w:color="auto"/>
            <w:right w:val="none" w:sz="0" w:space="0" w:color="auto"/>
          </w:divBdr>
        </w:div>
        <w:div w:id="1518930917">
          <w:marLeft w:val="0"/>
          <w:marRight w:val="0"/>
          <w:marTop w:val="0"/>
          <w:marBottom w:val="0"/>
          <w:divBdr>
            <w:top w:val="none" w:sz="0" w:space="0" w:color="auto"/>
            <w:left w:val="none" w:sz="0" w:space="0" w:color="auto"/>
            <w:bottom w:val="none" w:sz="0" w:space="0" w:color="auto"/>
            <w:right w:val="none" w:sz="0" w:space="0" w:color="auto"/>
          </w:divBdr>
        </w:div>
        <w:div w:id="1526168864">
          <w:marLeft w:val="0"/>
          <w:marRight w:val="0"/>
          <w:marTop w:val="0"/>
          <w:marBottom w:val="0"/>
          <w:divBdr>
            <w:top w:val="none" w:sz="0" w:space="0" w:color="auto"/>
            <w:left w:val="none" w:sz="0" w:space="0" w:color="auto"/>
            <w:bottom w:val="none" w:sz="0" w:space="0" w:color="auto"/>
            <w:right w:val="none" w:sz="0" w:space="0" w:color="auto"/>
          </w:divBdr>
        </w:div>
        <w:div w:id="1529368855">
          <w:marLeft w:val="0"/>
          <w:marRight w:val="0"/>
          <w:marTop w:val="0"/>
          <w:marBottom w:val="0"/>
          <w:divBdr>
            <w:top w:val="none" w:sz="0" w:space="0" w:color="auto"/>
            <w:left w:val="none" w:sz="0" w:space="0" w:color="auto"/>
            <w:bottom w:val="none" w:sz="0" w:space="0" w:color="auto"/>
            <w:right w:val="none" w:sz="0" w:space="0" w:color="auto"/>
          </w:divBdr>
        </w:div>
        <w:div w:id="1550727934">
          <w:marLeft w:val="0"/>
          <w:marRight w:val="0"/>
          <w:marTop w:val="0"/>
          <w:marBottom w:val="0"/>
          <w:divBdr>
            <w:top w:val="none" w:sz="0" w:space="0" w:color="auto"/>
            <w:left w:val="none" w:sz="0" w:space="0" w:color="auto"/>
            <w:bottom w:val="none" w:sz="0" w:space="0" w:color="auto"/>
            <w:right w:val="none" w:sz="0" w:space="0" w:color="auto"/>
          </w:divBdr>
        </w:div>
        <w:div w:id="1553229215">
          <w:marLeft w:val="0"/>
          <w:marRight w:val="0"/>
          <w:marTop w:val="0"/>
          <w:marBottom w:val="0"/>
          <w:divBdr>
            <w:top w:val="none" w:sz="0" w:space="0" w:color="auto"/>
            <w:left w:val="none" w:sz="0" w:space="0" w:color="auto"/>
            <w:bottom w:val="none" w:sz="0" w:space="0" w:color="auto"/>
            <w:right w:val="none" w:sz="0" w:space="0" w:color="auto"/>
          </w:divBdr>
        </w:div>
        <w:div w:id="1554729192">
          <w:marLeft w:val="0"/>
          <w:marRight w:val="0"/>
          <w:marTop w:val="0"/>
          <w:marBottom w:val="0"/>
          <w:divBdr>
            <w:top w:val="none" w:sz="0" w:space="0" w:color="auto"/>
            <w:left w:val="none" w:sz="0" w:space="0" w:color="auto"/>
            <w:bottom w:val="none" w:sz="0" w:space="0" w:color="auto"/>
            <w:right w:val="none" w:sz="0" w:space="0" w:color="auto"/>
          </w:divBdr>
        </w:div>
        <w:div w:id="1603029579">
          <w:marLeft w:val="0"/>
          <w:marRight w:val="0"/>
          <w:marTop w:val="0"/>
          <w:marBottom w:val="0"/>
          <w:divBdr>
            <w:top w:val="none" w:sz="0" w:space="0" w:color="auto"/>
            <w:left w:val="none" w:sz="0" w:space="0" w:color="auto"/>
            <w:bottom w:val="none" w:sz="0" w:space="0" w:color="auto"/>
            <w:right w:val="none" w:sz="0" w:space="0" w:color="auto"/>
          </w:divBdr>
        </w:div>
        <w:div w:id="1605192183">
          <w:marLeft w:val="0"/>
          <w:marRight w:val="0"/>
          <w:marTop w:val="0"/>
          <w:marBottom w:val="0"/>
          <w:divBdr>
            <w:top w:val="none" w:sz="0" w:space="0" w:color="auto"/>
            <w:left w:val="none" w:sz="0" w:space="0" w:color="auto"/>
            <w:bottom w:val="none" w:sz="0" w:space="0" w:color="auto"/>
            <w:right w:val="none" w:sz="0" w:space="0" w:color="auto"/>
          </w:divBdr>
        </w:div>
        <w:div w:id="1608003396">
          <w:marLeft w:val="0"/>
          <w:marRight w:val="0"/>
          <w:marTop w:val="0"/>
          <w:marBottom w:val="0"/>
          <w:divBdr>
            <w:top w:val="none" w:sz="0" w:space="0" w:color="auto"/>
            <w:left w:val="none" w:sz="0" w:space="0" w:color="auto"/>
            <w:bottom w:val="none" w:sz="0" w:space="0" w:color="auto"/>
            <w:right w:val="none" w:sz="0" w:space="0" w:color="auto"/>
          </w:divBdr>
        </w:div>
        <w:div w:id="1613171110">
          <w:marLeft w:val="0"/>
          <w:marRight w:val="0"/>
          <w:marTop w:val="0"/>
          <w:marBottom w:val="0"/>
          <w:divBdr>
            <w:top w:val="none" w:sz="0" w:space="0" w:color="auto"/>
            <w:left w:val="none" w:sz="0" w:space="0" w:color="auto"/>
            <w:bottom w:val="none" w:sz="0" w:space="0" w:color="auto"/>
            <w:right w:val="none" w:sz="0" w:space="0" w:color="auto"/>
          </w:divBdr>
        </w:div>
        <w:div w:id="1622105533">
          <w:marLeft w:val="0"/>
          <w:marRight w:val="0"/>
          <w:marTop w:val="0"/>
          <w:marBottom w:val="0"/>
          <w:divBdr>
            <w:top w:val="none" w:sz="0" w:space="0" w:color="auto"/>
            <w:left w:val="none" w:sz="0" w:space="0" w:color="auto"/>
            <w:bottom w:val="none" w:sz="0" w:space="0" w:color="auto"/>
            <w:right w:val="none" w:sz="0" w:space="0" w:color="auto"/>
          </w:divBdr>
        </w:div>
        <w:div w:id="1622803520">
          <w:marLeft w:val="0"/>
          <w:marRight w:val="0"/>
          <w:marTop w:val="0"/>
          <w:marBottom w:val="0"/>
          <w:divBdr>
            <w:top w:val="none" w:sz="0" w:space="0" w:color="auto"/>
            <w:left w:val="none" w:sz="0" w:space="0" w:color="auto"/>
            <w:bottom w:val="none" w:sz="0" w:space="0" w:color="auto"/>
            <w:right w:val="none" w:sz="0" w:space="0" w:color="auto"/>
          </w:divBdr>
        </w:div>
        <w:div w:id="1628513929">
          <w:marLeft w:val="0"/>
          <w:marRight w:val="0"/>
          <w:marTop w:val="0"/>
          <w:marBottom w:val="0"/>
          <w:divBdr>
            <w:top w:val="none" w:sz="0" w:space="0" w:color="auto"/>
            <w:left w:val="none" w:sz="0" w:space="0" w:color="auto"/>
            <w:bottom w:val="none" w:sz="0" w:space="0" w:color="auto"/>
            <w:right w:val="none" w:sz="0" w:space="0" w:color="auto"/>
          </w:divBdr>
        </w:div>
        <w:div w:id="1629161298">
          <w:marLeft w:val="0"/>
          <w:marRight w:val="0"/>
          <w:marTop w:val="0"/>
          <w:marBottom w:val="0"/>
          <w:divBdr>
            <w:top w:val="none" w:sz="0" w:space="0" w:color="auto"/>
            <w:left w:val="none" w:sz="0" w:space="0" w:color="auto"/>
            <w:bottom w:val="none" w:sz="0" w:space="0" w:color="auto"/>
            <w:right w:val="none" w:sz="0" w:space="0" w:color="auto"/>
          </w:divBdr>
        </w:div>
        <w:div w:id="1633243443">
          <w:marLeft w:val="0"/>
          <w:marRight w:val="0"/>
          <w:marTop w:val="0"/>
          <w:marBottom w:val="0"/>
          <w:divBdr>
            <w:top w:val="none" w:sz="0" w:space="0" w:color="auto"/>
            <w:left w:val="none" w:sz="0" w:space="0" w:color="auto"/>
            <w:bottom w:val="none" w:sz="0" w:space="0" w:color="auto"/>
            <w:right w:val="none" w:sz="0" w:space="0" w:color="auto"/>
          </w:divBdr>
        </w:div>
        <w:div w:id="1637952883">
          <w:marLeft w:val="0"/>
          <w:marRight w:val="0"/>
          <w:marTop w:val="0"/>
          <w:marBottom w:val="0"/>
          <w:divBdr>
            <w:top w:val="none" w:sz="0" w:space="0" w:color="auto"/>
            <w:left w:val="none" w:sz="0" w:space="0" w:color="auto"/>
            <w:bottom w:val="none" w:sz="0" w:space="0" w:color="auto"/>
            <w:right w:val="none" w:sz="0" w:space="0" w:color="auto"/>
          </w:divBdr>
        </w:div>
        <w:div w:id="1682468634">
          <w:marLeft w:val="0"/>
          <w:marRight w:val="0"/>
          <w:marTop w:val="0"/>
          <w:marBottom w:val="0"/>
          <w:divBdr>
            <w:top w:val="none" w:sz="0" w:space="0" w:color="auto"/>
            <w:left w:val="none" w:sz="0" w:space="0" w:color="auto"/>
            <w:bottom w:val="none" w:sz="0" w:space="0" w:color="auto"/>
            <w:right w:val="none" w:sz="0" w:space="0" w:color="auto"/>
          </w:divBdr>
        </w:div>
        <w:div w:id="1696033638">
          <w:marLeft w:val="0"/>
          <w:marRight w:val="0"/>
          <w:marTop w:val="0"/>
          <w:marBottom w:val="0"/>
          <w:divBdr>
            <w:top w:val="none" w:sz="0" w:space="0" w:color="auto"/>
            <w:left w:val="none" w:sz="0" w:space="0" w:color="auto"/>
            <w:bottom w:val="none" w:sz="0" w:space="0" w:color="auto"/>
            <w:right w:val="none" w:sz="0" w:space="0" w:color="auto"/>
          </w:divBdr>
        </w:div>
        <w:div w:id="1700543946">
          <w:marLeft w:val="0"/>
          <w:marRight w:val="0"/>
          <w:marTop w:val="0"/>
          <w:marBottom w:val="0"/>
          <w:divBdr>
            <w:top w:val="none" w:sz="0" w:space="0" w:color="auto"/>
            <w:left w:val="none" w:sz="0" w:space="0" w:color="auto"/>
            <w:bottom w:val="none" w:sz="0" w:space="0" w:color="auto"/>
            <w:right w:val="none" w:sz="0" w:space="0" w:color="auto"/>
          </w:divBdr>
        </w:div>
        <w:div w:id="1703019487">
          <w:marLeft w:val="0"/>
          <w:marRight w:val="0"/>
          <w:marTop w:val="0"/>
          <w:marBottom w:val="0"/>
          <w:divBdr>
            <w:top w:val="none" w:sz="0" w:space="0" w:color="auto"/>
            <w:left w:val="none" w:sz="0" w:space="0" w:color="auto"/>
            <w:bottom w:val="none" w:sz="0" w:space="0" w:color="auto"/>
            <w:right w:val="none" w:sz="0" w:space="0" w:color="auto"/>
          </w:divBdr>
        </w:div>
        <w:div w:id="1712730391">
          <w:marLeft w:val="0"/>
          <w:marRight w:val="0"/>
          <w:marTop w:val="0"/>
          <w:marBottom w:val="0"/>
          <w:divBdr>
            <w:top w:val="none" w:sz="0" w:space="0" w:color="auto"/>
            <w:left w:val="none" w:sz="0" w:space="0" w:color="auto"/>
            <w:bottom w:val="none" w:sz="0" w:space="0" w:color="auto"/>
            <w:right w:val="none" w:sz="0" w:space="0" w:color="auto"/>
          </w:divBdr>
        </w:div>
        <w:div w:id="1728455479">
          <w:marLeft w:val="0"/>
          <w:marRight w:val="0"/>
          <w:marTop w:val="0"/>
          <w:marBottom w:val="0"/>
          <w:divBdr>
            <w:top w:val="none" w:sz="0" w:space="0" w:color="auto"/>
            <w:left w:val="none" w:sz="0" w:space="0" w:color="auto"/>
            <w:bottom w:val="none" w:sz="0" w:space="0" w:color="auto"/>
            <w:right w:val="none" w:sz="0" w:space="0" w:color="auto"/>
          </w:divBdr>
        </w:div>
        <w:div w:id="1735465963">
          <w:marLeft w:val="0"/>
          <w:marRight w:val="0"/>
          <w:marTop w:val="0"/>
          <w:marBottom w:val="0"/>
          <w:divBdr>
            <w:top w:val="none" w:sz="0" w:space="0" w:color="auto"/>
            <w:left w:val="none" w:sz="0" w:space="0" w:color="auto"/>
            <w:bottom w:val="none" w:sz="0" w:space="0" w:color="auto"/>
            <w:right w:val="none" w:sz="0" w:space="0" w:color="auto"/>
          </w:divBdr>
        </w:div>
        <w:div w:id="1740900038">
          <w:marLeft w:val="0"/>
          <w:marRight w:val="0"/>
          <w:marTop w:val="0"/>
          <w:marBottom w:val="0"/>
          <w:divBdr>
            <w:top w:val="none" w:sz="0" w:space="0" w:color="auto"/>
            <w:left w:val="none" w:sz="0" w:space="0" w:color="auto"/>
            <w:bottom w:val="none" w:sz="0" w:space="0" w:color="auto"/>
            <w:right w:val="none" w:sz="0" w:space="0" w:color="auto"/>
          </w:divBdr>
        </w:div>
        <w:div w:id="1745177431">
          <w:marLeft w:val="0"/>
          <w:marRight w:val="0"/>
          <w:marTop w:val="0"/>
          <w:marBottom w:val="0"/>
          <w:divBdr>
            <w:top w:val="none" w:sz="0" w:space="0" w:color="auto"/>
            <w:left w:val="none" w:sz="0" w:space="0" w:color="auto"/>
            <w:bottom w:val="none" w:sz="0" w:space="0" w:color="auto"/>
            <w:right w:val="none" w:sz="0" w:space="0" w:color="auto"/>
          </w:divBdr>
        </w:div>
        <w:div w:id="1746997847">
          <w:marLeft w:val="0"/>
          <w:marRight w:val="0"/>
          <w:marTop w:val="0"/>
          <w:marBottom w:val="0"/>
          <w:divBdr>
            <w:top w:val="none" w:sz="0" w:space="0" w:color="auto"/>
            <w:left w:val="none" w:sz="0" w:space="0" w:color="auto"/>
            <w:bottom w:val="none" w:sz="0" w:space="0" w:color="auto"/>
            <w:right w:val="none" w:sz="0" w:space="0" w:color="auto"/>
          </w:divBdr>
        </w:div>
        <w:div w:id="1750270033">
          <w:marLeft w:val="0"/>
          <w:marRight w:val="0"/>
          <w:marTop w:val="0"/>
          <w:marBottom w:val="0"/>
          <w:divBdr>
            <w:top w:val="none" w:sz="0" w:space="0" w:color="auto"/>
            <w:left w:val="none" w:sz="0" w:space="0" w:color="auto"/>
            <w:bottom w:val="none" w:sz="0" w:space="0" w:color="auto"/>
            <w:right w:val="none" w:sz="0" w:space="0" w:color="auto"/>
          </w:divBdr>
        </w:div>
        <w:div w:id="1777021697">
          <w:marLeft w:val="0"/>
          <w:marRight w:val="0"/>
          <w:marTop w:val="0"/>
          <w:marBottom w:val="0"/>
          <w:divBdr>
            <w:top w:val="none" w:sz="0" w:space="0" w:color="auto"/>
            <w:left w:val="none" w:sz="0" w:space="0" w:color="auto"/>
            <w:bottom w:val="none" w:sz="0" w:space="0" w:color="auto"/>
            <w:right w:val="none" w:sz="0" w:space="0" w:color="auto"/>
          </w:divBdr>
        </w:div>
        <w:div w:id="1778482968">
          <w:marLeft w:val="0"/>
          <w:marRight w:val="0"/>
          <w:marTop w:val="0"/>
          <w:marBottom w:val="0"/>
          <w:divBdr>
            <w:top w:val="none" w:sz="0" w:space="0" w:color="auto"/>
            <w:left w:val="none" w:sz="0" w:space="0" w:color="auto"/>
            <w:bottom w:val="none" w:sz="0" w:space="0" w:color="auto"/>
            <w:right w:val="none" w:sz="0" w:space="0" w:color="auto"/>
          </w:divBdr>
        </w:div>
        <w:div w:id="1804955997">
          <w:marLeft w:val="0"/>
          <w:marRight w:val="0"/>
          <w:marTop w:val="0"/>
          <w:marBottom w:val="0"/>
          <w:divBdr>
            <w:top w:val="none" w:sz="0" w:space="0" w:color="auto"/>
            <w:left w:val="none" w:sz="0" w:space="0" w:color="auto"/>
            <w:bottom w:val="none" w:sz="0" w:space="0" w:color="auto"/>
            <w:right w:val="none" w:sz="0" w:space="0" w:color="auto"/>
          </w:divBdr>
        </w:div>
        <w:div w:id="1823278047">
          <w:marLeft w:val="0"/>
          <w:marRight w:val="0"/>
          <w:marTop w:val="0"/>
          <w:marBottom w:val="0"/>
          <w:divBdr>
            <w:top w:val="none" w:sz="0" w:space="0" w:color="auto"/>
            <w:left w:val="none" w:sz="0" w:space="0" w:color="auto"/>
            <w:bottom w:val="none" w:sz="0" w:space="0" w:color="auto"/>
            <w:right w:val="none" w:sz="0" w:space="0" w:color="auto"/>
          </w:divBdr>
        </w:div>
        <w:div w:id="1831024579">
          <w:marLeft w:val="0"/>
          <w:marRight w:val="0"/>
          <w:marTop w:val="0"/>
          <w:marBottom w:val="0"/>
          <w:divBdr>
            <w:top w:val="none" w:sz="0" w:space="0" w:color="auto"/>
            <w:left w:val="none" w:sz="0" w:space="0" w:color="auto"/>
            <w:bottom w:val="none" w:sz="0" w:space="0" w:color="auto"/>
            <w:right w:val="none" w:sz="0" w:space="0" w:color="auto"/>
          </w:divBdr>
        </w:div>
        <w:div w:id="1847134709">
          <w:marLeft w:val="0"/>
          <w:marRight w:val="0"/>
          <w:marTop w:val="0"/>
          <w:marBottom w:val="0"/>
          <w:divBdr>
            <w:top w:val="none" w:sz="0" w:space="0" w:color="auto"/>
            <w:left w:val="none" w:sz="0" w:space="0" w:color="auto"/>
            <w:bottom w:val="none" w:sz="0" w:space="0" w:color="auto"/>
            <w:right w:val="none" w:sz="0" w:space="0" w:color="auto"/>
          </w:divBdr>
        </w:div>
        <w:div w:id="1850753455">
          <w:marLeft w:val="0"/>
          <w:marRight w:val="0"/>
          <w:marTop w:val="0"/>
          <w:marBottom w:val="0"/>
          <w:divBdr>
            <w:top w:val="none" w:sz="0" w:space="0" w:color="auto"/>
            <w:left w:val="none" w:sz="0" w:space="0" w:color="auto"/>
            <w:bottom w:val="none" w:sz="0" w:space="0" w:color="auto"/>
            <w:right w:val="none" w:sz="0" w:space="0" w:color="auto"/>
          </w:divBdr>
        </w:div>
        <w:div w:id="1897010871">
          <w:marLeft w:val="0"/>
          <w:marRight w:val="0"/>
          <w:marTop w:val="0"/>
          <w:marBottom w:val="0"/>
          <w:divBdr>
            <w:top w:val="none" w:sz="0" w:space="0" w:color="auto"/>
            <w:left w:val="none" w:sz="0" w:space="0" w:color="auto"/>
            <w:bottom w:val="none" w:sz="0" w:space="0" w:color="auto"/>
            <w:right w:val="none" w:sz="0" w:space="0" w:color="auto"/>
          </w:divBdr>
        </w:div>
        <w:div w:id="1898541463">
          <w:marLeft w:val="0"/>
          <w:marRight w:val="0"/>
          <w:marTop w:val="0"/>
          <w:marBottom w:val="0"/>
          <w:divBdr>
            <w:top w:val="none" w:sz="0" w:space="0" w:color="auto"/>
            <w:left w:val="none" w:sz="0" w:space="0" w:color="auto"/>
            <w:bottom w:val="none" w:sz="0" w:space="0" w:color="auto"/>
            <w:right w:val="none" w:sz="0" w:space="0" w:color="auto"/>
          </w:divBdr>
        </w:div>
        <w:div w:id="1918976642">
          <w:marLeft w:val="0"/>
          <w:marRight w:val="0"/>
          <w:marTop w:val="0"/>
          <w:marBottom w:val="0"/>
          <w:divBdr>
            <w:top w:val="none" w:sz="0" w:space="0" w:color="auto"/>
            <w:left w:val="none" w:sz="0" w:space="0" w:color="auto"/>
            <w:bottom w:val="none" w:sz="0" w:space="0" w:color="auto"/>
            <w:right w:val="none" w:sz="0" w:space="0" w:color="auto"/>
          </w:divBdr>
        </w:div>
        <w:div w:id="1923028932">
          <w:marLeft w:val="0"/>
          <w:marRight w:val="0"/>
          <w:marTop w:val="0"/>
          <w:marBottom w:val="0"/>
          <w:divBdr>
            <w:top w:val="none" w:sz="0" w:space="0" w:color="auto"/>
            <w:left w:val="none" w:sz="0" w:space="0" w:color="auto"/>
            <w:bottom w:val="none" w:sz="0" w:space="0" w:color="auto"/>
            <w:right w:val="none" w:sz="0" w:space="0" w:color="auto"/>
          </w:divBdr>
        </w:div>
        <w:div w:id="1925721707">
          <w:marLeft w:val="0"/>
          <w:marRight w:val="0"/>
          <w:marTop w:val="0"/>
          <w:marBottom w:val="0"/>
          <w:divBdr>
            <w:top w:val="none" w:sz="0" w:space="0" w:color="auto"/>
            <w:left w:val="none" w:sz="0" w:space="0" w:color="auto"/>
            <w:bottom w:val="none" w:sz="0" w:space="0" w:color="auto"/>
            <w:right w:val="none" w:sz="0" w:space="0" w:color="auto"/>
          </w:divBdr>
        </w:div>
        <w:div w:id="1931501968">
          <w:marLeft w:val="0"/>
          <w:marRight w:val="0"/>
          <w:marTop w:val="0"/>
          <w:marBottom w:val="0"/>
          <w:divBdr>
            <w:top w:val="none" w:sz="0" w:space="0" w:color="auto"/>
            <w:left w:val="none" w:sz="0" w:space="0" w:color="auto"/>
            <w:bottom w:val="none" w:sz="0" w:space="0" w:color="auto"/>
            <w:right w:val="none" w:sz="0" w:space="0" w:color="auto"/>
          </w:divBdr>
        </w:div>
        <w:div w:id="1942757939">
          <w:marLeft w:val="0"/>
          <w:marRight w:val="0"/>
          <w:marTop w:val="0"/>
          <w:marBottom w:val="0"/>
          <w:divBdr>
            <w:top w:val="none" w:sz="0" w:space="0" w:color="auto"/>
            <w:left w:val="none" w:sz="0" w:space="0" w:color="auto"/>
            <w:bottom w:val="none" w:sz="0" w:space="0" w:color="auto"/>
            <w:right w:val="none" w:sz="0" w:space="0" w:color="auto"/>
          </w:divBdr>
        </w:div>
        <w:div w:id="1943174485">
          <w:marLeft w:val="0"/>
          <w:marRight w:val="0"/>
          <w:marTop w:val="0"/>
          <w:marBottom w:val="0"/>
          <w:divBdr>
            <w:top w:val="none" w:sz="0" w:space="0" w:color="auto"/>
            <w:left w:val="none" w:sz="0" w:space="0" w:color="auto"/>
            <w:bottom w:val="none" w:sz="0" w:space="0" w:color="auto"/>
            <w:right w:val="none" w:sz="0" w:space="0" w:color="auto"/>
          </w:divBdr>
        </w:div>
        <w:div w:id="1959407469">
          <w:marLeft w:val="0"/>
          <w:marRight w:val="0"/>
          <w:marTop w:val="0"/>
          <w:marBottom w:val="0"/>
          <w:divBdr>
            <w:top w:val="none" w:sz="0" w:space="0" w:color="auto"/>
            <w:left w:val="none" w:sz="0" w:space="0" w:color="auto"/>
            <w:bottom w:val="none" w:sz="0" w:space="0" w:color="auto"/>
            <w:right w:val="none" w:sz="0" w:space="0" w:color="auto"/>
          </w:divBdr>
        </w:div>
        <w:div w:id="1965890837">
          <w:marLeft w:val="0"/>
          <w:marRight w:val="0"/>
          <w:marTop w:val="0"/>
          <w:marBottom w:val="0"/>
          <w:divBdr>
            <w:top w:val="none" w:sz="0" w:space="0" w:color="auto"/>
            <w:left w:val="none" w:sz="0" w:space="0" w:color="auto"/>
            <w:bottom w:val="none" w:sz="0" w:space="0" w:color="auto"/>
            <w:right w:val="none" w:sz="0" w:space="0" w:color="auto"/>
          </w:divBdr>
        </w:div>
        <w:div w:id="1971669074">
          <w:marLeft w:val="0"/>
          <w:marRight w:val="0"/>
          <w:marTop w:val="0"/>
          <w:marBottom w:val="0"/>
          <w:divBdr>
            <w:top w:val="none" w:sz="0" w:space="0" w:color="auto"/>
            <w:left w:val="none" w:sz="0" w:space="0" w:color="auto"/>
            <w:bottom w:val="none" w:sz="0" w:space="0" w:color="auto"/>
            <w:right w:val="none" w:sz="0" w:space="0" w:color="auto"/>
          </w:divBdr>
        </w:div>
        <w:div w:id="1998921076">
          <w:marLeft w:val="0"/>
          <w:marRight w:val="0"/>
          <w:marTop w:val="0"/>
          <w:marBottom w:val="0"/>
          <w:divBdr>
            <w:top w:val="none" w:sz="0" w:space="0" w:color="auto"/>
            <w:left w:val="none" w:sz="0" w:space="0" w:color="auto"/>
            <w:bottom w:val="none" w:sz="0" w:space="0" w:color="auto"/>
            <w:right w:val="none" w:sz="0" w:space="0" w:color="auto"/>
          </w:divBdr>
        </w:div>
        <w:div w:id="2007588293">
          <w:marLeft w:val="0"/>
          <w:marRight w:val="0"/>
          <w:marTop w:val="0"/>
          <w:marBottom w:val="0"/>
          <w:divBdr>
            <w:top w:val="none" w:sz="0" w:space="0" w:color="auto"/>
            <w:left w:val="none" w:sz="0" w:space="0" w:color="auto"/>
            <w:bottom w:val="none" w:sz="0" w:space="0" w:color="auto"/>
            <w:right w:val="none" w:sz="0" w:space="0" w:color="auto"/>
          </w:divBdr>
        </w:div>
        <w:div w:id="2017951001">
          <w:marLeft w:val="0"/>
          <w:marRight w:val="0"/>
          <w:marTop w:val="0"/>
          <w:marBottom w:val="0"/>
          <w:divBdr>
            <w:top w:val="none" w:sz="0" w:space="0" w:color="auto"/>
            <w:left w:val="none" w:sz="0" w:space="0" w:color="auto"/>
            <w:bottom w:val="none" w:sz="0" w:space="0" w:color="auto"/>
            <w:right w:val="none" w:sz="0" w:space="0" w:color="auto"/>
          </w:divBdr>
        </w:div>
        <w:div w:id="2029717682">
          <w:marLeft w:val="0"/>
          <w:marRight w:val="0"/>
          <w:marTop w:val="0"/>
          <w:marBottom w:val="0"/>
          <w:divBdr>
            <w:top w:val="none" w:sz="0" w:space="0" w:color="auto"/>
            <w:left w:val="none" w:sz="0" w:space="0" w:color="auto"/>
            <w:bottom w:val="none" w:sz="0" w:space="0" w:color="auto"/>
            <w:right w:val="none" w:sz="0" w:space="0" w:color="auto"/>
          </w:divBdr>
        </w:div>
        <w:div w:id="2031028054">
          <w:marLeft w:val="0"/>
          <w:marRight w:val="0"/>
          <w:marTop w:val="0"/>
          <w:marBottom w:val="0"/>
          <w:divBdr>
            <w:top w:val="none" w:sz="0" w:space="0" w:color="auto"/>
            <w:left w:val="none" w:sz="0" w:space="0" w:color="auto"/>
            <w:bottom w:val="none" w:sz="0" w:space="0" w:color="auto"/>
            <w:right w:val="none" w:sz="0" w:space="0" w:color="auto"/>
          </w:divBdr>
        </w:div>
        <w:div w:id="2043826745">
          <w:marLeft w:val="0"/>
          <w:marRight w:val="0"/>
          <w:marTop w:val="0"/>
          <w:marBottom w:val="0"/>
          <w:divBdr>
            <w:top w:val="none" w:sz="0" w:space="0" w:color="auto"/>
            <w:left w:val="none" w:sz="0" w:space="0" w:color="auto"/>
            <w:bottom w:val="none" w:sz="0" w:space="0" w:color="auto"/>
            <w:right w:val="none" w:sz="0" w:space="0" w:color="auto"/>
          </w:divBdr>
        </w:div>
        <w:div w:id="2050449644">
          <w:marLeft w:val="0"/>
          <w:marRight w:val="0"/>
          <w:marTop w:val="0"/>
          <w:marBottom w:val="0"/>
          <w:divBdr>
            <w:top w:val="none" w:sz="0" w:space="0" w:color="auto"/>
            <w:left w:val="none" w:sz="0" w:space="0" w:color="auto"/>
            <w:bottom w:val="none" w:sz="0" w:space="0" w:color="auto"/>
            <w:right w:val="none" w:sz="0" w:space="0" w:color="auto"/>
          </w:divBdr>
        </w:div>
        <w:div w:id="2063598940">
          <w:marLeft w:val="0"/>
          <w:marRight w:val="0"/>
          <w:marTop w:val="0"/>
          <w:marBottom w:val="0"/>
          <w:divBdr>
            <w:top w:val="none" w:sz="0" w:space="0" w:color="auto"/>
            <w:left w:val="none" w:sz="0" w:space="0" w:color="auto"/>
            <w:bottom w:val="none" w:sz="0" w:space="0" w:color="auto"/>
            <w:right w:val="none" w:sz="0" w:space="0" w:color="auto"/>
          </w:divBdr>
        </w:div>
        <w:div w:id="2063941308">
          <w:marLeft w:val="0"/>
          <w:marRight w:val="0"/>
          <w:marTop w:val="0"/>
          <w:marBottom w:val="0"/>
          <w:divBdr>
            <w:top w:val="none" w:sz="0" w:space="0" w:color="auto"/>
            <w:left w:val="none" w:sz="0" w:space="0" w:color="auto"/>
            <w:bottom w:val="none" w:sz="0" w:space="0" w:color="auto"/>
            <w:right w:val="none" w:sz="0" w:space="0" w:color="auto"/>
          </w:divBdr>
        </w:div>
        <w:div w:id="2073964233">
          <w:marLeft w:val="0"/>
          <w:marRight w:val="0"/>
          <w:marTop w:val="0"/>
          <w:marBottom w:val="0"/>
          <w:divBdr>
            <w:top w:val="none" w:sz="0" w:space="0" w:color="auto"/>
            <w:left w:val="none" w:sz="0" w:space="0" w:color="auto"/>
            <w:bottom w:val="none" w:sz="0" w:space="0" w:color="auto"/>
            <w:right w:val="none" w:sz="0" w:space="0" w:color="auto"/>
          </w:divBdr>
        </w:div>
        <w:div w:id="2102753552">
          <w:marLeft w:val="0"/>
          <w:marRight w:val="0"/>
          <w:marTop w:val="0"/>
          <w:marBottom w:val="0"/>
          <w:divBdr>
            <w:top w:val="none" w:sz="0" w:space="0" w:color="auto"/>
            <w:left w:val="none" w:sz="0" w:space="0" w:color="auto"/>
            <w:bottom w:val="none" w:sz="0" w:space="0" w:color="auto"/>
            <w:right w:val="none" w:sz="0" w:space="0" w:color="auto"/>
          </w:divBdr>
        </w:div>
        <w:div w:id="2111385425">
          <w:marLeft w:val="0"/>
          <w:marRight w:val="0"/>
          <w:marTop w:val="0"/>
          <w:marBottom w:val="0"/>
          <w:divBdr>
            <w:top w:val="none" w:sz="0" w:space="0" w:color="auto"/>
            <w:left w:val="none" w:sz="0" w:space="0" w:color="auto"/>
            <w:bottom w:val="none" w:sz="0" w:space="0" w:color="auto"/>
            <w:right w:val="none" w:sz="0" w:space="0" w:color="auto"/>
          </w:divBdr>
        </w:div>
        <w:div w:id="2121755083">
          <w:marLeft w:val="0"/>
          <w:marRight w:val="0"/>
          <w:marTop w:val="0"/>
          <w:marBottom w:val="0"/>
          <w:divBdr>
            <w:top w:val="none" w:sz="0" w:space="0" w:color="auto"/>
            <w:left w:val="none" w:sz="0" w:space="0" w:color="auto"/>
            <w:bottom w:val="none" w:sz="0" w:space="0" w:color="auto"/>
            <w:right w:val="none" w:sz="0" w:space="0" w:color="auto"/>
          </w:divBdr>
        </w:div>
        <w:div w:id="2132086053">
          <w:marLeft w:val="0"/>
          <w:marRight w:val="0"/>
          <w:marTop w:val="0"/>
          <w:marBottom w:val="0"/>
          <w:divBdr>
            <w:top w:val="none" w:sz="0" w:space="0" w:color="auto"/>
            <w:left w:val="none" w:sz="0" w:space="0" w:color="auto"/>
            <w:bottom w:val="none" w:sz="0" w:space="0" w:color="auto"/>
            <w:right w:val="none" w:sz="0" w:space="0" w:color="auto"/>
          </w:divBdr>
        </w:div>
      </w:divsChild>
    </w:div>
    <w:div w:id="326595298">
      <w:bodyDiv w:val="1"/>
      <w:marLeft w:val="0"/>
      <w:marRight w:val="0"/>
      <w:marTop w:val="0"/>
      <w:marBottom w:val="0"/>
      <w:divBdr>
        <w:top w:val="none" w:sz="0" w:space="0" w:color="auto"/>
        <w:left w:val="none" w:sz="0" w:space="0" w:color="auto"/>
        <w:bottom w:val="none" w:sz="0" w:space="0" w:color="auto"/>
        <w:right w:val="none" w:sz="0" w:space="0" w:color="auto"/>
      </w:divBdr>
      <w:divsChild>
        <w:div w:id="1479568946">
          <w:marLeft w:val="0"/>
          <w:marRight w:val="0"/>
          <w:marTop w:val="0"/>
          <w:marBottom w:val="0"/>
          <w:divBdr>
            <w:top w:val="none" w:sz="0" w:space="0" w:color="auto"/>
            <w:left w:val="none" w:sz="0" w:space="0" w:color="auto"/>
            <w:bottom w:val="none" w:sz="0" w:space="0" w:color="auto"/>
            <w:right w:val="none" w:sz="0" w:space="0" w:color="auto"/>
          </w:divBdr>
        </w:div>
      </w:divsChild>
    </w:div>
    <w:div w:id="417748818">
      <w:bodyDiv w:val="1"/>
      <w:marLeft w:val="0"/>
      <w:marRight w:val="0"/>
      <w:marTop w:val="0"/>
      <w:marBottom w:val="0"/>
      <w:divBdr>
        <w:top w:val="none" w:sz="0" w:space="0" w:color="auto"/>
        <w:left w:val="none" w:sz="0" w:space="0" w:color="auto"/>
        <w:bottom w:val="none" w:sz="0" w:space="0" w:color="auto"/>
        <w:right w:val="none" w:sz="0" w:space="0" w:color="auto"/>
      </w:divBdr>
    </w:div>
    <w:div w:id="615523085">
      <w:bodyDiv w:val="1"/>
      <w:marLeft w:val="0"/>
      <w:marRight w:val="0"/>
      <w:marTop w:val="0"/>
      <w:marBottom w:val="0"/>
      <w:divBdr>
        <w:top w:val="none" w:sz="0" w:space="0" w:color="auto"/>
        <w:left w:val="none" w:sz="0" w:space="0" w:color="auto"/>
        <w:bottom w:val="none" w:sz="0" w:space="0" w:color="auto"/>
        <w:right w:val="none" w:sz="0" w:space="0" w:color="auto"/>
      </w:divBdr>
    </w:div>
    <w:div w:id="864900198">
      <w:bodyDiv w:val="1"/>
      <w:marLeft w:val="0"/>
      <w:marRight w:val="0"/>
      <w:marTop w:val="0"/>
      <w:marBottom w:val="0"/>
      <w:divBdr>
        <w:top w:val="none" w:sz="0" w:space="0" w:color="auto"/>
        <w:left w:val="none" w:sz="0" w:space="0" w:color="auto"/>
        <w:bottom w:val="none" w:sz="0" w:space="0" w:color="auto"/>
        <w:right w:val="none" w:sz="0" w:space="0" w:color="auto"/>
      </w:divBdr>
    </w:div>
    <w:div w:id="1009915145">
      <w:bodyDiv w:val="1"/>
      <w:marLeft w:val="0"/>
      <w:marRight w:val="0"/>
      <w:marTop w:val="0"/>
      <w:marBottom w:val="0"/>
      <w:divBdr>
        <w:top w:val="none" w:sz="0" w:space="0" w:color="auto"/>
        <w:left w:val="none" w:sz="0" w:space="0" w:color="auto"/>
        <w:bottom w:val="none" w:sz="0" w:space="0" w:color="auto"/>
        <w:right w:val="none" w:sz="0" w:space="0" w:color="auto"/>
      </w:divBdr>
    </w:div>
    <w:div w:id="1026904315">
      <w:bodyDiv w:val="1"/>
      <w:marLeft w:val="0"/>
      <w:marRight w:val="0"/>
      <w:marTop w:val="0"/>
      <w:marBottom w:val="0"/>
      <w:divBdr>
        <w:top w:val="none" w:sz="0" w:space="0" w:color="auto"/>
        <w:left w:val="none" w:sz="0" w:space="0" w:color="auto"/>
        <w:bottom w:val="none" w:sz="0" w:space="0" w:color="auto"/>
        <w:right w:val="none" w:sz="0" w:space="0" w:color="auto"/>
      </w:divBdr>
    </w:div>
    <w:div w:id="1181705406">
      <w:bodyDiv w:val="1"/>
      <w:marLeft w:val="0"/>
      <w:marRight w:val="0"/>
      <w:marTop w:val="0"/>
      <w:marBottom w:val="0"/>
      <w:divBdr>
        <w:top w:val="none" w:sz="0" w:space="0" w:color="auto"/>
        <w:left w:val="none" w:sz="0" w:space="0" w:color="auto"/>
        <w:bottom w:val="none" w:sz="0" w:space="0" w:color="auto"/>
        <w:right w:val="none" w:sz="0" w:space="0" w:color="auto"/>
      </w:divBdr>
    </w:div>
    <w:div w:id="1218472927">
      <w:bodyDiv w:val="1"/>
      <w:marLeft w:val="0"/>
      <w:marRight w:val="0"/>
      <w:marTop w:val="0"/>
      <w:marBottom w:val="0"/>
      <w:divBdr>
        <w:top w:val="none" w:sz="0" w:space="0" w:color="auto"/>
        <w:left w:val="none" w:sz="0" w:space="0" w:color="auto"/>
        <w:bottom w:val="none" w:sz="0" w:space="0" w:color="auto"/>
        <w:right w:val="none" w:sz="0" w:space="0" w:color="auto"/>
      </w:divBdr>
    </w:div>
    <w:div w:id="1628900445">
      <w:bodyDiv w:val="1"/>
      <w:marLeft w:val="0"/>
      <w:marRight w:val="0"/>
      <w:marTop w:val="0"/>
      <w:marBottom w:val="0"/>
      <w:divBdr>
        <w:top w:val="none" w:sz="0" w:space="0" w:color="auto"/>
        <w:left w:val="none" w:sz="0" w:space="0" w:color="auto"/>
        <w:bottom w:val="none" w:sz="0" w:space="0" w:color="auto"/>
        <w:right w:val="none" w:sz="0" w:space="0" w:color="auto"/>
      </w:divBdr>
    </w:div>
    <w:div w:id="1691222083">
      <w:bodyDiv w:val="1"/>
      <w:marLeft w:val="0"/>
      <w:marRight w:val="0"/>
      <w:marTop w:val="0"/>
      <w:marBottom w:val="0"/>
      <w:divBdr>
        <w:top w:val="none" w:sz="0" w:space="0" w:color="auto"/>
        <w:left w:val="none" w:sz="0" w:space="0" w:color="auto"/>
        <w:bottom w:val="none" w:sz="0" w:space="0" w:color="auto"/>
        <w:right w:val="none" w:sz="0" w:space="0" w:color="auto"/>
      </w:divBdr>
    </w:div>
    <w:div w:id="1809712457">
      <w:bodyDiv w:val="1"/>
      <w:marLeft w:val="0"/>
      <w:marRight w:val="0"/>
      <w:marTop w:val="0"/>
      <w:marBottom w:val="0"/>
      <w:divBdr>
        <w:top w:val="none" w:sz="0" w:space="0" w:color="auto"/>
        <w:left w:val="none" w:sz="0" w:space="0" w:color="auto"/>
        <w:bottom w:val="none" w:sz="0" w:space="0" w:color="auto"/>
        <w:right w:val="none" w:sz="0" w:space="0" w:color="auto"/>
      </w:divBdr>
    </w:div>
    <w:div w:id="1846552741">
      <w:bodyDiv w:val="1"/>
      <w:marLeft w:val="0"/>
      <w:marRight w:val="0"/>
      <w:marTop w:val="0"/>
      <w:marBottom w:val="0"/>
      <w:divBdr>
        <w:top w:val="none" w:sz="0" w:space="0" w:color="auto"/>
        <w:left w:val="none" w:sz="0" w:space="0" w:color="auto"/>
        <w:bottom w:val="none" w:sz="0" w:space="0" w:color="auto"/>
        <w:right w:val="none" w:sz="0" w:space="0" w:color="auto"/>
      </w:divBdr>
    </w:div>
    <w:div w:id="186223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github.com/naveenjafer/BERT_Amazon_Review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5D4C422F960A4DB71ECFB9F30199AC" ma:contentTypeVersion="14" ma:contentTypeDescription="Create a new document." ma:contentTypeScope="" ma:versionID="deaf6134e5684f993f28e44b3969479e">
  <xsd:schema xmlns:xsd="http://www.w3.org/2001/XMLSchema" xmlns:xs="http://www.w3.org/2001/XMLSchema" xmlns:p="http://schemas.microsoft.com/office/2006/metadata/properties" xmlns:ns3="13719bdc-8270-4b99-9a90-30782c47e06f" xmlns:ns4="72fcde11-0338-4bf8-be3d-b581e4fe78be" targetNamespace="http://schemas.microsoft.com/office/2006/metadata/properties" ma:root="true" ma:fieldsID="9500e03dda9bcc8e99bcc285b62dcf32" ns3:_="" ns4:_="">
    <xsd:import namespace="13719bdc-8270-4b99-9a90-30782c47e06f"/>
    <xsd:import namespace="72fcde11-0338-4bf8-be3d-b581e4fe78be"/>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19bdc-8270-4b99-9a90-30782c47e06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2fcde11-0338-4bf8-be3d-b581e4fe78be"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209FF-4916-444F-9FB1-932A34FA95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675308-CE1B-4755-BAE0-07421EE77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19bdc-8270-4b99-9a90-30782c47e06f"/>
    <ds:schemaRef ds:uri="72fcde11-0338-4bf8-be3d-b581e4fe78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82D745-E8F6-4A62-A666-521AFE99D06C}">
  <ds:schemaRefs>
    <ds:schemaRef ds:uri="http://schemas.microsoft.com/sharepoint/v3/contenttype/forms"/>
  </ds:schemaRefs>
</ds:datastoreItem>
</file>

<file path=customXml/itemProps4.xml><?xml version="1.0" encoding="utf-8"?>
<ds:datastoreItem xmlns:ds="http://schemas.openxmlformats.org/officeDocument/2006/customXml" ds:itemID="{98C88590-1C43-43F8-B8C7-6F4901E9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60</Pages>
  <Words>11067</Words>
  <Characters>63082</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Istvan G Lauko</dc:creator>
  <cp:keywords/>
  <dc:description/>
  <cp:lastModifiedBy>Mark Anthony Carthon III</cp:lastModifiedBy>
  <cp:revision>2</cp:revision>
  <cp:lastPrinted>2020-07-27T13:42:00Z</cp:lastPrinted>
  <dcterms:created xsi:type="dcterms:W3CDTF">2020-07-30T16:01:00Z</dcterms:created>
  <dcterms:modified xsi:type="dcterms:W3CDTF">2020-07-30T16:01:00Z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0x0101002E5D4C422F960A4DB71ECFB9F30199AC</vt:lpwstr>
  </property>
</Properties>
</file>